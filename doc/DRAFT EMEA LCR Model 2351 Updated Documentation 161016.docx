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24F4F" w14:textId="77777777" w:rsidR="0020712F" w:rsidRPr="00C627E0" w:rsidRDefault="0020712F" w:rsidP="00D74C4C">
      <w:pPr>
        <w:jc w:val="center"/>
        <w:rPr>
          <w:rFonts w:ascii="Times New Roman" w:hAnsi="Times New Roman" w:cs="Times New Roman"/>
          <w:b/>
          <w:sz w:val="48"/>
          <w:szCs w:val="48"/>
        </w:rPr>
      </w:pPr>
      <w:r w:rsidRPr="00C627E0">
        <w:rPr>
          <w:rFonts w:ascii="Times New Roman" w:hAnsi="Times New Roman" w:cs="Times New Roman"/>
          <w:b/>
          <w:sz w:val="48"/>
          <w:szCs w:val="48"/>
        </w:rPr>
        <w:t>Model Name</w:t>
      </w:r>
    </w:p>
    <w:p w14:paraId="70A24F50" w14:textId="4609B044" w:rsidR="0020712F" w:rsidRPr="00C627E0" w:rsidRDefault="0020712F" w:rsidP="00D74C4C">
      <w:pPr>
        <w:pBdr>
          <w:bottom w:val="single" w:sz="6" w:space="2" w:color="auto"/>
        </w:pBdr>
        <w:spacing w:before="80" w:after="80" w:line="240" w:lineRule="auto"/>
        <w:jc w:val="center"/>
        <w:rPr>
          <w:rFonts w:ascii="Times New Roman" w:hAnsi="Times New Roman" w:cs="Times New Roman"/>
          <w:i/>
          <w:sz w:val="36"/>
          <w:szCs w:val="36"/>
        </w:rPr>
      </w:pPr>
      <w:r w:rsidRPr="00C627E0">
        <w:rPr>
          <w:rFonts w:ascii="Times New Roman" w:hAnsi="Times New Roman" w:cs="Times New Roman"/>
          <w:i/>
          <w:sz w:val="36"/>
          <w:szCs w:val="36"/>
        </w:rPr>
        <w:t>Model ID</w:t>
      </w:r>
      <w:r w:rsidR="00C54F34" w:rsidRPr="00C627E0">
        <w:rPr>
          <w:rFonts w:ascii="Times New Roman" w:hAnsi="Times New Roman" w:cs="Times New Roman"/>
          <w:i/>
          <w:sz w:val="36"/>
          <w:szCs w:val="36"/>
        </w:rPr>
        <w:t>#</w:t>
      </w:r>
      <w:r w:rsidRPr="00C627E0">
        <w:rPr>
          <w:rFonts w:ascii="Times New Roman" w:hAnsi="Times New Roman" w:cs="Times New Roman"/>
          <w:i/>
          <w:sz w:val="36"/>
          <w:szCs w:val="36"/>
        </w:rPr>
        <w:t xml:space="preserve"> </w:t>
      </w:r>
      <w:r w:rsidR="00CD45DB" w:rsidRPr="00C627E0">
        <w:rPr>
          <w:rFonts w:ascii="Times New Roman" w:hAnsi="Times New Roman" w:cs="Times New Roman"/>
          <w:i/>
          <w:sz w:val="36"/>
          <w:szCs w:val="36"/>
        </w:rPr>
        <w:t>2351</w:t>
      </w:r>
    </w:p>
    <w:p w14:paraId="70A24F51" w14:textId="77777777" w:rsidR="0020712F" w:rsidRPr="00C627E0" w:rsidRDefault="0020712F" w:rsidP="005C5AFB">
      <w:pPr>
        <w:spacing w:before="80" w:after="80" w:line="240" w:lineRule="auto"/>
        <w:jc w:val="both"/>
        <w:rPr>
          <w:rFonts w:ascii="Times New Roman" w:hAnsi="Times New Roman" w:cs="Times New Roman"/>
          <w:b/>
        </w:rPr>
      </w:pPr>
    </w:p>
    <w:p w14:paraId="70A24F52" w14:textId="06FCC339" w:rsidR="0020712F" w:rsidRPr="00C627E0" w:rsidRDefault="0020712F" w:rsidP="005C5AFB">
      <w:pPr>
        <w:spacing w:before="80" w:after="80" w:line="240" w:lineRule="auto"/>
        <w:jc w:val="both"/>
        <w:rPr>
          <w:rFonts w:ascii="Times New Roman" w:hAnsi="Times New Roman" w:cs="Times New Roman"/>
        </w:rPr>
      </w:pPr>
      <w:r w:rsidRPr="00C627E0">
        <w:rPr>
          <w:rFonts w:ascii="Times New Roman" w:hAnsi="Times New Roman" w:cs="Times New Roman"/>
          <w:b/>
        </w:rPr>
        <w:t xml:space="preserve">Model Owner: </w:t>
      </w:r>
      <w:r w:rsidRPr="00C627E0">
        <w:rPr>
          <w:rFonts w:ascii="Times New Roman" w:hAnsi="Times New Roman" w:cs="Times New Roman"/>
          <w:b/>
        </w:rPr>
        <w:tab/>
      </w:r>
      <w:r w:rsidRPr="00C627E0">
        <w:rPr>
          <w:rFonts w:ascii="Times New Roman" w:hAnsi="Times New Roman" w:cs="Times New Roman"/>
          <w:b/>
        </w:rPr>
        <w:tab/>
      </w:r>
      <w:r w:rsidRPr="00C627E0">
        <w:rPr>
          <w:rFonts w:ascii="Times New Roman" w:hAnsi="Times New Roman" w:cs="Times New Roman"/>
          <w:b/>
        </w:rPr>
        <w:tab/>
      </w:r>
      <w:r w:rsidR="005C32EC" w:rsidRPr="00C627E0">
        <w:rPr>
          <w:rFonts w:ascii="Times New Roman" w:hAnsi="Times New Roman" w:cs="Times New Roman"/>
        </w:rPr>
        <w:t>Guy Grundy,</w:t>
      </w:r>
      <w:r w:rsidR="005C32EC" w:rsidRPr="00C627E0">
        <w:rPr>
          <w:rFonts w:ascii="Times New Roman" w:hAnsi="Times New Roman" w:cs="Times New Roman"/>
          <w:b/>
        </w:rPr>
        <w:t xml:space="preserve"> </w:t>
      </w:r>
      <w:r w:rsidR="005C32EC" w:rsidRPr="00C627E0">
        <w:rPr>
          <w:rFonts w:ascii="Times New Roman" w:hAnsi="Times New Roman" w:cs="Times New Roman"/>
        </w:rPr>
        <w:t>EMEA Liquidity Reporting Production Team</w:t>
      </w:r>
    </w:p>
    <w:p w14:paraId="70A24F53" w14:textId="06D5605D" w:rsidR="0020712F" w:rsidRPr="00C627E0" w:rsidRDefault="0020712F" w:rsidP="00DD4221">
      <w:pPr>
        <w:rPr>
          <w:rFonts w:ascii="Times New Roman" w:hAnsi="Times New Roman" w:cs="Times New Roman"/>
          <w:color w:val="000000"/>
          <w:sz w:val="20"/>
          <w:szCs w:val="20"/>
          <w:lang w:val="en-GB"/>
        </w:rPr>
      </w:pPr>
      <w:r w:rsidRPr="00C627E0">
        <w:rPr>
          <w:rFonts w:ascii="Times New Roman" w:hAnsi="Times New Roman" w:cs="Times New Roman"/>
          <w:b/>
        </w:rPr>
        <w:t>Model Developer:</w:t>
      </w:r>
      <w:r w:rsidRPr="00C627E0">
        <w:rPr>
          <w:rFonts w:ascii="Times New Roman" w:hAnsi="Times New Roman" w:cs="Times New Roman"/>
          <w:b/>
        </w:rPr>
        <w:tab/>
      </w:r>
      <w:r w:rsidRPr="00C627E0">
        <w:rPr>
          <w:rFonts w:ascii="Times New Roman" w:hAnsi="Times New Roman" w:cs="Times New Roman"/>
          <w:b/>
        </w:rPr>
        <w:tab/>
      </w:r>
      <w:r w:rsidR="005C32EC" w:rsidRPr="00C627E0">
        <w:rPr>
          <w:rFonts w:ascii="Times New Roman" w:hAnsi="Times New Roman" w:cs="Times New Roman"/>
        </w:rPr>
        <w:t xml:space="preserve">Nele Matthys, </w:t>
      </w:r>
      <w:r w:rsidR="00DD4221" w:rsidRPr="00C627E0">
        <w:rPr>
          <w:rFonts w:ascii="Times New Roman" w:hAnsi="Times New Roman" w:cs="Times New Roman"/>
        </w:rPr>
        <w:t>EMEA Controllers Change Manager</w:t>
      </w:r>
    </w:p>
    <w:p w14:paraId="70A24F55" w14:textId="3159870B" w:rsidR="0020712F" w:rsidRPr="00C627E0" w:rsidRDefault="0020712F" w:rsidP="005C5AFB">
      <w:pPr>
        <w:spacing w:before="80" w:after="80" w:line="240" w:lineRule="auto"/>
        <w:jc w:val="both"/>
        <w:rPr>
          <w:rFonts w:ascii="Times New Roman" w:hAnsi="Times New Roman" w:cs="Times New Roman"/>
        </w:rPr>
      </w:pPr>
      <w:r w:rsidRPr="00C627E0">
        <w:rPr>
          <w:rFonts w:ascii="Times New Roman" w:hAnsi="Times New Roman" w:cs="Times New Roman"/>
          <w:b/>
        </w:rPr>
        <w:t>Model User(s):</w:t>
      </w:r>
      <w:r w:rsidRPr="00C627E0">
        <w:rPr>
          <w:rFonts w:ascii="Times New Roman" w:hAnsi="Times New Roman" w:cs="Times New Roman"/>
          <w:b/>
        </w:rPr>
        <w:tab/>
      </w:r>
      <w:r w:rsidRPr="00C627E0">
        <w:rPr>
          <w:rFonts w:ascii="Times New Roman" w:hAnsi="Times New Roman" w:cs="Times New Roman"/>
        </w:rPr>
        <w:tab/>
      </w:r>
      <w:r w:rsidRPr="00C627E0">
        <w:rPr>
          <w:rFonts w:ascii="Times New Roman" w:hAnsi="Times New Roman" w:cs="Times New Roman"/>
        </w:rPr>
        <w:tab/>
      </w:r>
      <w:r w:rsidR="005C32EC" w:rsidRPr="00C627E0">
        <w:rPr>
          <w:rFonts w:ascii="Times New Roman" w:hAnsi="Times New Roman" w:cs="Times New Roman"/>
        </w:rPr>
        <w:t>EMEA Regulatory Reporting Teams</w:t>
      </w:r>
      <w:r w:rsidR="00BF3C18" w:rsidRPr="00C627E0">
        <w:rPr>
          <w:rFonts w:ascii="Times New Roman" w:hAnsi="Times New Roman" w:cs="Times New Roman"/>
        </w:rPr>
        <w:t xml:space="preserve"> </w:t>
      </w:r>
    </w:p>
    <w:p w14:paraId="70A24F56" w14:textId="78FE456E" w:rsidR="0020712F" w:rsidRPr="00C627E0" w:rsidRDefault="0020712F" w:rsidP="005C5AFB">
      <w:pPr>
        <w:spacing w:before="80" w:after="80" w:line="240" w:lineRule="auto"/>
        <w:jc w:val="both"/>
        <w:rPr>
          <w:rFonts w:ascii="Times New Roman" w:hAnsi="Times New Roman" w:cs="Times New Roman"/>
        </w:rPr>
      </w:pPr>
      <w:r w:rsidRPr="00C627E0">
        <w:rPr>
          <w:rFonts w:ascii="Times New Roman" w:hAnsi="Times New Roman" w:cs="Times New Roman"/>
          <w:b/>
        </w:rPr>
        <w:t>Documentation Date:</w:t>
      </w:r>
      <w:r w:rsidRPr="00C627E0">
        <w:rPr>
          <w:rFonts w:ascii="Times New Roman" w:hAnsi="Times New Roman" w:cs="Times New Roman"/>
        </w:rPr>
        <w:tab/>
      </w:r>
      <w:r w:rsidRPr="00C627E0">
        <w:rPr>
          <w:rFonts w:ascii="Times New Roman" w:hAnsi="Times New Roman" w:cs="Times New Roman"/>
        </w:rPr>
        <w:tab/>
      </w:r>
      <w:r w:rsidR="00CD45DB" w:rsidRPr="00C627E0">
        <w:rPr>
          <w:rFonts w:ascii="Times New Roman" w:hAnsi="Times New Roman" w:cs="Times New Roman"/>
        </w:rPr>
        <w:t>Monday 19</w:t>
      </w:r>
      <w:r w:rsidRPr="00C627E0">
        <w:rPr>
          <w:rFonts w:ascii="Times New Roman" w:hAnsi="Times New Roman" w:cs="Times New Roman"/>
        </w:rPr>
        <w:t xml:space="preserve">, </w:t>
      </w:r>
      <w:r w:rsidR="00CD45DB" w:rsidRPr="00C627E0">
        <w:rPr>
          <w:rFonts w:ascii="Times New Roman" w:hAnsi="Times New Roman" w:cs="Times New Roman"/>
        </w:rPr>
        <w:t>September</w:t>
      </w:r>
      <w:r w:rsidRPr="00C627E0">
        <w:rPr>
          <w:rFonts w:ascii="Times New Roman" w:hAnsi="Times New Roman" w:cs="Times New Roman"/>
        </w:rPr>
        <w:t xml:space="preserve">, </w:t>
      </w:r>
      <w:r w:rsidR="00CD45DB" w:rsidRPr="00C627E0">
        <w:rPr>
          <w:rFonts w:ascii="Times New Roman" w:hAnsi="Times New Roman" w:cs="Times New Roman"/>
        </w:rPr>
        <w:t>2016</w:t>
      </w:r>
    </w:p>
    <w:p w14:paraId="70A24F57" w14:textId="77777777" w:rsidR="0020712F" w:rsidRPr="00C627E0" w:rsidRDefault="0020712F" w:rsidP="005C5AFB">
      <w:pPr>
        <w:pBdr>
          <w:bottom w:val="single" w:sz="6" w:space="1" w:color="auto"/>
        </w:pBdr>
        <w:spacing w:before="80" w:after="80" w:line="240" w:lineRule="auto"/>
        <w:jc w:val="both"/>
        <w:rPr>
          <w:rFonts w:ascii="Times New Roman" w:hAnsi="Times New Roman" w:cs="Times New Roman"/>
          <w:b/>
        </w:rPr>
      </w:pPr>
    </w:p>
    <w:p w14:paraId="70A24F58" w14:textId="77777777" w:rsidR="0020712F" w:rsidRPr="00C627E0" w:rsidRDefault="0020712F" w:rsidP="005C5AFB">
      <w:pPr>
        <w:spacing w:before="80" w:after="80" w:line="240" w:lineRule="auto"/>
        <w:jc w:val="both"/>
        <w:rPr>
          <w:rFonts w:ascii="Times New Roman" w:hAnsi="Times New Roman" w:cs="Times New Roman"/>
          <w:b/>
          <w:sz w:val="24"/>
          <w:szCs w:val="24"/>
        </w:rPr>
      </w:pPr>
    </w:p>
    <w:p w14:paraId="70A24F59" w14:textId="77777777" w:rsidR="0020712F" w:rsidRPr="00C627E0" w:rsidRDefault="0020712F" w:rsidP="00CE04CE">
      <w:pPr>
        <w:spacing w:before="80" w:after="80" w:line="240" w:lineRule="auto"/>
        <w:jc w:val="center"/>
        <w:rPr>
          <w:rFonts w:ascii="Times New Roman" w:hAnsi="Times New Roman" w:cs="Times New Roman"/>
          <w:b/>
          <w:sz w:val="24"/>
          <w:szCs w:val="24"/>
        </w:rPr>
      </w:pPr>
      <w:r w:rsidRPr="00C627E0">
        <w:rPr>
          <w:rFonts w:ascii="Times New Roman" w:hAnsi="Times New Roman" w:cs="Times New Roman"/>
          <w:b/>
          <w:sz w:val="24"/>
          <w:szCs w:val="24"/>
        </w:rPr>
        <w:t>Purpose and Use</w:t>
      </w:r>
    </w:p>
    <w:p w14:paraId="70A24F5A" w14:textId="77777777" w:rsidR="0020712F" w:rsidRPr="00C627E0" w:rsidRDefault="0020712F" w:rsidP="005C5AFB">
      <w:pPr>
        <w:spacing w:before="80" w:after="80" w:line="240" w:lineRule="auto"/>
        <w:jc w:val="both"/>
        <w:rPr>
          <w:rFonts w:ascii="Times New Roman" w:hAnsi="Times New Roman" w:cs="Times New Roman"/>
          <w:b/>
          <w:sz w:val="24"/>
          <w:szCs w:val="24"/>
        </w:rPr>
      </w:pPr>
    </w:p>
    <w:p w14:paraId="70A24F5C" w14:textId="57E95166" w:rsidR="0020712F" w:rsidRPr="00C627E0" w:rsidRDefault="0020712F" w:rsidP="004C6418">
      <w:pPr>
        <w:pStyle w:val="ListParagraph"/>
        <w:numPr>
          <w:ilvl w:val="0"/>
          <w:numId w:val="3"/>
        </w:numPr>
        <w:spacing w:before="80" w:after="80" w:line="240" w:lineRule="auto"/>
        <w:ind w:left="360" w:hanging="360"/>
        <w:jc w:val="both"/>
        <w:rPr>
          <w:rFonts w:ascii="Times New Roman" w:hAnsi="Times New Roman"/>
          <w:b w:val="0"/>
        </w:rPr>
      </w:pPr>
      <w:bookmarkStart w:id="0" w:name="_Ref319604032"/>
      <w:bookmarkStart w:id="1" w:name="_Toc325475769"/>
      <w:bookmarkStart w:id="2" w:name="_Toc335741254"/>
      <w:bookmarkStart w:id="3" w:name="_Toc352331064"/>
      <w:r w:rsidRPr="00C627E0">
        <w:rPr>
          <w:rFonts w:ascii="Times New Roman" w:hAnsi="Times New Roman"/>
        </w:rPr>
        <w:t xml:space="preserve">Purpose of Model: </w:t>
      </w:r>
      <w:r w:rsidR="00CC56A4" w:rsidRPr="00C627E0">
        <w:rPr>
          <w:rFonts w:ascii="Times New Roman" w:hAnsi="Times New Roman"/>
          <w:b w:val="0"/>
        </w:rPr>
        <w:t xml:space="preserve">The model estimates funds clients need to support their operational requirements and defines all other funds as excess; this is performed only for </w:t>
      </w:r>
      <w:r w:rsidR="003472FB">
        <w:rPr>
          <w:rFonts w:ascii="Times New Roman" w:hAnsi="Times New Roman"/>
          <w:b w:val="0"/>
        </w:rPr>
        <w:t xml:space="preserve">eligible </w:t>
      </w:r>
      <w:r w:rsidR="00CC56A4" w:rsidRPr="00C627E0">
        <w:rPr>
          <w:rFonts w:ascii="Times New Roman" w:hAnsi="Times New Roman"/>
          <w:b w:val="0"/>
        </w:rPr>
        <w:t>operational deposits at the local and consolidated level.  Definitions that guide this model are from the capital regulation requirement</w:t>
      </w:r>
      <w:r w:rsidR="00CC56A4" w:rsidRPr="00C627E0">
        <w:rPr>
          <w:rStyle w:val="FootnoteReference"/>
          <w:rFonts w:ascii="Times New Roman" w:hAnsi="Times New Roman"/>
          <w:b w:val="0"/>
        </w:rPr>
        <w:footnoteReference w:id="1"/>
      </w:r>
      <w:proofErr w:type="gramStart"/>
      <w:r w:rsidR="00CC56A4" w:rsidRPr="00C627E0">
        <w:rPr>
          <w:rFonts w:ascii="Times New Roman" w:hAnsi="Times New Roman"/>
          <w:b w:val="0"/>
        </w:rPr>
        <w:t>,</w:t>
      </w:r>
      <w:proofErr w:type="gramEnd"/>
      <w:r w:rsidR="00CC56A4" w:rsidRPr="00C627E0">
        <w:rPr>
          <w:rFonts w:ascii="Times New Roman" w:hAnsi="Times New Roman"/>
          <w:b w:val="0"/>
        </w:rPr>
        <w:t xml:space="preserve"> the Commission Delegated Regulation (EU) 2015/61 and the guidance of the Liquidity Coverage Ratio (“LCR”) report (C 73.00 - LIQUIDITY COVERAGE – OUTFLOWS).  Overall, these values support BNYM’s measurement of liquidity risk as they are ultimately used in its LCR.</w:t>
      </w:r>
    </w:p>
    <w:p w14:paraId="14F585BB" w14:textId="77777777" w:rsidR="00CC56A4" w:rsidRPr="00C627E0" w:rsidRDefault="00CC56A4" w:rsidP="005C5AFB">
      <w:pPr>
        <w:pStyle w:val="ListParagraph"/>
        <w:numPr>
          <w:ilvl w:val="0"/>
          <w:numId w:val="0"/>
        </w:numPr>
        <w:spacing w:before="80" w:after="80" w:line="240" w:lineRule="auto"/>
        <w:ind w:left="360"/>
        <w:jc w:val="both"/>
        <w:rPr>
          <w:rFonts w:ascii="Times New Roman" w:hAnsi="Times New Roman"/>
          <w:i/>
        </w:rPr>
      </w:pPr>
    </w:p>
    <w:p w14:paraId="2D4792E2" w14:textId="1E775040" w:rsidR="00CC56A4" w:rsidRPr="00C627E0" w:rsidRDefault="0020712F" w:rsidP="004C6418">
      <w:pPr>
        <w:pStyle w:val="ListParagraph"/>
        <w:numPr>
          <w:ilvl w:val="0"/>
          <w:numId w:val="3"/>
        </w:numPr>
        <w:spacing w:before="80" w:after="80" w:line="240" w:lineRule="auto"/>
        <w:ind w:left="360" w:hanging="360"/>
        <w:jc w:val="both"/>
        <w:rPr>
          <w:rFonts w:ascii="Times New Roman" w:hAnsi="Times New Roman"/>
          <w:b w:val="0"/>
        </w:rPr>
      </w:pPr>
      <w:r w:rsidRPr="00C627E0">
        <w:rPr>
          <w:rFonts w:ascii="Times New Roman" w:hAnsi="Times New Roman"/>
        </w:rPr>
        <w:t>Areas of Use:</w:t>
      </w:r>
      <w:r w:rsidRPr="00C627E0">
        <w:rPr>
          <w:rFonts w:ascii="Times New Roman" w:hAnsi="Times New Roman"/>
          <w:b w:val="0"/>
        </w:rPr>
        <w:t xml:space="preserve"> </w:t>
      </w:r>
      <w:r w:rsidR="005C32EC" w:rsidRPr="00C627E0">
        <w:rPr>
          <w:rFonts w:ascii="Times New Roman" w:hAnsi="Times New Roman"/>
          <w:b w:val="0"/>
        </w:rPr>
        <w:t>This model is specifically designed for L</w:t>
      </w:r>
      <w:r w:rsidR="00F91E26" w:rsidRPr="00C627E0">
        <w:rPr>
          <w:rFonts w:ascii="Times New Roman" w:hAnsi="Times New Roman"/>
          <w:b w:val="0"/>
        </w:rPr>
        <w:t>iquidity Coverage Ratio (“L</w:t>
      </w:r>
      <w:r w:rsidR="005C32EC" w:rsidRPr="00C627E0">
        <w:rPr>
          <w:rFonts w:ascii="Times New Roman" w:hAnsi="Times New Roman"/>
          <w:b w:val="0"/>
        </w:rPr>
        <w:t>CR</w:t>
      </w:r>
      <w:r w:rsidR="00F91E26" w:rsidRPr="00C627E0">
        <w:rPr>
          <w:rFonts w:ascii="Times New Roman" w:hAnsi="Times New Roman"/>
          <w:b w:val="0"/>
        </w:rPr>
        <w:t>”)</w:t>
      </w:r>
      <w:r w:rsidR="005C32EC" w:rsidRPr="00C627E0">
        <w:rPr>
          <w:rFonts w:ascii="Times New Roman" w:hAnsi="Times New Roman"/>
          <w:b w:val="0"/>
        </w:rPr>
        <w:t xml:space="preserve"> reports of </w:t>
      </w:r>
      <w:r w:rsidR="000C0AA5" w:rsidRPr="00C627E0">
        <w:rPr>
          <w:rFonts w:ascii="Times New Roman" w:hAnsi="Times New Roman"/>
          <w:b w:val="0"/>
        </w:rPr>
        <w:t xml:space="preserve">the following </w:t>
      </w:r>
      <w:r w:rsidR="005C32EC" w:rsidRPr="00C627E0">
        <w:rPr>
          <w:rFonts w:ascii="Times New Roman" w:hAnsi="Times New Roman"/>
          <w:b w:val="0"/>
        </w:rPr>
        <w:t>EMEA entities: i.e. BNY Mellon SA/NV (consolidated), BNY Mellon International Ltd. (UK bank) (MIL), BNY Mellon UK Group (HUK) (consolidated), BNY Mellon Luxembourg SA (consolidated), BNY Mellon Frankfurt Branch, BNY Mellon Brussels Branch</w:t>
      </w:r>
      <w:r w:rsidR="000C0AA5" w:rsidRPr="00C627E0">
        <w:rPr>
          <w:rFonts w:ascii="Times New Roman" w:hAnsi="Times New Roman"/>
          <w:b w:val="0"/>
        </w:rPr>
        <w:t xml:space="preserve"> – to be collectively referred to as “</w:t>
      </w:r>
      <w:r w:rsidR="000C0AA5" w:rsidRPr="00C627E0">
        <w:rPr>
          <w:rFonts w:ascii="Times New Roman" w:hAnsi="Times New Roman"/>
        </w:rPr>
        <w:t>BNYM EMEA entities</w:t>
      </w:r>
      <w:r w:rsidR="000C0AA5" w:rsidRPr="00C627E0">
        <w:rPr>
          <w:rFonts w:ascii="Times New Roman" w:hAnsi="Times New Roman"/>
          <w:b w:val="0"/>
        </w:rPr>
        <w:t>”</w:t>
      </w:r>
      <w:r w:rsidR="005C32EC" w:rsidRPr="00C627E0">
        <w:rPr>
          <w:rFonts w:ascii="Times New Roman" w:hAnsi="Times New Roman"/>
          <w:b w:val="0"/>
        </w:rPr>
        <w:t>.</w:t>
      </w:r>
      <w:r w:rsidR="00CC56A4" w:rsidRPr="00C627E0">
        <w:rPr>
          <w:rFonts w:ascii="Times New Roman" w:hAnsi="Times New Roman"/>
          <w:b w:val="0"/>
        </w:rPr>
        <w:t xml:space="preserve">  </w:t>
      </w:r>
    </w:p>
    <w:p w14:paraId="3C30E6B6" w14:textId="77777777" w:rsidR="00CC56A4" w:rsidRPr="00C627E0" w:rsidRDefault="00CC56A4" w:rsidP="005C5AFB">
      <w:pPr>
        <w:pStyle w:val="ListParagraph"/>
        <w:numPr>
          <w:ilvl w:val="0"/>
          <w:numId w:val="0"/>
        </w:numPr>
        <w:spacing w:before="80" w:after="80" w:line="240" w:lineRule="auto"/>
        <w:ind w:left="360"/>
        <w:jc w:val="both"/>
        <w:rPr>
          <w:rFonts w:ascii="Times New Roman" w:hAnsi="Times New Roman"/>
          <w:b w:val="0"/>
        </w:rPr>
      </w:pPr>
    </w:p>
    <w:p w14:paraId="70A24F60" w14:textId="678373E6" w:rsidR="0020712F" w:rsidRPr="00C627E0" w:rsidRDefault="0020712F" w:rsidP="004C6418">
      <w:pPr>
        <w:pStyle w:val="ListParagraph"/>
        <w:numPr>
          <w:ilvl w:val="0"/>
          <w:numId w:val="3"/>
        </w:numPr>
        <w:spacing w:before="80" w:after="80" w:line="240" w:lineRule="auto"/>
        <w:ind w:left="360" w:hanging="360"/>
        <w:jc w:val="both"/>
        <w:rPr>
          <w:rFonts w:ascii="Times New Roman" w:hAnsi="Times New Roman"/>
          <w:b w:val="0"/>
        </w:rPr>
      </w:pPr>
      <w:r w:rsidRPr="00C627E0">
        <w:rPr>
          <w:rFonts w:ascii="Times New Roman" w:hAnsi="Times New Roman"/>
        </w:rPr>
        <w:t xml:space="preserve">Model Family: </w:t>
      </w:r>
      <w:r w:rsidR="00F91E26" w:rsidRPr="00C627E0">
        <w:rPr>
          <w:rFonts w:ascii="Times New Roman" w:hAnsi="Times New Roman"/>
          <w:b w:val="0"/>
        </w:rPr>
        <w:t xml:space="preserve">None.  There are no models </w:t>
      </w:r>
      <w:r w:rsidR="00CC56A4" w:rsidRPr="00C627E0">
        <w:rPr>
          <w:rFonts w:ascii="Times New Roman" w:hAnsi="Times New Roman"/>
          <w:b w:val="0"/>
        </w:rPr>
        <w:t xml:space="preserve">that feed in </w:t>
      </w:r>
      <w:r w:rsidR="00F91E26" w:rsidRPr="00C627E0">
        <w:rPr>
          <w:rFonts w:ascii="Times New Roman" w:hAnsi="Times New Roman"/>
          <w:b w:val="0"/>
        </w:rPr>
        <w:t>to this calculation</w:t>
      </w:r>
      <w:r w:rsidR="00CC56A4" w:rsidRPr="00C627E0">
        <w:rPr>
          <w:rFonts w:ascii="Times New Roman" w:hAnsi="Times New Roman"/>
          <w:b w:val="0"/>
        </w:rPr>
        <w:t>,</w:t>
      </w:r>
      <w:r w:rsidR="00F91E26" w:rsidRPr="00C627E0">
        <w:rPr>
          <w:rFonts w:ascii="Times New Roman" w:hAnsi="Times New Roman"/>
          <w:b w:val="0"/>
        </w:rPr>
        <w:t xml:space="preserve"> nor any models that depend on its results.</w:t>
      </w:r>
    </w:p>
    <w:p w14:paraId="624E5986" w14:textId="77777777" w:rsidR="000C0AA5" w:rsidRPr="00C627E0" w:rsidRDefault="000C0AA5" w:rsidP="000C0AA5">
      <w:pPr>
        <w:pStyle w:val="ListParagraph"/>
        <w:numPr>
          <w:ilvl w:val="0"/>
          <w:numId w:val="0"/>
        </w:numPr>
        <w:spacing w:before="80" w:after="80" w:line="240" w:lineRule="auto"/>
        <w:ind w:left="360"/>
        <w:jc w:val="both"/>
        <w:rPr>
          <w:rFonts w:ascii="Times New Roman" w:hAnsi="Times New Roman"/>
          <w:b w:val="0"/>
        </w:rPr>
      </w:pPr>
    </w:p>
    <w:p w14:paraId="70A24F62" w14:textId="602FC30E" w:rsidR="0020712F" w:rsidRPr="00C627E0" w:rsidRDefault="0020712F" w:rsidP="004C6418">
      <w:pPr>
        <w:pStyle w:val="ListParagraph"/>
        <w:numPr>
          <w:ilvl w:val="0"/>
          <w:numId w:val="3"/>
        </w:numPr>
        <w:spacing w:before="80" w:after="80" w:line="240" w:lineRule="auto"/>
        <w:ind w:left="360" w:hanging="360"/>
        <w:jc w:val="both"/>
        <w:rPr>
          <w:rFonts w:ascii="Times New Roman" w:hAnsi="Times New Roman"/>
          <w:b w:val="0"/>
        </w:rPr>
      </w:pPr>
      <w:r w:rsidRPr="00C627E0">
        <w:rPr>
          <w:rFonts w:ascii="Times New Roman" w:hAnsi="Times New Roman"/>
        </w:rPr>
        <w:t xml:space="preserve">Limitations:  </w:t>
      </w:r>
      <w:r w:rsidR="00682B43" w:rsidRPr="00284DB4">
        <w:rPr>
          <w:rFonts w:ascii="Times New Roman" w:hAnsi="Times New Roman"/>
          <w:b w:val="0"/>
        </w:rPr>
        <w:t>The model lack of data in stressed period, it is doubtful to use the output directly in the stressed scenarios</w:t>
      </w:r>
    </w:p>
    <w:bookmarkEnd w:id="0"/>
    <w:bookmarkEnd w:id="1"/>
    <w:bookmarkEnd w:id="2"/>
    <w:bookmarkEnd w:id="3"/>
    <w:p w14:paraId="719E2EB2" w14:textId="472B6C76" w:rsidR="003D3522" w:rsidRPr="00C627E0" w:rsidRDefault="003D3522" w:rsidP="00CE04CE">
      <w:pPr>
        <w:pStyle w:val="ListParagraph"/>
        <w:numPr>
          <w:ilvl w:val="0"/>
          <w:numId w:val="3"/>
        </w:numPr>
        <w:spacing w:before="80" w:after="80" w:line="240" w:lineRule="auto"/>
        <w:ind w:left="360" w:hanging="360"/>
        <w:jc w:val="both"/>
        <w:rPr>
          <w:rFonts w:ascii="Times New Roman" w:hAnsi="Times New Roman"/>
          <w:sz w:val="24"/>
          <w:szCs w:val="24"/>
        </w:rPr>
      </w:pPr>
      <w:r w:rsidRPr="00C627E0">
        <w:rPr>
          <w:rFonts w:ascii="Times New Roman" w:hAnsi="Times New Roman"/>
          <w:sz w:val="24"/>
          <w:szCs w:val="24"/>
        </w:rPr>
        <w:br w:type="page"/>
      </w:r>
    </w:p>
    <w:p w14:paraId="70A24F64" w14:textId="12BCD759" w:rsidR="0020712F" w:rsidRPr="001314B0" w:rsidRDefault="0020712F" w:rsidP="00CE04CE">
      <w:pPr>
        <w:pStyle w:val="ListParagraph"/>
        <w:numPr>
          <w:ilvl w:val="0"/>
          <w:numId w:val="0"/>
        </w:numPr>
        <w:spacing w:before="80" w:after="80" w:line="240" w:lineRule="auto"/>
        <w:jc w:val="center"/>
        <w:rPr>
          <w:rFonts w:ascii="Times New Roman" w:hAnsi="Times New Roman"/>
          <w:sz w:val="24"/>
          <w:szCs w:val="24"/>
        </w:rPr>
      </w:pPr>
      <w:r w:rsidRPr="001314B0">
        <w:rPr>
          <w:rFonts w:ascii="Times New Roman" w:hAnsi="Times New Roman"/>
          <w:sz w:val="24"/>
          <w:szCs w:val="24"/>
        </w:rPr>
        <w:lastRenderedPageBreak/>
        <w:t>Background</w:t>
      </w:r>
    </w:p>
    <w:p w14:paraId="5D55B6BC" w14:textId="77777777" w:rsidR="00E55DB5" w:rsidRPr="00CE04CE" w:rsidRDefault="00E55DB5" w:rsidP="00E55DB5">
      <w:pPr>
        <w:pStyle w:val="Heading2"/>
        <w:numPr>
          <w:ilvl w:val="0"/>
          <w:numId w:val="15"/>
        </w:numPr>
        <w:rPr>
          <w:rFonts w:ascii="Times New Roman" w:hAnsi="Times New Roman" w:cs="Times New Roman"/>
          <w:color w:val="auto"/>
          <w:sz w:val="24"/>
        </w:rPr>
      </w:pPr>
      <w:bookmarkStart w:id="4" w:name="_Toc428980702"/>
      <w:r w:rsidRPr="00CE04CE">
        <w:rPr>
          <w:rFonts w:ascii="Times New Roman" w:hAnsi="Times New Roman" w:cs="Times New Roman"/>
          <w:color w:val="auto"/>
          <w:sz w:val="22"/>
        </w:rPr>
        <w:t>The Liquidity Coverage Ratio and operational deposits</w:t>
      </w:r>
      <w:bookmarkEnd w:id="4"/>
    </w:p>
    <w:p w14:paraId="78AA1173" w14:textId="77777777" w:rsidR="00E0031D" w:rsidRDefault="00E0031D" w:rsidP="001314B0">
      <w:pPr>
        <w:spacing w:after="120" w:line="240" w:lineRule="auto"/>
        <w:jc w:val="both"/>
        <w:rPr>
          <w:rFonts w:ascii="Times New Roman" w:hAnsi="Times New Roman" w:cs="Times New Roman"/>
          <w:szCs w:val="20"/>
          <w:lang w:val="en-GB"/>
        </w:rPr>
      </w:pPr>
    </w:p>
    <w:p w14:paraId="5BAE324F" w14:textId="2D82AE6E" w:rsidR="004A3E26" w:rsidRDefault="004A3E26" w:rsidP="001314B0">
      <w:pPr>
        <w:spacing w:after="120" w:line="240" w:lineRule="auto"/>
        <w:jc w:val="both"/>
        <w:rPr>
          <w:rFonts w:ascii="Times New Roman" w:hAnsi="Times New Roman" w:cs="Times New Roman"/>
          <w:szCs w:val="20"/>
          <w:lang w:val="en-GB"/>
        </w:rPr>
      </w:pPr>
      <w:r>
        <w:rPr>
          <w:rFonts w:ascii="Times New Roman" w:hAnsi="Times New Roman" w:cs="Times New Roman"/>
          <w:szCs w:val="20"/>
          <w:lang w:val="en-GB"/>
        </w:rPr>
        <w:t>The Liquidity Coverage Ratio (“LCR) measures a firms’ liquidity stress over a 30 day period by dividing the firm’s pool of liquid securities (i.e. HQLA) by the firm’s stressed net cash outflows during that period.</w:t>
      </w:r>
    </w:p>
    <w:p w14:paraId="5A74E8C8" w14:textId="77777777" w:rsidR="00AA0623" w:rsidRDefault="00AA0623" w:rsidP="001314B0">
      <w:pPr>
        <w:spacing w:after="120" w:line="240" w:lineRule="auto"/>
        <w:jc w:val="both"/>
        <w:rPr>
          <w:rFonts w:ascii="Times New Roman" w:hAnsi="Times New Roman" w:cs="Times New Roman"/>
          <w:szCs w:val="20"/>
          <w:lang w:val="en-GB"/>
        </w:rPr>
      </w:pPr>
    </w:p>
    <w:p w14:paraId="32B1D305" w14:textId="77777777" w:rsidR="00AA0623" w:rsidRPr="0041058D" w:rsidRDefault="00AA0623" w:rsidP="001314B0">
      <w:pPr>
        <w:spacing w:after="120" w:line="240" w:lineRule="auto"/>
        <w:jc w:val="both"/>
        <w:rPr>
          <w:rFonts w:ascii="Times New Roman" w:hAnsi="Times New Roman" w:cs="Times New Roman"/>
          <w:i/>
          <w:szCs w:val="20"/>
          <w:u w:val="single"/>
          <w:lang w:val="en-GB"/>
        </w:rPr>
      </w:pPr>
      <w:r w:rsidRPr="0041058D">
        <w:rPr>
          <w:rFonts w:ascii="Times New Roman" w:hAnsi="Times New Roman" w:cs="Times New Roman"/>
          <w:i/>
          <w:szCs w:val="20"/>
          <w:u w:val="single"/>
          <w:lang w:val="en-GB"/>
        </w:rPr>
        <w:t xml:space="preserve">What are operational </w:t>
      </w:r>
      <w:proofErr w:type="gramStart"/>
      <w:r w:rsidRPr="0041058D">
        <w:rPr>
          <w:rFonts w:ascii="Times New Roman" w:hAnsi="Times New Roman" w:cs="Times New Roman"/>
          <w:i/>
          <w:szCs w:val="20"/>
          <w:u w:val="single"/>
          <w:lang w:val="en-GB"/>
        </w:rPr>
        <w:t>deposits</w:t>
      </w:r>
      <w:proofErr w:type="gramEnd"/>
    </w:p>
    <w:p w14:paraId="7B04CFC5" w14:textId="77777777" w:rsidR="00E52F4A" w:rsidRDefault="004A3E26" w:rsidP="001314B0">
      <w:pPr>
        <w:spacing w:after="120" w:line="240" w:lineRule="auto"/>
        <w:jc w:val="both"/>
        <w:rPr>
          <w:rFonts w:ascii="Times New Roman" w:hAnsi="Times New Roman" w:cs="Times New Roman"/>
          <w:szCs w:val="20"/>
          <w:lang w:val="en-GB"/>
        </w:rPr>
      </w:pPr>
      <w:r>
        <w:rPr>
          <w:rFonts w:ascii="Times New Roman" w:hAnsi="Times New Roman" w:cs="Times New Roman"/>
          <w:szCs w:val="20"/>
          <w:lang w:val="en-GB"/>
        </w:rPr>
        <w:t>Operational deposits provide a stable</w:t>
      </w:r>
      <w:r w:rsidR="004C0D47">
        <w:rPr>
          <w:rFonts w:ascii="Times New Roman" w:hAnsi="Times New Roman" w:cs="Times New Roman"/>
          <w:szCs w:val="20"/>
          <w:lang w:val="en-GB"/>
        </w:rPr>
        <w:t>, predictable source of funding during normal and stressed</w:t>
      </w:r>
      <w:r w:rsidR="00E52F4A">
        <w:rPr>
          <w:rFonts w:ascii="Times New Roman" w:hAnsi="Times New Roman" w:cs="Times New Roman"/>
          <w:szCs w:val="20"/>
          <w:lang w:val="en-GB"/>
        </w:rPr>
        <w:t xml:space="preserve"> financial market conditions. </w:t>
      </w:r>
      <w:r w:rsidR="004C0D47">
        <w:rPr>
          <w:rFonts w:ascii="Times New Roman" w:hAnsi="Times New Roman" w:cs="Times New Roman"/>
          <w:szCs w:val="20"/>
          <w:lang w:val="en-GB"/>
        </w:rPr>
        <w:t xml:space="preserve"> Operational deposits therefore have 25% outflow rate applied in the LCR.  The excess of client deposits less operational deposits are non-operational deposits.  The non-operational balances have an outflow rate of 100%.</w:t>
      </w:r>
    </w:p>
    <w:p w14:paraId="741960CA" w14:textId="77777777" w:rsidR="00AA0623" w:rsidRDefault="00AA0623" w:rsidP="001314B0">
      <w:pPr>
        <w:spacing w:after="120" w:line="240" w:lineRule="auto"/>
        <w:jc w:val="both"/>
        <w:rPr>
          <w:rFonts w:ascii="Times New Roman" w:hAnsi="Times New Roman" w:cs="Times New Roman"/>
          <w:szCs w:val="20"/>
          <w:lang w:val="en-GB"/>
        </w:rPr>
      </w:pPr>
    </w:p>
    <w:p w14:paraId="0A2114D3" w14:textId="5B44F3F3" w:rsidR="00AA0623" w:rsidRPr="0041058D" w:rsidRDefault="00AA0623" w:rsidP="001314B0">
      <w:pPr>
        <w:spacing w:after="120" w:line="240" w:lineRule="auto"/>
        <w:jc w:val="both"/>
        <w:rPr>
          <w:rFonts w:ascii="Times New Roman" w:hAnsi="Times New Roman" w:cs="Times New Roman"/>
          <w:i/>
          <w:szCs w:val="20"/>
          <w:u w:val="single"/>
          <w:lang w:val="en-GB"/>
        </w:rPr>
      </w:pPr>
      <w:r w:rsidRPr="0041058D">
        <w:rPr>
          <w:rFonts w:ascii="Times New Roman" w:hAnsi="Times New Roman" w:cs="Times New Roman"/>
          <w:i/>
          <w:szCs w:val="20"/>
          <w:u w:val="single"/>
          <w:lang w:val="en-GB"/>
        </w:rPr>
        <w:t>Why calculate the operational deposit balance</w:t>
      </w:r>
    </w:p>
    <w:p w14:paraId="3E78136D" w14:textId="1F8E0EDF" w:rsidR="00E52F4A" w:rsidRDefault="00AA0623" w:rsidP="00E52F4A">
      <w:pPr>
        <w:spacing w:after="120" w:line="240" w:lineRule="auto"/>
        <w:jc w:val="both"/>
        <w:rPr>
          <w:rFonts w:ascii="Times New Roman" w:hAnsi="Times New Roman" w:cs="Times New Roman"/>
          <w:szCs w:val="20"/>
          <w:lang w:val="en-GB"/>
        </w:rPr>
      </w:pPr>
      <w:r>
        <w:rPr>
          <w:rFonts w:ascii="Times New Roman" w:hAnsi="Times New Roman" w:cs="Times New Roman"/>
          <w:szCs w:val="20"/>
          <w:lang w:val="en-GB"/>
        </w:rPr>
        <w:t>As operational deposits attract 25% outflow, compared to non-operational balances 100%, the split of operational</w:t>
      </w:r>
      <w:r w:rsidR="00E52F4A">
        <w:rPr>
          <w:rFonts w:ascii="Times New Roman" w:hAnsi="Times New Roman" w:cs="Times New Roman"/>
          <w:szCs w:val="20"/>
          <w:lang w:val="en-GB"/>
        </w:rPr>
        <w:t xml:space="preserve"> / non-</w:t>
      </w:r>
      <w:r>
        <w:rPr>
          <w:rFonts w:ascii="Times New Roman" w:hAnsi="Times New Roman" w:cs="Times New Roman"/>
          <w:szCs w:val="20"/>
          <w:lang w:val="en-GB"/>
        </w:rPr>
        <w:t>operational can</w:t>
      </w:r>
      <w:r w:rsidR="00E52F4A">
        <w:rPr>
          <w:rFonts w:ascii="Times New Roman" w:hAnsi="Times New Roman" w:cs="Times New Roman"/>
          <w:szCs w:val="20"/>
          <w:lang w:val="en-GB"/>
        </w:rPr>
        <w:t xml:space="preserve"> impact the LCR ratio.  </w:t>
      </w:r>
    </w:p>
    <w:p w14:paraId="76B5028D" w14:textId="57EEC066" w:rsidR="00E52F4A" w:rsidRDefault="00E52F4A" w:rsidP="00E52F4A">
      <w:pPr>
        <w:spacing w:after="120" w:line="240" w:lineRule="auto"/>
        <w:jc w:val="both"/>
        <w:rPr>
          <w:rFonts w:ascii="Times New Roman" w:hAnsi="Times New Roman" w:cs="Times New Roman"/>
          <w:szCs w:val="20"/>
          <w:lang w:val="en-GB"/>
        </w:rPr>
      </w:pPr>
      <w:r>
        <w:rPr>
          <w:rFonts w:ascii="Times New Roman" w:hAnsi="Times New Roman" w:cs="Times New Roman"/>
          <w:szCs w:val="20"/>
          <w:lang w:val="en-GB"/>
        </w:rPr>
        <w:t xml:space="preserve">Client deposits (outflows) may be operational and non-operational in nature.  </w:t>
      </w:r>
      <w:r w:rsidR="00AA0623">
        <w:rPr>
          <w:rFonts w:ascii="Times New Roman" w:hAnsi="Times New Roman" w:cs="Times New Roman"/>
          <w:szCs w:val="20"/>
          <w:lang w:val="en-GB"/>
        </w:rPr>
        <w:t xml:space="preserve">Therefore </w:t>
      </w:r>
      <w:r>
        <w:rPr>
          <w:rFonts w:ascii="Times New Roman" w:hAnsi="Times New Roman" w:cs="Times New Roman"/>
          <w:szCs w:val="20"/>
          <w:lang w:val="en-GB"/>
        </w:rPr>
        <w:t xml:space="preserve">customer deposits (outflows) need to be computed as to those deposit balances deemed operational (25% outflow) and those client deposit balances which are non-operational (100% outflow).  </w:t>
      </w:r>
    </w:p>
    <w:p w14:paraId="7F4FA231" w14:textId="77777777" w:rsidR="00AA0623" w:rsidRDefault="00AA0623" w:rsidP="001314B0">
      <w:pPr>
        <w:spacing w:after="120" w:line="240" w:lineRule="auto"/>
        <w:jc w:val="both"/>
        <w:rPr>
          <w:rFonts w:ascii="Times New Roman" w:hAnsi="Times New Roman" w:cs="Times New Roman"/>
          <w:szCs w:val="20"/>
          <w:lang w:val="en-GB"/>
        </w:rPr>
      </w:pPr>
    </w:p>
    <w:p w14:paraId="131753E8" w14:textId="77777777" w:rsidR="00AA0623" w:rsidRPr="0041058D" w:rsidRDefault="00AA0623" w:rsidP="001314B0">
      <w:pPr>
        <w:spacing w:after="120" w:line="240" w:lineRule="auto"/>
        <w:jc w:val="both"/>
        <w:rPr>
          <w:rFonts w:ascii="Times New Roman" w:hAnsi="Times New Roman" w:cs="Times New Roman"/>
          <w:i/>
          <w:szCs w:val="20"/>
          <w:u w:val="single"/>
          <w:lang w:val="en-GB"/>
        </w:rPr>
      </w:pPr>
      <w:r w:rsidRPr="0041058D">
        <w:rPr>
          <w:rFonts w:ascii="Times New Roman" w:hAnsi="Times New Roman" w:cs="Times New Roman"/>
          <w:i/>
          <w:szCs w:val="20"/>
          <w:u w:val="single"/>
          <w:lang w:val="en-GB"/>
        </w:rPr>
        <w:t xml:space="preserve">How are balances used in the </w:t>
      </w:r>
      <w:proofErr w:type="gramStart"/>
      <w:r w:rsidRPr="0041058D">
        <w:rPr>
          <w:rFonts w:ascii="Times New Roman" w:hAnsi="Times New Roman" w:cs="Times New Roman"/>
          <w:i/>
          <w:szCs w:val="20"/>
          <w:u w:val="single"/>
          <w:lang w:val="en-GB"/>
        </w:rPr>
        <w:t>LCR</w:t>
      </w:r>
      <w:proofErr w:type="gramEnd"/>
    </w:p>
    <w:p w14:paraId="2F6C53B4" w14:textId="7D57F3D3" w:rsidR="00E0031D" w:rsidRDefault="00E0031D" w:rsidP="001314B0">
      <w:pPr>
        <w:spacing w:after="120" w:line="240" w:lineRule="auto"/>
        <w:jc w:val="both"/>
        <w:rPr>
          <w:rFonts w:ascii="Times New Roman" w:hAnsi="Times New Roman" w:cs="Times New Roman"/>
          <w:szCs w:val="20"/>
          <w:lang w:val="en-GB"/>
        </w:rPr>
      </w:pPr>
      <w:r>
        <w:rPr>
          <w:rFonts w:ascii="Times New Roman" w:hAnsi="Times New Roman" w:cs="Times New Roman"/>
          <w:szCs w:val="20"/>
          <w:lang w:val="en-GB"/>
        </w:rPr>
        <w:t xml:space="preserve">The </w:t>
      </w:r>
      <w:r w:rsidR="00E52F4A">
        <w:rPr>
          <w:rFonts w:ascii="Times New Roman" w:hAnsi="Times New Roman" w:cs="Times New Roman"/>
          <w:szCs w:val="20"/>
          <w:lang w:val="en-GB"/>
        </w:rPr>
        <w:t xml:space="preserve">computed </w:t>
      </w:r>
      <w:r>
        <w:rPr>
          <w:rFonts w:ascii="Times New Roman" w:hAnsi="Times New Roman" w:cs="Times New Roman"/>
          <w:szCs w:val="20"/>
          <w:lang w:val="en-GB"/>
        </w:rPr>
        <w:t xml:space="preserve">operational </w:t>
      </w:r>
      <w:r w:rsidR="00AA0623">
        <w:rPr>
          <w:rFonts w:ascii="Times New Roman" w:hAnsi="Times New Roman" w:cs="Times New Roman"/>
          <w:szCs w:val="20"/>
          <w:lang w:val="en-GB"/>
        </w:rPr>
        <w:t xml:space="preserve">and non-operational </w:t>
      </w:r>
      <w:r>
        <w:rPr>
          <w:rFonts w:ascii="Times New Roman" w:hAnsi="Times New Roman" w:cs="Times New Roman"/>
          <w:szCs w:val="20"/>
          <w:lang w:val="en-GB"/>
        </w:rPr>
        <w:t xml:space="preserve">deposit balances are then used in the Liquidity Coverage Ratio (“LCR”) regulatory reporting </w:t>
      </w:r>
      <w:r w:rsidR="004C0D47">
        <w:rPr>
          <w:rFonts w:ascii="Times New Roman" w:hAnsi="Times New Roman" w:cs="Times New Roman"/>
          <w:szCs w:val="20"/>
          <w:lang w:val="en-GB"/>
        </w:rPr>
        <w:t xml:space="preserve">to calculate the Liquidity Coverage Ratio as required </w:t>
      </w:r>
      <w:r w:rsidR="004C0D47" w:rsidRPr="00B2740A">
        <w:rPr>
          <w:rFonts w:ascii="Times New Roman" w:hAnsi="Times New Roman" w:cs="Times New Roman"/>
          <w:szCs w:val="20"/>
        </w:rPr>
        <w:t>under European LCR regulatory requirements (</w:t>
      </w:r>
      <w:r w:rsidR="004C0D47" w:rsidRPr="00CE04CE">
        <w:rPr>
          <w:rFonts w:ascii="Times New Roman" w:hAnsi="Times New Roman" w:cs="Times New Roman"/>
          <w:szCs w:val="20"/>
        </w:rPr>
        <w:t>EU Delegated Regulation 2015/61)</w:t>
      </w:r>
      <w:r w:rsidR="004C0D47">
        <w:rPr>
          <w:rFonts w:ascii="Times New Roman" w:hAnsi="Times New Roman" w:cs="Times New Roman"/>
          <w:szCs w:val="20"/>
          <w:lang w:val="en-GB"/>
        </w:rPr>
        <w:t>.</w:t>
      </w:r>
    </w:p>
    <w:p w14:paraId="1C516A7D" w14:textId="6E553B7D" w:rsidR="001314B0" w:rsidRDefault="001314B0" w:rsidP="001314B0">
      <w:pPr>
        <w:spacing w:after="120" w:line="240" w:lineRule="auto"/>
        <w:jc w:val="both"/>
      </w:pPr>
    </w:p>
    <w:p w14:paraId="54BCA2F0" w14:textId="77777777" w:rsidR="00E55DB5" w:rsidRPr="001314B0" w:rsidRDefault="00E55DB5" w:rsidP="00E55DB5">
      <w:pPr>
        <w:spacing w:before="80" w:after="80" w:line="240" w:lineRule="auto"/>
        <w:rPr>
          <w:rFonts w:ascii="Times New Roman" w:hAnsi="Times New Roman" w:cs="Times New Roman"/>
          <w:i/>
          <w:color w:val="FF0000"/>
          <w:szCs w:val="20"/>
        </w:rPr>
      </w:pPr>
      <w:r w:rsidRPr="001314B0">
        <w:rPr>
          <w:rFonts w:ascii="Times New Roman" w:hAnsi="Times New Roman" w:cs="Times New Roman"/>
          <w:color w:val="FF0000"/>
          <w:szCs w:val="20"/>
        </w:rPr>
        <w:br w:type="page"/>
      </w:r>
    </w:p>
    <w:p w14:paraId="63C3B0DE" w14:textId="77777777" w:rsidR="00E55DB5" w:rsidRPr="00C627E0" w:rsidRDefault="00E55DB5" w:rsidP="00E55DB5">
      <w:pPr>
        <w:pStyle w:val="ListParagraph"/>
        <w:numPr>
          <w:ilvl w:val="0"/>
          <w:numId w:val="0"/>
        </w:numPr>
        <w:spacing w:before="80" w:after="80" w:line="240" w:lineRule="auto"/>
        <w:ind w:left="360"/>
        <w:rPr>
          <w:rFonts w:ascii="Times New Roman" w:hAnsi="Times New Roman"/>
          <w:i/>
          <w:color w:val="FF0000"/>
        </w:rPr>
      </w:pPr>
    </w:p>
    <w:p w14:paraId="65653320" w14:textId="77777777" w:rsidR="00E55DB5" w:rsidRPr="00C627E0" w:rsidRDefault="00E55DB5" w:rsidP="00E55DB5">
      <w:pPr>
        <w:pStyle w:val="ListParagraph"/>
        <w:numPr>
          <w:ilvl w:val="0"/>
          <w:numId w:val="0"/>
        </w:numPr>
        <w:spacing w:before="80" w:after="80" w:line="240" w:lineRule="auto"/>
        <w:ind w:left="360"/>
        <w:rPr>
          <w:rFonts w:ascii="Times New Roman" w:hAnsi="Times New Roman"/>
          <w:i/>
          <w:color w:val="FF0000"/>
        </w:rPr>
      </w:pPr>
    </w:p>
    <w:p w14:paraId="766743D7" w14:textId="471D86B1" w:rsidR="00E55DB5" w:rsidRPr="0041058D" w:rsidRDefault="001314B0" w:rsidP="00E55DB5">
      <w:pPr>
        <w:pStyle w:val="Heading2"/>
        <w:numPr>
          <w:ilvl w:val="0"/>
          <w:numId w:val="15"/>
        </w:numPr>
        <w:rPr>
          <w:rFonts w:ascii="Times New Roman" w:hAnsi="Times New Roman" w:cs="Times New Roman"/>
          <w:color w:val="auto"/>
          <w:sz w:val="22"/>
        </w:rPr>
      </w:pPr>
      <w:r w:rsidRPr="0041058D">
        <w:rPr>
          <w:rFonts w:ascii="Times New Roman" w:hAnsi="Times New Roman" w:cs="Times New Roman"/>
          <w:color w:val="auto"/>
          <w:sz w:val="22"/>
        </w:rPr>
        <w:t>ODM Model description</w:t>
      </w:r>
    </w:p>
    <w:p w14:paraId="65E53C2F" w14:textId="77777777" w:rsidR="00A66099" w:rsidRDefault="00A66099" w:rsidP="00E52F4A">
      <w:pPr>
        <w:spacing w:after="120" w:line="240" w:lineRule="auto"/>
        <w:jc w:val="both"/>
        <w:rPr>
          <w:rFonts w:ascii="Times New Roman" w:hAnsi="Times New Roman" w:cs="Times New Roman"/>
          <w:lang w:val="en-GB"/>
        </w:rPr>
      </w:pPr>
    </w:p>
    <w:p w14:paraId="4822421B" w14:textId="77777777" w:rsidR="00A66099" w:rsidRPr="00B2740A" w:rsidRDefault="00A66099" w:rsidP="00A66099">
      <w:pPr>
        <w:spacing w:after="120" w:line="240" w:lineRule="auto"/>
        <w:jc w:val="both"/>
        <w:rPr>
          <w:rFonts w:ascii="Times New Roman" w:hAnsi="Times New Roman" w:cs="Times New Roman"/>
          <w:szCs w:val="20"/>
        </w:rPr>
      </w:pPr>
      <w:r w:rsidRPr="00B2740A">
        <w:rPr>
          <w:rFonts w:ascii="Times New Roman" w:hAnsi="Times New Roman" w:cs="Times New Roman"/>
          <w:szCs w:val="20"/>
        </w:rPr>
        <w:t xml:space="preserve">This </w:t>
      </w:r>
      <w:r>
        <w:rPr>
          <w:rFonts w:ascii="Times New Roman" w:hAnsi="Times New Roman" w:cs="Times New Roman"/>
          <w:szCs w:val="20"/>
        </w:rPr>
        <w:t xml:space="preserve">EU LCR </w:t>
      </w:r>
      <w:r w:rsidRPr="00B2740A">
        <w:rPr>
          <w:rFonts w:ascii="Times New Roman" w:hAnsi="Times New Roman" w:cs="Times New Roman"/>
          <w:szCs w:val="20"/>
        </w:rPr>
        <w:t>model has been designed for determining operational deposits of BNY Mellon EMEA entities under European LCR regulatory requirements (</w:t>
      </w:r>
      <w:r w:rsidRPr="00CE04CE">
        <w:rPr>
          <w:rFonts w:ascii="Times New Roman" w:hAnsi="Times New Roman" w:cs="Times New Roman"/>
          <w:szCs w:val="20"/>
        </w:rPr>
        <w:t>EU Delegated Regulation 2015/61)</w:t>
      </w:r>
      <w:r w:rsidRPr="00B2740A">
        <w:rPr>
          <w:rFonts w:ascii="Times New Roman" w:hAnsi="Times New Roman" w:cs="Times New Roman"/>
          <w:szCs w:val="20"/>
        </w:rPr>
        <w:t xml:space="preserve">: BNY Mellon SA/NV (consolidated and standalone), BNY Mellon International Ltd. (UK bank) (MIL), BNY Mellon UK Group (HUK) (consolidated), </w:t>
      </w:r>
      <w:r w:rsidRPr="00CE04CE">
        <w:rPr>
          <w:rFonts w:ascii="Times New Roman" w:hAnsi="Times New Roman" w:cs="Times New Roman"/>
          <w:szCs w:val="20"/>
        </w:rPr>
        <w:t xml:space="preserve">BNY Mellon Luxembourg SA (consolidated), </w:t>
      </w:r>
      <w:r w:rsidRPr="00B2740A">
        <w:rPr>
          <w:rFonts w:ascii="Times New Roman" w:hAnsi="Times New Roman" w:cs="Times New Roman"/>
          <w:szCs w:val="20"/>
        </w:rPr>
        <w:t>BNY Mellon Frankfurt Branch, BNY Mellon Brussels Branch.</w:t>
      </w:r>
    </w:p>
    <w:tbl>
      <w:tblPr>
        <w:tblStyle w:val="TableGrid"/>
        <w:tblW w:w="9414" w:type="dxa"/>
        <w:tblLook w:val="0420" w:firstRow="1" w:lastRow="0" w:firstColumn="0" w:lastColumn="0" w:noHBand="0" w:noVBand="1"/>
      </w:tblPr>
      <w:tblGrid>
        <w:gridCol w:w="4914"/>
        <w:gridCol w:w="4500"/>
      </w:tblGrid>
      <w:tr w:rsidR="00A66099" w:rsidRPr="001314B0" w14:paraId="67F9914D" w14:textId="77777777" w:rsidTr="0041058D">
        <w:trPr>
          <w:trHeight w:val="383"/>
        </w:trPr>
        <w:tc>
          <w:tcPr>
            <w:tcW w:w="4914" w:type="dxa"/>
            <w:shd w:val="clear" w:color="auto" w:fill="8DB3E2" w:themeFill="text2" w:themeFillTint="66"/>
            <w:hideMark/>
          </w:tcPr>
          <w:p w14:paraId="654EDEE5" w14:textId="77777777" w:rsidR="00A66099" w:rsidRPr="001314B0" w:rsidRDefault="00A66099" w:rsidP="0041058D">
            <w:pPr>
              <w:spacing w:after="120"/>
              <w:jc w:val="both"/>
              <w:rPr>
                <w:rFonts w:ascii="Times New Roman" w:hAnsi="Times New Roman" w:cs="Times New Roman"/>
              </w:rPr>
            </w:pPr>
            <w:proofErr w:type="spellStart"/>
            <w:r w:rsidRPr="001314B0">
              <w:rPr>
                <w:rFonts w:ascii="Times New Roman" w:hAnsi="Times New Roman" w:cs="Times New Roman"/>
                <w:b/>
                <w:bCs/>
                <w:lang w:val="fr-BE"/>
              </w:rPr>
              <w:t>Entity</w:t>
            </w:r>
            <w:proofErr w:type="spellEnd"/>
          </w:p>
        </w:tc>
        <w:tc>
          <w:tcPr>
            <w:tcW w:w="4500" w:type="dxa"/>
            <w:shd w:val="clear" w:color="auto" w:fill="8DB3E2" w:themeFill="text2" w:themeFillTint="66"/>
            <w:hideMark/>
          </w:tcPr>
          <w:p w14:paraId="1DC9F646" w14:textId="77777777" w:rsidR="00A66099" w:rsidRPr="001314B0" w:rsidRDefault="00A66099" w:rsidP="0041058D">
            <w:pPr>
              <w:spacing w:after="120"/>
              <w:jc w:val="both"/>
              <w:rPr>
                <w:rFonts w:ascii="Times New Roman" w:hAnsi="Times New Roman" w:cs="Times New Roman"/>
              </w:rPr>
            </w:pPr>
            <w:proofErr w:type="spellStart"/>
            <w:r w:rsidRPr="001314B0">
              <w:rPr>
                <w:rFonts w:ascii="Times New Roman" w:hAnsi="Times New Roman" w:cs="Times New Roman"/>
                <w:b/>
                <w:bCs/>
                <w:lang w:val="fr-BE"/>
              </w:rPr>
              <w:t>Entity_id</w:t>
            </w:r>
            <w:proofErr w:type="spellEnd"/>
          </w:p>
        </w:tc>
      </w:tr>
      <w:tr w:rsidR="00A66099" w:rsidRPr="001314B0" w14:paraId="68744CB1" w14:textId="77777777" w:rsidTr="0041058D">
        <w:trPr>
          <w:trHeight w:val="383"/>
        </w:trPr>
        <w:tc>
          <w:tcPr>
            <w:tcW w:w="4914" w:type="dxa"/>
            <w:shd w:val="clear" w:color="auto" w:fill="E0DBD2"/>
            <w:hideMark/>
          </w:tcPr>
          <w:p w14:paraId="6C4827D0" w14:textId="77777777" w:rsidR="00A66099" w:rsidRPr="001314B0" w:rsidRDefault="00A66099" w:rsidP="0041058D">
            <w:pPr>
              <w:spacing w:after="120"/>
              <w:jc w:val="both"/>
              <w:rPr>
                <w:rFonts w:ascii="Times New Roman" w:hAnsi="Times New Roman" w:cs="Times New Roman"/>
              </w:rPr>
            </w:pPr>
            <w:r w:rsidRPr="001314B0">
              <w:rPr>
                <w:rFonts w:ascii="Times New Roman" w:hAnsi="Times New Roman" w:cs="Times New Roman"/>
              </w:rPr>
              <w:t xml:space="preserve">BNYM SA/NV (consolidated and standalone) </w:t>
            </w:r>
          </w:p>
        </w:tc>
        <w:tc>
          <w:tcPr>
            <w:tcW w:w="4500" w:type="dxa"/>
            <w:shd w:val="clear" w:color="auto" w:fill="E0DBD2"/>
            <w:hideMark/>
          </w:tcPr>
          <w:p w14:paraId="272C4588" w14:textId="77777777" w:rsidR="00A66099" w:rsidRPr="001314B0" w:rsidRDefault="00A66099" w:rsidP="0041058D">
            <w:pPr>
              <w:spacing w:after="120"/>
              <w:jc w:val="both"/>
              <w:rPr>
                <w:rFonts w:ascii="Times New Roman" w:hAnsi="Times New Roman" w:cs="Times New Roman"/>
              </w:rPr>
            </w:pPr>
            <w:r w:rsidRPr="001314B0">
              <w:rPr>
                <w:rFonts w:ascii="Times New Roman" w:hAnsi="Times New Roman" w:cs="Times New Roman"/>
              </w:rPr>
              <w:t>520, 521, 522, 523, 528, 539, 650, 870</w:t>
            </w:r>
          </w:p>
        </w:tc>
      </w:tr>
      <w:tr w:rsidR="00A66099" w:rsidRPr="001314B0" w14:paraId="1BBAD20D" w14:textId="77777777" w:rsidTr="0041058D">
        <w:trPr>
          <w:trHeight w:val="383"/>
        </w:trPr>
        <w:tc>
          <w:tcPr>
            <w:tcW w:w="4914" w:type="dxa"/>
            <w:shd w:val="clear" w:color="auto" w:fill="F0EEEA"/>
            <w:hideMark/>
          </w:tcPr>
          <w:p w14:paraId="50AF1DC8" w14:textId="77777777" w:rsidR="00A66099" w:rsidRPr="001314B0" w:rsidRDefault="00A66099" w:rsidP="0041058D">
            <w:pPr>
              <w:spacing w:after="120"/>
              <w:jc w:val="both"/>
              <w:rPr>
                <w:rFonts w:ascii="Times New Roman" w:hAnsi="Times New Roman" w:cs="Times New Roman"/>
                <w:lang w:val="fr-BE"/>
              </w:rPr>
            </w:pPr>
            <w:r w:rsidRPr="001314B0">
              <w:rPr>
                <w:rFonts w:ascii="Times New Roman" w:hAnsi="Times New Roman" w:cs="Times New Roman"/>
                <w:lang w:val="fr-FR"/>
              </w:rPr>
              <w:t>BNY Mellon Luxembourg SA (</w:t>
            </w:r>
            <w:proofErr w:type="spellStart"/>
            <w:r w:rsidRPr="001B2F15">
              <w:rPr>
                <w:rFonts w:ascii="Times New Roman" w:hAnsi="Times New Roman" w:cs="Times New Roman"/>
                <w:lang w:val="fr-BE"/>
              </w:rPr>
              <w:t>consolidated</w:t>
            </w:r>
            <w:proofErr w:type="spellEnd"/>
            <w:r w:rsidRPr="001314B0">
              <w:rPr>
                <w:rFonts w:ascii="Times New Roman" w:hAnsi="Times New Roman" w:cs="Times New Roman"/>
                <w:lang w:val="fr-FR"/>
              </w:rPr>
              <w:t xml:space="preserve">) </w:t>
            </w:r>
          </w:p>
        </w:tc>
        <w:tc>
          <w:tcPr>
            <w:tcW w:w="4500" w:type="dxa"/>
            <w:shd w:val="clear" w:color="auto" w:fill="F0EEEA"/>
            <w:hideMark/>
          </w:tcPr>
          <w:p w14:paraId="691668AE" w14:textId="77777777" w:rsidR="00A66099" w:rsidRPr="001314B0" w:rsidRDefault="00A66099" w:rsidP="0041058D">
            <w:pPr>
              <w:spacing w:after="120"/>
              <w:jc w:val="both"/>
              <w:rPr>
                <w:rFonts w:ascii="Times New Roman" w:hAnsi="Times New Roman" w:cs="Times New Roman"/>
              </w:rPr>
            </w:pPr>
            <w:r w:rsidRPr="001314B0">
              <w:rPr>
                <w:rFonts w:ascii="Times New Roman" w:hAnsi="Times New Roman" w:cs="Times New Roman"/>
              </w:rPr>
              <w:t>315, 514</w:t>
            </w:r>
          </w:p>
        </w:tc>
      </w:tr>
      <w:tr w:rsidR="00A66099" w:rsidRPr="001314B0" w14:paraId="10592B54" w14:textId="77777777" w:rsidTr="0041058D">
        <w:trPr>
          <w:trHeight w:val="383"/>
        </w:trPr>
        <w:tc>
          <w:tcPr>
            <w:tcW w:w="4914" w:type="dxa"/>
            <w:shd w:val="clear" w:color="auto" w:fill="E0DBD2"/>
            <w:hideMark/>
          </w:tcPr>
          <w:p w14:paraId="6918F358" w14:textId="77777777" w:rsidR="00A66099" w:rsidRPr="001314B0" w:rsidRDefault="00A66099" w:rsidP="0041058D">
            <w:pPr>
              <w:spacing w:after="120"/>
              <w:jc w:val="both"/>
              <w:rPr>
                <w:rFonts w:ascii="Times New Roman" w:hAnsi="Times New Roman" w:cs="Times New Roman"/>
              </w:rPr>
            </w:pPr>
            <w:r w:rsidRPr="001314B0">
              <w:rPr>
                <w:rFonts w:ascii="Times New Roman" w:hAnsi="Times New Roman" w:cs="Times New Roman"/>
              </w:rPr>
              <w:t>BNY Mellon Frankfurt Branch</w:t>
            </w:r>
          </w:p>
        </w:tc>
        <w:tc>
          <w:tcPr>
            <w:tcW w:w="4500" w:type="dxa"/>
            <w:shd w:val="clear" w:color="auto" w:fill="E0DBD2"/>
            <w:hideMark/>
          </w:tcPr>
          <w:p w14:paraId="7D3C60C4" w14:textId="77777777" w:rsidR="00A66099" w:rsidRPr="001314B0" w:rsidRDefault="00A66099" w:rsidP="0041058D">
            <w:pPr>
              <w:spacing w:after="120"/>
              <w:jc w:val="both"/>
              <w:rPr>
                <w:rFonts w:ascii="Times New Roman" w:hAnsi="Times New Roman" w:cs="Times New Roman"/>
              </w:rPr>
            </w:pPr>
            <w:r w:rsidRPr="001314B0">
              <w:rPr>
                <w:rFonts w:ascii="Times New Roman" w:hAnsi="Times New Roman" w:cs="Times New Roman"/>
              </w:rPr>
              <w:t>276</w:t>
            </w:r>
          </w:p>
        </w:tc>
      </w:tr>
      <w:tr w:rsidR="00A66099" w:rsidRPr="001314B0" w14:paraId="7E8F2C2D" w14:textId="77777777" w:rsidTr="0041058D">
        <w:trPr>
          <w:trHeight w:val="383"/>
        </w:trPr>
        <w:tc>
          <w:tcPr>
            <w:tcW w:w="4914" w:type="dxa"/>
            <w:shd w:val="clear" w:color="auto" w:fill="F0EEEA"/>
            <w:hideMark/>
          </w:tcPr>
          <w:p w14:paraId="47DFED30" w14:textId="77777777" w:rsidR="00A66099" w:rsidRPr="001314B0" w:rsidRDefault="00A66099" w:rsidP="0041058D">
            <w:pPr>
              <w:spacing w:after="120"/>
              <w:jc w:val="both"/>
              <w:rPr>
                <w:rFonts w:ascii="Times New Roman" w:hAnsi="Times New Roman" w:cs="Times New Roman"/>
              </w:rPr>
            </w:pPr>
            <w:r w:rsidRPr="001314B0">
              <w:rPr>
                <w:rFonts w:ascii="Times New Roman" w:hAnsi="Times New Roman" w:cs="Times New Roman"/>
              </w:rPr>
              <w:t xml:space="preserve">BNY Mellon Brussels Branch </w:t>
            </w:r>
          </w:p>
        </w:tc>
        <w:tc>
          <w:tcPr>
            <w:tcW w:w="4500" w:type="dxa"/>
            <w:shd w:val="clear" w:color="auto" w:fill="F0EEEA"/>
            <w:hideMark/>
          </w:tcPr>
          <w:p w14:paraId="749B22B3" w14:textId="77777777" w:rsidR="00A66099" w:rsidRPr="001314B0" w:rsidRDefault="00A66099" w:rsidP="0041058D">
            <w:pPr>
              <w:spacing w:after="120"/>
              <w:jc w:val="both"/>
              <w:rPr>
                <w:rFonts w:ascii="Times New Roman" w:hAnsi="Times New Roman" w:cs="Times New Roman"/>
              </w:rPr>
            </w:pPr>
            <w:r w:rsidRPr="001314B0">
              <w:rPr>
                <w:rFonts w:ascii="Times New Roman" w:hAnsi="Times New Roman" w:cs="Times New Roman"/>
              </w:rPr>
              <w:t>297</w:t>
            </w:r>
          </w:p>
        </w:tc>
      </w:tr>
      <w:tr w:rsidR="00A66099" w:rsidRPr="001314B0" w14:paraId="760D1CAC" w14:textId="77777777" w:rsidTr="0041058D">
        <w:trPr>
          <w:trHeight w:val="383"/>
        </w:trPr>
        <w:tc>
          <w:tcPr>
            <w:tcW w:w="4914" w:type="dxa"/>
            <w:shd w:val="clear" w:color="auto" w:fill="E0DBD2"/>
            <w:hideMark/>
          </w:tcPr>
          <w:p w14:paraId="559EC3FD" w14:textId="77777777" w:rsidR="00A66099" w:rsidRPr="001314B0" w:rsidRDefault="00A66099" w:rsidP="0041058D">
            <w:pPr>
              <w:spacing w:after="120"/>
              <w:jc w:val="both"/>
              <w:rPr>
                <w:rFonts w:ascii="Times New Roman" w:hAnsi="Times New Roman" w:cs="Times New Roman"/>
              </w:rPr>
            </w:pPr>
            <w:r w:rsidRPr="001314B0">
              <w:rPr>
                <w:rFonts w:ascii="Times New Roman" w:hAnsi="Times New Roman" w:cs="Times New Roman"/>
                <w:lang w:val="sv-SE"/>
              </w:rPr>
              <w:t>BNY Mellon International Ltd. (UK bank) (MIL)</w:t>
            </w:r>
          </w:p>
        </w:tc>
        <w:tc>
          <w:tcPr>
            <w:tcW w:w="4500" w:type="dxa"/>
            <w:shd w:val="clear" w:color="auto" w:fill="E0DBD2"/>
            <w:hideMark/>
          </w:tcPr>
          <w:p w14:paraId="46D1B4AD" w14:textId="77777777" w:rsidR="00A66099" w:rsidRPr="001314B0" w:rsidRDefault="00A66099" w:rsidP="0041058D">
            <w:pPr>
              <w:spacing w:after="120"/>
              <w:jc w:val="both"/>
              <w:rPr>
                <w:rFonts w:ascii="Times New Roman" w:hAnsi="Times New Roman" w:cs="Times New Roman"/>
              </w:rPr>
            </w:pPr>
            <w:r w:rsidRPr="001314B0">
              <w:rPr>
                <w:rFonts w:ascii="Times New Roman" w:hAnsi="Times New Roman" w:cs="Times New Roman"/>
              </w:rPr>
              <w:t>181, 223, 366, 419</w:t>
            </w:r>
          </w:p>
        </w:tc>
      </w:tr>
      <w:tr w:rsidR="00A66099" w:rsidRPr="001314B0" w14:paraId="1568747B" w14:textId="77777777" w:rsidTr="0041058D">
        <w:trPr>
          <w:trHeight w:val="383"/>
        </w:trPr>
        <w:tc>
          <w:tcPr>
            <w:tcW w:w="4914" w:type="dxa"/>
            <w:shd w:val="clear" w:color="auto" w:fill="F0EEEA"/>
            <w:hideMark/>
          </w:tcPr>
          <w:p w14:paraId="7011EBCA" w14:textId="77777777" w:rsidR="00A66099" w:rsidRPr="001314B0" w:rsidRDefault="00A66099" w:rsidP="0041058D">
            <w:pPr>
              <w:spacing w:after="120"/>
              <w:jc w:val="both"/>
              <w:rPr>
                <w:rFonts w:ascii="Times New Roman" w:hAnsi="Times New Roman" w:cs="Times New Roman"/>
              </w:rPr>
            </w:pPr>
            <w:r w:rsidRPr="001314B0">
              <w:rPr>
                <w:rFonts w:ascii="Times New Roman" w:hAnsi="Times New Roman" w:cs="Times New Roman"/>
              </w:rPr>
              <w:t>BNY Mellon UK Group (HUK) (consolidated)</w:t>
            </w:r>
          </w:p>
        </w:tc>
        <w:tc>
          <w:tcPr>
            <w:tcW w:w="4500" w:type="dxa"/>
            <w:shd w:val="clear" w:color="auto" w:fill="F0EEEA"/>
            <w:hideMark/>
          </w:tcPr>
          <w:p w14:paraId="7A8FA794" w14:textId="77777777" w:rsidR="00A66099" w:rsidRDefault="00A66099" w:rsidP="0041058D">
            <w:pPr>
              <w:spacing w:after="120"/>
              <w:jc w:val="both"/>
              <w:rPr>
                <w:rFonts w:ascii="Times New Roman" w:hAnsi="Times New Roman" w:cs="Times New Roman"/>
                <w:lang w:val="pt-BR"/>
              </w:rPr>
            </w:pPr>
            <w:r>
              <w:rPr>
                <w:rFonts w:ascii="Times New Roman" w:hAnsi="Times New Roman" w:cs="Times New Roman"/>
                <w:lang w:val="pt-BR"/>
              </w:rPr>
              <w:t xml:space="preserve">183 + </w:t>
            </w:r>
            <w:r w:rsidRPr="001314B0">
              <w:rPr>
                <w:rFonts w:ascii="Times New Roman" w:hAnsi="Times New Roman" w:cs="Times New Roman"/>
                <w:lang w:val="pt-BR"/>
              </w:rPr>
              <w:t xml:space="preserve">MIL+ 271, </w:t>
            </w:r>
          </w:p>
          <w:p w14:paraId="741CDB10" w14:textId="77777777" w:rsidR="00A66099" w:rsidRDefault="00A66099" w:rsidP="0041058D">
            <w:pPr>
              <w:spacing w:after="120"/>
              <w:jc w:val="both"/>
              <w:rPr>
                <w:rFonts w:ascii="Times New Roman" w:hAnsi="Times New Roman" w:cs="Times New Roman"/>
                <w:lang w:val="pt-BR"/>
              </w:rPr>
            </w:pPr>
          </w:p>
          <w:p w14:paraId="120CF039" w14:textId="77777777" w:rsidR="00A66099" w:rsidRPr="001314B0" w:rsidRDefault="00A66099" w:rsidP="0041058D">
            <w:pPr>
              <w:spacing w:after="120"/>
              <w:jc w:val="both"/>
              <w:rPr>
                <w:rFonts w:ascii="Times New Roman" w:hAnsi="Times New Roman" w:cs="Times New Roman"/>
              </w:rPr>
            </w:pPr>
            <w:r>
              <w:rPr>
                <w:rFonts w:ascii="Times New Roman" w:hAnsi="Times New Roman" w:cs="Times New Roman"/>
                <w:lang w:val="pt-BR"/>
              </w:rPr>
              <w:t>Note that 183 is the holding company and 271 (CAML) is non trading entity and do not contribute to the overall operational deposit balance, hence materially HUK and MIL have the same OD balances which reside in entities 181 and 419.</w:t>
            </w:r>
          </w:p>
        </w:tc>
      </w:tr>
    </w:tbl>
    <w:p w14:paraId="0953EA1B" w14:textId="77777777" w:rsidR="00A66099" w:rsidRDefault="00A66099" w:rsidP="00E52F4A">
      <w:pPr>
        <w:spacing w:after="120" w:line="240" w:lineRule="auto"/>
        <w:jc w:val="both"/>
        <w:rPr>
          <w:rFonts w:ascii="Times New Roman" w:hAnsi="Times New Roman" w:cs="Times New Roman"/>
          <w:lang w:val="en-GB"/>
        </w:rPr>
      </w:pPr>
    </w:p>
    <w:p w14:paraId="787A6DB2" w14:textId="6DE12910" w:rsidR="00A66099" w:rsidRDefault="00A66099" w:rsidP="00E52F4A">
      <w:pPr>
        <w:spacing w:after="120" w:line="240" w:lineRule="auto"/>
        <w:jc w:val="both"/>
        <w:rPr>
          <w:rFonts w:ascii="Times New Roman" w:hAnsi="Times New Roman" w:cs="Times New Roman"/>
          <w:szCs w:val="20"/>
        </w:rPr>
      </w:pPr>
      <w:r>
        <w:rPr>
          <w:rFonts w:ascii="Times New Roman" w:hAnsi="Times New Roman" w:cs="Times New Roman"/>
          <w:szCs w:val="20"/>
        </w:rPr>
        <w:t xml:space="preserve">The ODM model calculates the operational deposit balance for use in the </w:t>
      </w:r>
      <w:r w:rsidRPr="0041058D">
        <w:rPr>
          <w:rFonts w:ascii="Times New Roman" w:hAnsi="Times New Roman" w:cs="Times New Roman"/>
          <w:szCs w:val="20"/>
        </w:rPr>
        <w:t>Liquidity Coverage Ratio (“LCR”) reports of the following EMEA entities</w:t>
      </w:r>
      <w:r>
        <w:rPr>
          <w:rFonts w:ascii="Times New Roman" w:hAnsi="Times New Roman" w:cs="Times New Roman"/>
          <w:szCs w:val="20"/>
        </w:rPr>
        <w:t xml:space="preserve"> and follows the </w:t>
      </w:r>
      <w:r w:rsidRPr="001314B0">
        <w:rPr>
          <w:rFonts w:ascii="Times New Roman" w:hAnsi="Times New Roman" w:cs="Times New Roman"/>
          <w:lang w:val="en-GB"/>
        </w:rPr>
        <w:t>Activity Based Balance (ABB) model</w:t>
      </w:r>
      <w:r>
        <w:rPr>
          <w:rFonts w:ascii="Times New Roman" w:hAnsi="Times New Roman" w:cs="Times New Roman"/>
          <w:szCs w:val="20"/>
        </w:rPr>
        <w:t xml:space="preserve"> </w:t>
      </w:r>
    </w:p>
    <w:p w14:paraId="695E96E0" w14:textId="77777777" w:rsidR="00A66099" w:rsidRDefault="00A66099" w:rsidP="00E52F4A">
      <w:pPr>
        <w:spacing w:after="120" w:line="240" w:lineRule="auto"/>
        <w:jc w:val="both"/>
        <w:rPr>
          <w:rFonts w:ascii="Times New Roman" w:hAnsi="Times New Roman" w:cs="Times New Roman"/>
          <w:szCs w:val="20"/>
        </w:rPr>
      </w:pPr>
    </w:p>
    <w:p w14:paraId="03DBC2FA" w14:textId="77777777" w:rsidR="00A66099" w:rsidRPr="00E95ABA" w:rsidRDefault="00A66099" w:rsidP="0041058D">
      <w:pPr>
        <w:pStyle w:val="Heading2"/>
        <w:numPr>
          <w:ilvl w:val="1"/>
          <w:numId w:val="0"/>
        </w:numPr>
        <w:spacing w:after="120" w:line="240" w:lineRule="auto"/>
        <w:jc w:val="both"/>
        <w:rPr>
          <w:rFonts w:ascii="Times New Roman" w:hAnsi="Times New Roman" w:cs="Times New Roman"/>
          <w:b w:val="0"/>
          <w:color w:val="auto"/>
          <w:sz w:val="22"/>
          <w:u w:val="single"/>
          <w:lang w:val="en-GB"/>
        </w:rPr>
      </w:pPr>
      <w:r w:rsidRPr="00E95ABA">
        <w:rPr>
          <w:rFonts w:ascii="Times New Roman" w:hAnsi="Times New Roman" w:cs="Times New Roman"/>
          <w:b w:val="0"/>
          <w:color w:val="auto"/>
          <w:sz w:val="22"/>
          <w:u w:val="single"/>
          <w:lang w:val="en-GB"/>
        </w:rPr>
        <w:t>ABB model</w:t>
      </w:r>
    </w:p>
    <w:p w14:paraId="20D3B66E" w14:textId="0909AB28" w:rsidR="00A66099" w:rsidRPr="001314B0" w:rsidRDefault="00A66099" w:rsidP="00A66099">
      <w:pPr>
        <w:spacing w:after="120" w:line="240" w:lineRule="auto"/>
        <w:ind w:right="75"/>
        <w:jc w:val="both"/>
        <w:rPr>
          <w:rFonts w:ascii="Times New Roman" w:hAnsi="Times New Roman" w:cs="Times New Roman"/>
          <w:lang w:val="en-GB"/>
        </w:rPr>
      </w:pPr>
      <w:r w:rsidRPr="001314B0">
        <w:rPr>
          <w:rFonts w:ascii="Times New Roman" w:hAnsi="Times New Roman" w:cs="Times New Roman"/>
          <w:lang w:val="en-GB"/>
        </w:rPr>
        <w:t>The ABB model is used to determine operational deposits (“core deposits”) for the EMEA entities in scope.</w:t>
      </w:r>
    </w:p>
    <w:p w14:paraId="750A69FB" w14:textId="77777777" w:rsidR="00A66099" w:rsidRPr="001314B0" w:rsidRDefault="00A66099" w:rsidP="00A66099">
      <w:pPr>
        <w:spacing w:after="120" w:line="240" w:lineRule="auto"/>
        <w:ind w:right="75"/>
        <w:jc w:val="both"/>
        <w:rPr>
          <w:rFonts w:ascii="Times New Roman" w:hAnsi="Times New Roman" w:cs="Times New Roman"/>
          <w:lang w:val="en-GB"/>
        </w:rPr>
      </w:pPr>
      <w:r w:rsidRPr="001314B0">
        <w:rPr>
          <w:rFonts w:ascii="Times New Roman" w:hAnsi="Times New Roman" w:cs="Times New Roman"/>
          <w:lang w:val="en-GB"/>
        </w:rPr>
        <w:t xml:space="preserve">The ABB approach defines the concept of “activity based balance” as the cash balances maintained by the depositor to support its operational activities. </w:t>
      </w:r>
    </w:p>
    <w:p w14:paraId="2B90C216" w14:textId="77777777" w:rsidR="00A66099" w:rsidRPr="001314B0" w:rsidRDefault="00A66099" w:rsidP="00A66099">
      <w:pPr>
        <w:spacing w:after="120" w:line="240" w:lineRule="auto"/>
        <w:ind w:right="75"/>
        <w:jc w:val="both"/>
        <w:rPr>
          <w:rFonts w:ascii="Times New Roman" w:hAnsi="Times New Roman" w:cs="Times New Roman"/>
          <w:lang w:val="en-GB"/>
        </w:rPr>
      </w:pPr>
      <w:r w:rsidRPr="001314B0">
        <w:rPr>
          <w:rFonts w:ascii="Times New Roman" w:hAnsi="Times New Roman" w:cs="Times New Roman"/>
          <w:lang w:val="en-GB"/>
        </w:rPr>
        <w:t>This operational activity is evidenced by the total outflows over a given time period, on accounts which have been identified as “operational” balances</w:t>
      </w:r>
      <w:r>
        <w:rPr>
          <w:rFonts w:ascii="Times New Roman" w:hAnsi="Times New Roman" w:cs="Times New Roman"/>
          <w:lang w:val="en-GB"/>
        </w:rPr>
        <w:t>.</w:t>
      </w:r>
      <w:r w:rsidRPr="001314B0">
        <w:rPr>
          <w:rFonts w:ascii="Times New Roman" w:hAnsi="Times New Roman" w:cs="Times New Roman"/>
          <w:lang w:val="en-GB"/>
        </w:rPr>
        <w:t xml:space="preserve"> </w:t>
      </w:r>
    </w:p>
    <w:p w14:paraId="7A53B088" w14:textId="77777777" w:rsidR="00A66099" w:rsidRDefault="00A66099" w:rsidP="00E52F4A">
      <w:pPr>
        <w:spacing w:after="120" w:line="240" w:lineRule="auto"/>
        <w:jc w:val="both"/>
        <w:rPr>
          <w:rFonts w:ascii="Times New Roman" w:hAnsi="Times New Roman" w:cs="Times New Roman"/>
          <w:szCs w:val="20"/>
        </w:rPr>
      </w:pPr>
    </w:p>
    <w:p w14:paraId="01A663DF" w14:textId="77777777" w:rsidR="00A66099" w:rsidRDefault="00A66099">
      <w:pPr>
        <w:rPr>
          <w:rFonts w:ascii="Times New Roman" w:eastAsiaTheme="majorEastAsia" w:hAnsi="Times New Roman" w:cs="Times New Roman"/>
          <w:bCs/>
          <w:u w:val="single"/>
          <w:lang w:val="en-GB"/>
        </w:rPr>
      </w:pPr>
      <w:bookmarkStart w:id="5" w:name="_Toc454871477"/>
      <w:r>
        <w:rPr>
          <w:rFonts w:ascii="Times New Roman" w:hAnsi="Times New Roman" w:cs="Times New Roman"/>
          <w:b/>
          <w:u w:val="single"/>
          <w:lang w:val="en-GB"/>
        </w:rPr>
        <w:br w:type="page"/>
      </w:r>
    </w:p>
    <w:p w14:paraId="5D1AD508" w14:textId="3FB79A47" w:rsidR="001314B0" w:rsidRPr="0041058D" w:rsidRDefault="001314B0" w:rsidP="001314B0">
      <w:pPr>
        <w:pStyle w:val="Heading2"/>
        <w:numPr>
          <w:ilvl w:val="1"/>
          <w:numId w:val="0"/>
        </w:numPr>
        <w:spacing w:after="120" w:line="240" w:lineRule="auto"/>
        <w:ind w:left="576" w:hanging="576"/>
        <w:jc w:val="both"/>
        <w:rPr>
          <w:rFonts w:ascii="Times New Roman" w:hAnsi="Times New Roman" w:cs="Times New Roman"/>
          <w:b w:val="0"/>
          <w:color w:val="auto"/>
          <w:sz w:val="22"/>
          <w:szCs w:val="22"/>
          <w:u w:val="single"/>
          <w:lang w:val="en-GB"/>
        </w:rPr>
      </w:pPr>
      <w:r w:rsidRPr="0041058D">
        <w:rPr>
          <w:rFonts w:ascii="Times New Roman" w:hAnsi="Times New Roman" w:cs="Times New Roman"/>
          <w:b w:val="0"/>
          <w:color w:val="auto"/>
          <w:sz w:val="22"/>
          <w:szCs w:val="22"/>
          <w:u w:val="single"/>
          <w:lang w:val="en-GB"/>
        </w:rPr>
        <w:lastRenderedPageBreak/>
        <w:t>Model requirements</w:t>
      </w:r>
      <w:bookmarkEnd w:id="5"/>
    </w:p>
    <w:p w14:paraId="696B7BC1" w14:textId="77777777" w:rsidR="001314B0" w:rsidRPr="001314B0" w:rsidRDefault="001314B0" w:rsidP="001314B0">
      <w:pPr>
        <w:spacing w:after="120" w:line="240" w:lineRule="auto"/>
        <w:jc w:val="both"/>
        <w:rPr>
          <w:rFonts w:ascii="Times New Roman" w:hAnsi="Times New Roman" w:cs="Times New Roman"/>
          <w:lang w:val="en-GB"/>
        </w:rPr>
      </w:pPr>
      <w:r w:rsidRPr="001314B0">
        <w:rPr>
          <w:rFonts w:ascii="Times New Roman" w:hAnsi="Times New Roman" w:cs="Times New Roman"/>
          <w:lang w:val="en-GB"/>
        </w:rPr>
        <w:t>The LCR Operational Deposits Model must satisfy four requirements:</w:t>
      </w:r>
    </w:p>
    <w:p w14:paraId="5B7791E0" w14:textId="77777777" w:rsidR="001314B0" w:rsidRPr="001314B0" w:rsidRDefault="001314B0" w:rsidP="001314B0">
      <w:pPr>
        <w:numPr>
          <w:ilvl w:val="0"/>
          <w:numId w:val="14"/>
        </w:numPr>
        <w:spacing w:before="80" w:after="120" w:line="240" w:lineRule="auto"/>
        <w:jc w:val="both"/>
        <w:rPr>
          <w:rFonts w:ascii="Times New Roman" w:hAnsi="Times New Roman" w:cs="Times New Roman"/>
          <w:lang w:val="en-GB"/>
        </w:rPr>
      </w:pPr>
      <w:r w:rsidRPr="001314B0">
        <w:rPr>
          <w:rFonts w:ascii="Times New Roman" w:hAnsi="Times New Roman" w:cs="Times New Roman"/>
          <w:b/>
          <w:lang w:val="en-GB"/>
        </w:rPr>
        <w:t>The model must demonstrate a methodology for identifying any deposits in excess of the amounts required to provide operational services. Excess deposits will not qualify as operational deposits:</w:t>
      </w:r>
      <w:r w:rsidRPr="001314B0">
        <w:rPr>
          <w:rFonts w:ascii="Times New Roman" w:hAnsi="Times New Roman" w:cs="Times New Roman"/>
          <w:lang w:val="en-GB"/>
        </w:rPr>
        <w:t xml:space="preserve"> the ABB model applies a threshold (or cap) for determining operational deposits. If on a given day, the end-of-day cash present in a client account is lower than the historical cash used to cover transactions in this account, the model will consider the end-of-day balance as the projected operational balance for the next 30 days. On the other hand, any end-of-day cash present in a client account exceeding the historical cash used to cover transactions will be considered as excess balance, hence non-operational.</w:t>
      </w:r>
    </w:p>
    <w:p w14:paraId="15241465" w14:textId="77777777" w:rsidR="001314B0" w:rsidRPr="001314B0" w:rsidRDefault="001314B0" w:rsidP="001314B0">
      <w:pPr>
        <w:numPr>
          <w:ilvl w:val="0"/>
          <w:numId w:val="14"/>
        </w:numPr>
        <w:spacing w:before="80" w:after="120" w:line="240" w:lineRule="auto"/>
        <w:jc w:val="both"/>
        <w:rPr>
          <w:rFonts w:ascii="Times New Roman" w:hAnsi="Times New Roman" w:cs="Times New Roman"/>
          <w:lang w:val="en-GB"/>
        </w:rPr>
      </w:pPr>
      <w:r w:rsidRPr="001314B0">
        <w:rPr>
          <w:rFonts w:ascii="Times New Roman" w:hAnsi="Times New Roman" w:cs="Times New Roman"/>
          <w:b/>
          <w:lang w:val="en-GB"/>
        </w:rPr>
        <w:t xml:space="preserve">The model must take into account the volatility of the average deposit balance to ensure the proper identification of excess balances: </w:t>
      </w:r>
      <w:r w:rsidRPr="001314B0">
        <w:rPr>
          <w:rFonts w:ascii="Times New Roman" w:hAnsi="Times New Roman" w:cs="Times New Roman"/>
          <w:lang w:val="en-GB"/>
        </w:rPr>
        <w:t>this requirement is addressed in that the model considers average monthly end-of-day balances and average outflows over six months. This allows normalisation of model outcomes (by reducing the impact of exceptional events).</w:t>
      </w:r>
    </w:p>
    <w:p w14:paraId="242F2E40" w14:textId="77777777" w:rsidR="001314B0" w:rsidRPr="001314B0" w:rsidRDefault="001314B0" w:rsidP="001314B0">
      <w:pPr>
        <w:numPr>
          <w:ilvl w:val="0"/>
          <w:numId w:val="14"/>
        </w:numPr>
        <w:spacing w:before="80" w:after="120" w:line="240" w:lineRule="auto"/>
        <w:jc w:val="both"/>
        <w:rPr>
          <w:rFonts w:ascii="Times New Roman" w:hAnsi="Times New Roman" w:cs="Times New Roman"/>
          <w:lang w:val="en-GB"/>
        </w:rPr>
      </w:pPr>
      <w:r w:rsidRPr="001314B0">
        <w:rPr>
          <w:rFonts w:ascii="Times New Roman" w:hAnsi="Times New Roman" w:cs="Times New Roman"/>
          <w:b/>
          <w:lang w:val="en-GB"/>
        </w:rPr>
        <w:t>The bank must demonstrate that deposits are empirically linked to the operational services:</w:t>
      </w:r>
      <w:r w:rsidRPr="001314B0">
        <w:rPr>
          <w:rFonts w:ascii="Times New Roman" w:hAnsi="Times New Roman" w:cs="Times New Roman"/>
          <w:lang w:val="en-GB"/>
        </w:rPr>
        <w:t xml:space="preserve"> EMEA entities solely provide Asset Servicing, which </w:t>
      </w:r>
      <w:r w:rsidRPr="001314B0">
        <w:rPr>
          <w:rFonts w:ascii="Times New Roman" w:hAnsi="Times New Roman" w:cs="Times New Roman"/>
        </w:rPr>
        <w:t xml:space="preserve">relate to clearing, custody, cash management or other comparable services in line with regulatory guidelines. </w:t>
      </w:r>
      <w:r w:rsidRPr="001314B0">
        <w:rPr>
          <w:rFonts w:ascii="Times New Roman" w:hAnsi="Times New Roman" w:cs="Times New Roman"/>
          <w:lang w:val="en-GB"/>
        </w:rPr>
        <w:t>Therefore, all outflows observed on cash deposits are considered to arise out of operational services.</w:t>
      </w:r>
    </w:p>
    <w:p w14:paraId="410E12A2" w14:textId="77777777" w:rsidR="001314B0" w:rsidRPr="001314B0" w:rsidRDefault="001314B0" w:rsidP="001314B0">
      <w:pPr>
        <w:numPr>
          <w:ilvl w:val="0"/>
          <w:numId w:val="14"/>
        </w:numPr>
        <w:spacing w:before="80" w:after="120" w:line="240" w:lineRule="auto"/>
        <w:jc w:val="both"/>
        <w:rPr>
          <w:rFonts w:ascii="Times New Roman" w:hAnsi="Times New Roman" w:cs="Times New Roman"/>
          <w:lang w:val="en-GB"/>
        </w:rPr>
      </w:pPr>
      <w:r w:rsidRPr="001314B0">
        <w:rPr>
          <w:rFonts w:ascii="Times New Roman" w:hAnsi="Times New Roman" w:cs="Times New Roman"/>
          <w:b/>
          <w:lang w:val="en-GB"/>
        </w:rPr>
        <w:t xml:space="preserve">Assessment of operational deposits should be performed at a sufficient granular level to monitor client behaviour: </w:t>
      </w:r>
      <w:bookmarkStart w:id="6" w:name="_Toc446445208"/>
      <w:bookmarkStart w:id="7" w:name="_Toc446447306"/>
      <w:bookmarkStart w:id="8" w:name="_Toc446445209"/>
      <w:bookmarkStart w:id="9" w:name="_Toc446447307"/>
      <w:bookmarkStart w:id="10" w:name="_Toc446445210"/>
      <w:bookmarkStart w:id="11" w:name="_Toc446447308"/>
      <w:bookmarkStart w:id="12" w:name="_Toc446445211"/>
      <w:bookmarkStart w:id="13" w:name="_Toc446447309"/>
      <w:bookmarkStart w:id="14" w:name="_Toc446445212"/>
      <w:bookmarkStart w:id="15" w:name="_Toc446447310"/>
      <w:bookmarkStart w:id="16" w:name="_Toc446445213"/>
      <w:bookmarkStart w:id="17" w:name="_Toc446447311"/>
      <w:bookmarkStart w:id="18" w:name="_Toc446445214"/>
      <w:bookmarkStart w:id="19" w:name="_Toc446447312"/>
      <w:bookmarkStart w:id="20" w:name="_Toc446445216"/>
      <w:bookmarkStart w:id="21" w:name="_Toc446447314"/>
      <w:bookmarkStart w:id="22" w:name="_Toc446622884"/>
      <w:bookmarkStart w:id="23" w:name="_Toc446625024"/>
      <w:bookmarkStart w:id="24" w:name="_Toc446627164"/>
      <w:bookmarkStart w:id="25" w:name="_Toc446629312"/>
      <w:bookmarkStart w:id="26" w:name="_Toc446631458"/>
      <w:bookmarkStart w:id="27" w:name="_Toc446633598"/>
      <w:bookmarkStart w:id="28" w:name="_Toc446635737"/>
      <w:bookmarkStart w:id="29" w:name="_Toc446637879"/>
      <w:bookmarkStart w:id="30" w:name="_Toc446640018"/>
      <w:bookmarkStart w:id="31" w:name="_Toc446642157"/>
      <w:bookmarkStart w:id="32" w:name="_Toc446664021"/>
      <w:bookmarkStart w:id="33" w:name="_Toc446445217"/>
      <w:bookmarkStart w:id="34" w:name="_Toc446447315"/>
      <w:bookmarkStart w:id="35" w:name="_Toc446622885"/>
      <w:bookmarkStart w:id="36" w:name="_Toc446625025"/>
      <w:bookmarkStart w:id="37" w:name="_Toc446627165"/>
      <w:bookmarkStart w:id="38" w:name="_Toc446629313"/>
      <w:bookmarkStart w:id="39" w:name="_Toc446631459"/>
      <w:bookmarkStart w:id="40" w:name="_Toc446633599"/>
      <w:bookmarkStart w:id="41" w:name="_Toc446635738"/>
      <w:bookmarkStart w:id="42" w:name="_Toc446637880"/>
      <w:bookmarkStart w:id="43" w:name="_Toc446640019"/>
      <w:bookmarkStart w:id="44" w:name="_Toc446642158"/>
      <w:bookmarkStart w:id="45" w:name="_Toc44666402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1314B0">
        <w:rPr>
          <w:rFonts w:ascii="Times New Roman" w:hAnsi="Times New Roman" w:cs="Times New Roman"/>
          <w:lang w:val="en-GB"/>
        </w:rPr>
        <w:t>The ABB model is applied at client level</w:t>
      </w:r>
      <w:r w:rsidRPr="001314B0">
        <w:rPr>
          <w:rStyle w:val="FootnoteReference"/>
          <w:rFonts w:ascii="Times New Roman" w:hAnsi="Times New Roman" w:cs="Times New Roman"/>
          <w:lang w:val="en-GB"/>
        </w:rPr>
        <w:footnoteReference w:id="2"/>
      </w:r>
      <w:r w:rsidRPr="001314B0">
        <w:rPr>
          <w:rFonts w:ascii="Times New Roman" w:hAnsi="Times New Roman" w:cs="Times New Roman"/>
          <w:lang w:val="en-GB"/>
        </w:rPr>
        <w:t xml:space="preserve"> prior to aggregation at the global level and therefore allows taking into account the behaviour at a sufficient granular level.</w:t>
      </w:r>
    </w:p>
    <w:p w14:paraId="53EDB255" w14:textId="77777777" w:rsidR="001314B0" w:rsidRPr="001314B0" w:rsidRDefault="001314B0" w:rsidP="001314B0">
      <w:pPr>
        <w:spacing w:after="120" w:line="240" w:lineRule="auto"/>
        <w:rPr>
          <w:rFonts w:ascii="Times New Roman" w:hAnsi="Times New Roman" w:cs="Times New Roman"/>
          <w:color w:val="4F81BD" w:themeColor="accent1"/>
          <w:sz w:val="26"/>
          <w:szCs w:val="26"/>
          <w:lang w:val="en-GB"/>
        </w:rPr>
      </w:pPr>
    </w:p>
    <w:p w14:paraId="378AACC6" w14:textId="77777777" w:rsidR="00E52F4A" w:rsidRDefault="00E52F4A">
      <w:pPr>
        <w:rPr>
          <w:rFonts w:ascii="Times New Roman" w:eastAsiaTheme="majorEastAsia" w:hAnsi="Times New Roman" w:cs="Times New Roman"/>
          <w:bCs/>
          <w:szCs w:val="26"/>
          <w:u w:val="single"/>
          <w:lang w:val="en-GB"/>
        </w:rPr>
      </w:pPr>
      <w:bookmarkStart w:id="46" w:name="_Toc446445181"/>
      <w:bookmarkStart w:id="47" w:name="_Toc446447279"/>
      <w:bookmarkStart w:id="48" w:name="_Toc446622857"/>
      <w:bookmarkStart w:id="49" w:name="_Toc446624997"/>
      <w:bookmarkStart w:id="50" w:name="_Toc446627137"/>
      <w:bookmarkStart w:id="51" w:name="_Toc446629285"/>
      <w:bookmarkStart w:id="52" w:name="_Toc446631431"/>
      <w:bookmarkStart w:id="53" w:name="_Toc446633571"/>
      <w:bookmarkStart w:id="54" w:name="_Toc446635710"/>
      <w:bookmarkStart w:id="55" w:name="_Toc446637852"/>
      <w:bookmarkStart w:id="56" w:name="_Toc446639991"/>
      <w:bookmarkStart w:id="57" w:name="_Toc446642130"/>
      <w:bookmarkStart w:id="58" w:name="_Toc446663994"/>
      <w:bookmarkStart w:id="59" w:name="_Toc446445182"/>
      <w:bookmarkStart w:id="60" w:name="_Toc446447280"/>
      <w:bookmarkStart w:id="61" w:name="_Toc446622858"/>
      <w:bookmarkStart w:id="62" w:name="_Toc446624998"/>
      <w:bookmarkStart w:id="63" w:name="_Toc446627138"/>
      <w:bookmarkStart w:id="64" w:name="_Toc446629286"/>
      <w:bookmarkStart w:id="65" w:name="_Toc446631432"/>
      <w:bookmarkStart w:id="66" w:name="_Toc446633572"/>
      <w:bookmarkStart w:id="67" w:name="_Toc446635711"/>
      <w:bookmarkStart w:id="68" w:name="_Toc446637853"/>
      <w:bookmarkStart w:id="69" w:name="_Toc446639992"/>
      <w:bookmarkStart w:id="70" w:name="_Toc446642131"/>
      <w:bookmarkStart w:id="71" w:name="_Toc446663995"/>
      <w:bookmarkStart w:id="72" w:name="_Toc446445183"/>
      <w:bookmarkStart w:id="73" w:name="_Toc446447281"/>
      <w:bookmarkStart w:id="74" w:name="_Toc446622859"/>
      <w:bookmarkStart w:id="75" w:name="_Toc446624999"/>
      <w:bookmarkStart w:id="76" w:name="_Toc446627139"/>
      <w:bookmarkStart w:id="77" w:name="_Toc446629287"/>
      <w:bookmarkStart w:id="78" w:name="_Toc446631433"/>
      <w:bookmarkStart w:id="79" w:name="_Toc446633573"/>
      <w:bookmarkStart w:id="80" w:name="_Toc446635712"/>
      <w:bookmarkStart w:id="81" w:name="_Toc446637854"/>
      <w:bookmarkStart w:id="82" w:name="_Toc446639993"/>
      <w:bookmarkStart w:id="83" w:name="_Toc446642132"/>
      <w:bookmarkStart w:id="84" w:name="_Toc446663996"/>
      <w:bookmarkStart w:id="85" w:name="_Toc446445184"/>
      <w:bookmarkStart w:id="86" w:name="_Toc446447282"/>
      <w:bookmarkStart w:id="87" w:name="_Toc446622860"/>
      <w:bookmarkStart w:id="88" w:name="_Toc446625000"/>
      <w:bookmarkStart w:id="89" w:name="_Toc446627140"/>
      <w:bookmarkStart w:id="90" w:name="_Toc446629288"/>
      <w:bookmarkStart w:id="91" w:name="_Toc446631434"/>
      <w:bookmarkStart w:id="92" w:name="_Toc446633574"/>
      <w:bookmarkStart w:id="93" w:name="_Toc446635713"/>
      <w:bookmarkStart w:id="94" w:name="_Toc446637855"/>
      <w:bookmarkStart w:id="95" w:name="_Toc446639994"/>
      <w:bookmarkStart w:id="96" w:name="_Toc446642133"/>
      <w:bookmarkStart w:id="97" w:name="_Toc446663997"/>
      <w:bookmarkStart w:id="98" w:name="_Toc446445185"/>
      <w:bookmarkStart w:id="99" w:name="_Toc446447283"/>
      <w:bookmarkStart w:id="100" w:name="_Toc446622861"/>
      <w:bookmarkStart w:id="101" w:name="_Toc446625001"/>
      <w:bookmarkStart w:id="102" w:name="_Toc446627141"/>
      <w:bookmarkStart w:id="103" w:name="_Toc446629289"/>
      <w:bookmarkStart w:id="104" w:name="_Toc446631435"/>
      <w:bookmarkStart w:id="105" w:name="_Toc446633575"/>
      <w:bookmarkStart w:id="106" w:name="_Toc446635714"/>
      <w:bookmarkStart w:id="107" w:name="_Toc446637856"/>
      <w:bookmarkStart w:id="108" w:name="_Toc446639995"/>
      <w:bookmarkStart w:id="109" w:name="_Toc446642134"/>
      <w:bookmarkStart w:id="110" w:name="_Toc446663998"/>
      <w:bookmarkStart w:id="111" w:name="_Toc446445186"/>
      <w:bookmarkStart w:id="112" w:name="_Toc446447284"/>
      <w:bookmarkStart w:id="113" w:name="_Toc446622862"/>
      <w:bookmarkStart w:id="114" w:name="_Toc446625002"/>
      <w:bookmarkStart w:id="115" w:name="_Toc446627142"/>
      <w:bookmarkStart w:id="116" w:name="_Toc446629290"/>
      <w:bookmarkStart w:id="117" w:name="_Toc446631436"/>
      <w:bookmarkStart w:id="118" w:name="_Toc446633576"/>
      <w:bookmarkStart w:id="119" w:name="_Toc446635715"/>
      <w:bookmarkStart w:id="120" w:name="_Toc446637857"/>
      <w:bookmarkStart w:id="121" w:name="_Toc446639996"/>
      <w:bookmarkStart w:id="122" w:name="_Toc446642135"/>
      <w:bookmarkStart w:id="123" w:name="_Toc446663999"/>
      <w:bookmarkStart w:id="124" w:name="_Toc446445187"/>
      <w:bookmarkStart w:id="125" w:name="_Toc446447285"/>
      <w:bookmarkStart w:id="126" w:name="_Toc446622863"/>
      <w:bookmarkStart w:id="127" w:name="_Toc446625003"/>
      <w:bookmarkStart w:id="128" w:name="_Toc446627143"/>
      <w:bookmarkStart w:id="129" w:name="_Toc446629291"/>
      <w:bookmarkStart w:id="130" w:name="_Toc446631437"/>
      <w:bookmarkStart w:id="131" w:name="_Toc446633577"/>
      <w:bookmarkStart w:id="132" w:name="_Toc446635716"/>
      <w:bookmarkStart w:id="133" w:name="_Toc446637858"/>
      <w:bookmarkStart w:id="134" w:name="_Toc446639997"/>
      <w:bookmarkStart w:id="135" w:name="_Toc446642136"/>
      <w:bookmarkStart w:id="136" w:name="_Toc446664000"/>
      <w:bookmarkStart w:id="137" w:name="_Toc446445188"/>
      <w:bookmarkStart w:id="138" w:name="_Toc446447286"/>
      <w:bookmarkStart w:id="139" w:name="_Toc446622864"/>
      <w:bookmarkStart w:id="140" w:name="_Toc446625004"/>
      <w:bookmarkStart w:id="141" w:name="_Toc446627144"/>
      <w:bookmarkStart w:id="142" w:name="_Toc446629292"/>
      <w:bookmarkStart w:id="143" w:name="_Toc446631438"/>
      <w:bookmarkStart w:id="144" w:name="_Toc446633578"/>
      <w:bookmarkStart w:id="145" w:name="_Toc446635717"/>
      <w:bookmarkStart w:id="146" w:name="_Toc446637859"/>
      <w:bookmarkStart w:id="147" w:name="_Toc446639998"/>
      <w:bookmarkStart w:id="148" w:name="_Toc446642137"/>
      <w:bookmarkStart w:id="149" w:name="_Toc446664001"/>
      <w:bookmarkStart w:id="150" w:name="_Toc446445189"/>
      <w:bookmarkStart w:id="151" w:name="_Toc446447287"/>
      <w:bookmarkStart w:id="152" w:name="_Toc446622865"/>
      <w:bookmarkStart w:id="153" w:name="_Toc446625005"/>
      <w:bookmarkStart w:id="154" w:name="_Toc446627145"/>
      <w:bookmarkStart w:id="155" w:name="_Toc446629293"/>
      <w:bookmarkStart w:id="156" w:name="_Toc446631439"/>
      <w:bookmarkStart w:id="157" w:name="_Toc446633579"/>
      <w:bookmarkStart w:id="158" w:name="_Toc446635718"/>
      <w:bookmarkStart w:id="159" w:name="_Toc446637860"/>
      <w:bookmarkStart w:id="160" w:name="_Toc446639999"/>
      <w:bookmarkStart w:id="161" w:name="_Toc446642138"/>
      <w:bookmarkStart w:id="162" w:name="_Toc446664002"/>
      <w:bookmarkStart w:id="163" w:name="_Toc446445190"/>
      <w:bookmarkStart w:id="164" w:name="_Toc446447288"/>
      <w:bookmarkStart w:id="165" w:name="_Toc446622866"/>
      <w:bookmarkStart w:id="166" w:name="_Toc446625006"/>
      <w:bookmarkStart w:id="167" w:name="_Toc446627146"/>
      <w:bookmarkStart w:id="168" w:name="_Toc446629294"/>
      <w:bookmarkStart w:id="169" w:name="_Toc446631440"/>
      <w:bookmarkStart w:id="170" w:name="_Toc446633580"/>
      <w:bookmarkStart w:id="171" w:name="_Toc446635719"/>
      <w:bookmarkStart w:id="172" w:name="_Toc446637861"/>
      <w:bookmarkStart w:id="173" w:name="_Toc446640000"/>
      <w:bookmarkStart w:id="174" w:name="_Toc446642139"/>
      <w:bookmarkStart w:id="175" w:name="_Toc446664003"/>
      <w:bookmarkStart w:id="176" w:name="_Toc446445191"/>
      <w:bookmarkStart w:id="177" w:name="_Toc446447289"/>
      <w:bookmarkStart w:id="178" w:name="_Toc446622867"/>
      <w:bookmarkStart w:id="179" w:name="_Toc446625007"/>
      <w:bookmarkStart w:id="180" w:name="_Toc446627147"/>
      <w:bookmarkStart w:id="181" w:name="_Toc446629295"/>
      <w:bookmarkStart w:id="182" w:name="_Toc446631441"/>
      <w:bookmarkStart w:id="183" w:name="_Toc446633581"/>
      <w:bookmarkStart w:id="184" w:name="_Toc446635720"/>
      <w:bookmarkStart w:id="185" w:name="_Toc446637862"/>
      <w:bookmarkStart w:id="186" w:name="_Toc446640001"/>
      <w:bookmarkStart w:id="187" w:name="_Toc446642140"/>
      <w:bookmarkStart w:id="188" w:name="_Toc446664004"/>
      <w:bookmarkStart w:id="189" w:name="_Toc446445192"/>
      <w:bookmarkStart w:id="190" w:name="_Toc446447290"/>
      <w:bookmarkStart w:id="191" w:name="_Toc446622868"/>
      <w:bookmarkStart w:id="192" w:name="_Toc446625008"/>
      <w:bookmarkStart w:id="193" w:name="_Toc446627148"/>
      <w:bookmarkStart w:id="194" w:name="_Toc446629296"/>
      <w:bookmarkStart w:id="195" w:name="_Toc446631442"/>
      <w:bookmarkStart w:id="196" w:name="_Toc446633582"/>
      <w:bookmarkStart w:id="197" w:name="_Toc446635721"/>
      <w:bookmarkStart w:id="198" w:name="_Toc446637863"/>
      <w:bookmarkStart w:id="199" w:name="_Toc446640002"/>
      <w:bookmarkStart w:id="200" w:name="_Toc446642141"/>
      <w:bookmarkStart w:id="201" w:name="_Toc446664005"/>
      <w:bookmarkStart w:id="202" w:name="_Toc446445193"/>
      <w:bookmarkStart w:id="203" w:name="_Toc446447291"/>
      <w:bookmarkStart w:id="204" w:name="_Toc446622869"/>
      <w:bookmarkStart w:id="205" w:name="_Toc446625009"/>
      <w:bookmarkStart w:id="206" w:name="_Toc446627149"/>
      <w:bookmarkStart w:id="207" w:name="_Toc446629297"/>
      <w:bookmarkStart w:id="208" w:name="_Toc446631443"/>
      <w:bookmarkStart w:id="209" w:name="_Toc446633583"/>
      <w:bookmarkStart w:id="210" w:name="_Toc446635722"/>
      <w:bookmarkStart w:id="211" w:name="_Toc446637864"/>
      <w:bookmarkStart w:id="212" w:name="_Toc446640003"/>
      <w:bookmarkStart w:id="213" w:name="_Toc446642142"/>
      <w:bookmarkStart w:id="214" w:name="_Toc446664006"/>
      <w:bookmarkStart w:id="215" w:name="_Toc446445194"/>
      <w:bookmarkStart w:id="216" w:name="_Toc446447292"/>
      <w:bookmarkStart w:id="217" w:name="_Toc446622870"/>
      <w:bookmarkStart w:id="218" w:name="_Toc446625010"/>
      <w:bookmarkStart w:id="219" w:name="_Toc446627150"/>
      <w:bookmarkStart w:id="220" w:name="_Toc446629298"/>
      <w:bookmarkStart w:id="221" w:name="_Toc446631444"/>
      <w:bookmarkStart w:id="222" w:name="_Toc446633584"/>
      <w:bookmarkStart w:id="223" w:name="_Toc446635723"/>
      <w:bookmarkStart w:id="224" w:name="_Toc446637865"/>
      <w:bookmarkStart w:id="225" w:name="_Toc446640004"/>
      <w:bookmarkStart w:id="226" w:name="_Toc446642143"/>
      <w:bookmarkStart w:id="227" w:name="_Toc446664007"/>
      <w:bookmarkStart w:id="228" w:name="_Toc446445195"/>
      <w:bookmarkStart w:id="229" w:name="_Toc446447293"/>
      <w:bookmarkStart w:id="230" w:name="_Toc446622871"/>
      <w:bookmarkStart w:id="231" w:name="_Toc446625011"/>
      <w:bookmarkStart w:id="232" w:name="_Toc446627151"/>
      <w:bookmarkStart w:id="233" w:name="_Toc446629299"/>
      <w:bookmarkStart w:id="234" w:name="_Toc446631445"/>
      <w:bookmarkStart w:id="235" w:name="_Toc446633585"/>
      <w:bookmarkStart w:id="236" w:name="_Toc446635724"/>
      <w:bookmarkStart w:id="237" w:name="_Toc446637866"/>
      <w:bookmarkStart w:id="238" w:name="_Toc446640005"/>
      <w:bookmarkStart w:id="239" w:name="_Toc446642144"/>
      <w:bookmarkStart w:id="240" w:name="_Toc446664008"/>
      <w:bookmarkStart w:id="241" w:name="_Toc446445196"/>
      <w:bookmarkStart w:id="242" w:name="_Toc446447294"/>
      <w:bookmarkStart w:id="243" w:name="_Toc446622872"/>
      <w:bookmarkStart w:id="244" w:name="_Toc446625012"/>
      <w:bookmarkStart w:id="245" w:name="_Toc446627152"/>
      <w:bookmarkStart w:id="246" w:name="_Toc446629300"/>
      <w:bookmarkStart w:id="247" w:name="_Toc446631446"/>
      <w:bookmarkStart w:id="248" w:name="_Toc446633586"/>
      <w:bookmarkStart w:id="249" w:name="_Toc446635725"/>
      <w:bookmarkStart w:id="250" w:name="_Toc446637867"/>
      <w:bookmarkStart w:id="251" w:name="_Toc446640006"/>
      <w:bookmarkStart w:id="252" w:name="_Toc446642145"/>
      <w:bookmarkStart w:id="253" w:name="_Toc446664009"/>
      <w:bookmarkStart w:id="254" w:name="_Toc446445197"/>
      <w:bookmarkStart w:id="255" w:name="_Toc446447295"/>
      <w:bookmarkStart w:id="256" w:name="_Toc446622873"/>
      <w:bookmarkStart w:id="257" w:name="_Toc446625013"/>
      <w:bookmarkStart w:id="258" w:name="_Toc446627153"/>
      <w:bookmarkStart w:id="259" w:name="_Toc446629301"/>
      <w:bookmarkStart w:id="260" w:name="_Toc446631447"/>
      <w:bookmarkStart w:id="261" w:name="_Toc446633587"/>
      <w:bookmarkStart w:id="262" w:name="_Toc446635726"/>
      <w:bookmarkStart w:id="263" w:name="_Toc446637868"/>
      <w:bookmarkStart w:id="264" w:name="_Toc446640007"/>
      <w:bookmarkStart w:id="265" w:name="_Toc446642146"/>
      <w:bookmarkStart w:id="266" w:name="_Toc446664010"/>
      <w:bookmarkStart w:id="267" w:name="_Toc446445198"/>
      <w:bookmarkStart w:id="268" w:name="_Toc446447296"/>
      <w:bookmarkStart w:id="269" w:name="_Toc446622874"/>
      <w:bookmarkStart w:id="270" w:name="_Toc446625014"/>
      <w:bookmarkStart w:id="271" w:name="_Toc446627154"/>
      <w:bookmarkStart w:id="272" w:name="_Toc446629302"/>
      <w:bookmarkStart w:id="273" w:name="_Toc446631448"/>
      <w:bookmarkStart w:id="274" w:name="_Toc446633588"/>
      <w:bookmarkStart w:id="275" w:name="_Toc446635727"/>
      <w:bookmarkStart w:id="276" w:name="_Toc446637869"/>
      <w:bookmarkStart w:id="277" w:name="_Toc446640008"/>
      <w:bookmarkStart w:id="278" w:name="_Toc446642147"/>
      <w:bookmarkStart w:id="279" w:name="_Toc446664011"/>
      <w:bookmarkStart w:id="280" w:name="_Toc446445199"/>
      <w:bookmarkStart w:id="281" w:name="_Toc446447297"/>
      <w:bookmarkStart w:id="282" w:name="_Toc446622875"/>
      <w:bookmarkStart w:id="283" w:name="_Toc446625015"/>
      <w:bookmarkStart w:id="284" w:name="_Toc446627155"/>
      <w:bookmarkStart w:id="285" w:name="_Toc446629303"/>
      <w:bookmarkStart w:id="286" w:name="_Toc446631449"/>
      <w:bookmarkStart w:id="287" w:name="_Toc446633589"/>
      <w:bookmarkStart w:id="288" w:name="_Toc446635728"/>
      <w:bookmarkStart w:id="289" w:name="_Toc446637870"/>
      <w:bookmarkStart w:id="290" w:name="_Toc446640009"/>
      <w:bookmarkStart w:id="291" w:name="_Toc446642148"/>
      <w:bookmarkStart w:id="292" w:name="_Toc446664012"/>
      <w:bookmarkStart w:id="293" w:name="_Toc446445200"/>
      <w:bookmarkStart w:id="294" w:name="_Toc446447298"/>
      <w:bookmarkStart w:id="295" w:name="_Toc446622876"/>
      <w:bookmarkStart w:id="296" w:name="_Toc446625016"/>
      <w:bookmarkStart w:id="297" w:name="_Toc446627156"/>
      <w:bookmarkStart w:id="298" w:name="_Toc446629304"/>
      <w:bookmarkStart w:id="299" w:name="_Toc446631450"/>
      <w:bookmarkStart w:id="300" w:name="_Toc446633590"/>
      <w:bookmarkStart w:id="301" w:name="_Toc446635729"/>
      <w:bookmarkStart w:id="302" w:name="_Toc446637871"/>
      <w:bookmarkStart w:id="303" w:name="_Toc446640010"/>
      <w:bookmarkStart w:id="304" w:name="_Toc446642149"/>
      <w:bookmarkStart w:id="305" w:name="_Toc446664013"/>
      <w:bookmarkStart w:id="306" w:name="_Toc446445201"/>
      <w:bookmarkStart w:id="307" w:name="_Toc446447299"/>
      <w:bookmarkStart w:id="308" w:name="_Toc446622877"/>
      <w:bookmarkStart w:id="309" w:name="_Toc446625017"/>
      <w:bookmarkStart w:id="310" w:name="_Toc446627157"/>
      <w:bookmarkStart w:id="311" w:name="_Toc446629305"/>
      <w:bookmarkStart w:id="312" w:name="_Toc446631451"/>
      <w:bookmarkStart w:id="313" w:name="_Toc446633591"/>
      <w:bookmarkStart w:id="314" w:name="_Toc446635730"/>
      <w:bookmarkStart w:id="315" w:name="_Toc446637872"/>
      <w:bookmarkStart w:id="316" w:name="_Toc446640011"/>
      <w:bookmarkStart w:id="317" w:name="_Toc446642150"/>
      <w:bookmarkStart w:id="318" w:name="_Toc446664014"/>
      <w:bookmarkStart w:id="319" w:name="_Toc446445202"/>
      <w:bookmarkStart w:id="320" w:name="_Toc446447300"/>
      <w:bookmarkStart w:id="321" w:name="_Toc446622878"/>
      <w:bookmarkStart w:id="322" w:name="_Toc446625018"/>
      <w:bookmarkStart w:id="323" w:name="_Toc446627158"/>
      <w:bookmarkStart w:id="324" w:name="_Toc446629306"/>
      <w:bookmarkStart w:id="325" w:name="_Toc446631452"/>
      <w:bookmarkStart w:id="326" w:name="_Toc446633592"/>
      <w:bookmarkStart w:id="327" w:name="_Toc446635731"/>
      <w:bookmarkStart w:id="328" w:name="_Toc446637873"/>
      <w:bookmarkStart w:id="329" w:name="_Toc446640012"/>
      <w:bookmarkStart w:id="330" w:name="_Toc446642151"/>
      <w:bookmarkStart w:id="331" w:name="_Toc446664015"/>
      <w:bookmarkStart w:id="332" w:name="_Toc446445203"/>
      <w:bookmarkStart w:id="333" w:name="_Toc446447301"/>
      <w:bookmarkStart w:id="334" w:name="_Toc446622879"/>
      <w:bookmarkStart w:id="335" w:name="_Toc446625019"/>
      <w:bookmarkStart w:id="336" w:name="_Toc446627159"/>
      <w:bookmarkStart w:id="337" w:name="_Toc446629307"/>
      <w:bookmarkStart w:id="338" w:name="_Toc446631453"/>
      <w:bookmarkStart w:id="339" w:name="_Toc446633593"/>
      <w:bookmarkStart w:id="340" w:name="_Toc446635732"/>
      <w:bookmarkStart w:id="341" w:name="_Toc446637874"/>
      <w:bookmarkStart w:id="342" w:name="_Toc446640013"/>
      <w:bookmarkStart w:id="343" w:name="_Toc446642152"/>
      <w:bookmarkStart w:id="344" w:name="_Toc446664016"/>
      <w:bookmarkStart w:id="345" w:name="_Toc446445204"/>
      <w:bookmarkStart w:id="346" w:name="_Toc446447302"/>
      <w:bookmarkStart w:id="347" w:name="_Toc446622880"/>
      <w:bookmarkStart w:id="348" w:name="_Toc446625020"/>
      <w:bookmarkStart w:id="349" w:name="_Toc446627160"/>
      <w:bookmarkStart w:id="350" w:name="_Toc446629308"/>
      <w:bookmarkStart w:id="351" w:name="_Toc446631454"/>
      <w:bookmarkStart w:id="352" w:name="_Toc446633594"/>
      <w:bookmarkStart w:id="353" w:name="_Toc446635733"/>
      <w:bookmarkStart w:id="354" w:name="_Toc446637875"/>
      <w:bookmarkStart w:id="355" w:name="_Toc446640014"/>
      <w:bookmarkStart w:id="356" w:name="_Toc446642153"/>
      <w:bookmarkStart w:id="357" w:name="_Toc446664017"/>
      <w:bookmarkStart w:id="358" w:name="_Toc446445205"/>
      <w:bookmarkStart w:id="359" w:name="_Toc446447303"/>
      <w:bookmarkStart w:id="360" w:name="_Toc446622881"/>
      <w:bookmarkStart w:id="361" w:name="_Toc446625021"/>
      <w:bookmarkStart w:id="362" w:name="_Toc446627161"/>
      <w:bookmarkStart w:id="363" w:name="_Toc446629309"/>
      <w:bookmarkStart w:id="364" w:name="_Toc446631455"/>
      <w:bookmarkStart w:id="365" w:name="_Toc446633595"/>
      <w:bookmarkStart w:id="366" w:name="_Toc446635734"/>
      <w:bookmarkStart w:id="367" w:name="_Toc446637876"/>
      <w:bookmarkStart w:id="368" w:name="_Toc446640015"/>
      <w:bookmarkStart w:id="369" w:name="_Toc446642154"/>
      <w:bookmarkStart w:id="370" w:name="_Toc446664018"/>
      <w:bookmarkStart w:id="371" w:name="_Toc454871478"/>
      <w:bookmarkStart w:id="372" w:name="_Toc428980704"/>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r>
        <w:rPr>
          <w:rFonts w:ascii="Times New Roman" w:hAnsi="Times New Roman" w:cs="Times New Roman"/>
          <w:b/>
          <w:u w:val="single"/>
          <w:lang w:val="en-GB"/>
        </w:rPr>
        <w:br w:type="page"/>
      </w:r>
    </w:p>
    <w:p w14:paraId="60DF4CC8" w14:textId="6EE08CE9" w:rsidR="001314B0" w:rsidRPr="0041058D" w:rsidRDefault="001314B0" w:rsidP="001314B0">
      <w:pPr>
        <w:pStyle w:val="Heading2"/>
        <w:numPr>
          <w:ilvl w:val="1"/>
          <w:numId w:val="0"/>
        </w:numPr>
        <w:spacing w:after="120" w:line="240" w:lineRule="auto"/>
        <w:ind w:left="576" w:hanging="576"/>
        <w:jc w:val="both"/>
        <w:rPr>
          <w:rFonts w:ascii="Times New Roman" w:hAnsi="Times New Roman" w:cs="Times New Roman"/>
          <w:b w:val="0"/>
          <w:color w:val="auto"/>
          <w:sz w:val="22"/>
          <w:u w:val="single"/>
          <w:lang w:val="en-GB"/>
        </w:rPr>
      </w:pPr>
      <w:r w:rsidRPr="0041058D">
        <w:rPr>
          <w:rFonts w:ascii="Times New Roman" w:hAnsi="Times New Roman" w:cs="Times New Roman"/>
          <w:b w:val="0"/>
          <w:color w:val="auto"/>
          <w:sz w:val="22"/>
          <w:u w:val="single"/>
          <w:lang w:val="en-GB"/>
        </w:rPr>
        <w:lastRenderedPageBreak/>
        <w:t>Eligible client deposit balances</w:t>
      </w:r>
      <w:bookmarkEnd w:id="371"/>
      <w:r w:rsidR="00E0031D" w:rsidRPr="00E0031D">
        <w:rPr>
          <w:rFonts w:ascii="Times New Roman" w:hAnsi="Times New Roman" w:cs="Times New Roman"/>
          <w:b w:val="0"/>
          <w:color w:val="auto"/>
          <w:sz w:val="22"/>
          <w:u w:val="single"/>
          <w:lang w:val="en-GB"/>
        </w:rPr>
        <w:t xml:space="preserve"> and EU Regulation</w:t>
      </w:r>
      <w:r w:rsidRPr="0041058D">
        <w:rPr>
          <w:rFonts w:ascii="Times New Roman" w:hAnsi="Times New Roman" w:cs="Times New Roman"/>
          <w:b w:val="0"/>
          <w:color w:val="auto"/>
          <w:sz w:val="22"/>
          <w:u w:val="single"/>
          <w:lang w:val="en-GB"/>
        </w:rPr>
        <w:t xml:space="preserve"> </w:t>
      </w:r>
      <w:bookmarkEnd w:id="372"/>
    </w:p>
    <w:p w14:paraId="71916FB1" w14:textId="77777777" w:rsidR="001314B0" w:rsidRPr="001314B0" w:rsidRDefault="001314B0" w:rsidP="001314B0">
      <w:pPr>
        <w:spacing w:after="120" w:line="240" w:lineRule="auto"/>
        <w:jc w:val="both"/>
        <w:rPr>
          <w:rFonts w:ascii="Times New Roman" w:hAnsi="Times New Roman" w:cs="Times New Roman"/>
          <w:lang w:val="en-GB"/>
        </w:rPr>
      </w:pPr>
      <w:r w:rsidRPr="001314B0">
        <w:rPr>
          <w:rFonts w:ascii="Times New Roman" w:hAnsi="Times New Roman" w:cs="Times New Roman"/>
          <w:lang w:val="en-GB"/>
        </w:rPr>
        <w:t xml:space="preserve">In order to qualify as eligible operational deposit balances, regulatory conditions need to be satisfied. </w:t>
      </w:r>
    </w:p>
    <w:p w14:paraId="7376CDBD" w14:textId="77777777" w:rsidR="001314B0" w:rsidRPr="001314B0" w:rsidRDefault="001314B0" w:rsidP="001314B0">
      <w:pPr>
        <w:pStyle w:val="Default"/>
        <w:spacing w:after="120"/>
        <w:jc w:val="both"/>
        <w:rPr>
          <w:i/>
          <w:iCs/>
          <w:sz w:val="22"/>
          <w:szCs w:val="22"/>
        </w:rPr>
      </w:pPr>
      <w:r w:rsidRPr="001314B0">
        <w:rPr>
          <w:sz w:val="22"/>
          <w:szCs w:val="22"/>
        </w:rPr>
        <w:t xml:space="preserve">The only relevant category of </w:t>
      </w:r>
      <w:r w:rsidRPr="001314B0">
        <w:rPr>
          <w:bCs/>
          <w:sz w:val="22"/>
          <w:szCs w:val="22"/>
        </w:rPr>
        <w:t>operational deposits for BNY Mellon EMEA entities under the EU Delegated Regulation is described under Article 27(1</w:t>
      </w:r>
      <w:proofErr w:type="gramStart"/>
      <w:r w:rsidRPr="001314B0">
        <w:rPr>
          <w:bCs/>
          <w:sz w:val="22"/>
          <w:szCs w:val="22"/>
        </w:rPr>
        <w:t>)(</w:t>
      </w:r>
      <w:proofErr w:type="gramEnd"/>
      <w:r w:rsidRPr="001314B0">
        <w:rPr>
          <w:bCs/>
          <w:sz w:val="22"/>
          <w:szCs w:val="22"/>
        </w:rPr>
        <w:t>a)</w:t>
      </w:r>
      <w:r w:rsidRPr="001314B0">
        <w:rPr>
          <w:rStyle w:val="Heading8Char"/>
          <w:rFonts w:ascii="Times New Roman" w:hAnsi="Times New Roman" w:cs="Times New Roman"/>
          <w:bCs/>
          <w:sz w:val="22"/>
          <w:szCs w:val="22"/>
          <w:vertAlign w:val="superscript"/>
        </w:rPr>
        <w:footnoteReference w:id="3"/>
      </w:r>
      <w:r w:rsidRPr="001314B0">
        <w:rPr>
          <w:bCs/>
          <w:sz w:val="22"/>
          <w:szCs w:val="22"/>
        </w:rPr>
        <w:t>: “</w:t>
      </w:r>
      <w:r w:rsidRPr="001314B0">
        <w:rPr>
          <w:i/>
          <w:iCs/>
          <w:sz w:val="22"/>
          <w:szCs w:val="22"/>
        </w:rPr>
        <w:t xml:space="preserve">deposits that are maintained by the depositor in order to obtain clearing, custody, cash management or other comparable services in the context of an established operational relationship from the credit institution”. </w:t>
      </w:r>
    </w:p>
    <w:p w14:paraId="2FBFAFFE" w14:textId="77777777" w:rsidR="001314B0" w:rsidRPr="001314B0" w:rsidRDefault="001314B0" w:rsidP="001314B0">
      <w:pPr>
        <w:spacing w:after="120" w:line="240" w:lineRule="auto"/>
        <w:jc w:val="both"/>
        <w:rPr>
          <w:rFonts w:ascii="Times New Roman" w:hAnsi="Times New Roman" w:cs="Times New Roman"/>
          <w:lang w:val="en-GB"/>
        </w:rPr>
      </w:pPr>
      <w:r w:rsidRPr="001314B0">
        <w:rPr>
          <w:rFonts w:ascii="Times New Roman" w:hAnsi="Times New Roman" w:cs="Times New Roman"/>
          <w:lang w:val="en-GB"/>
        </w:rPr>
        <w:t>The scope of eligible operational deposits is further narrowed down by reference to the criteria set out in Articles 27(4), 27(5) and 30(2), applying the tests below either to include or exclude deposits as appropriate:</w:t>
      </w:r>
    </w:p>
    <w:p w14:paraId="67CF5F24" w14:textId="77777777" w:rsidR="001314B0" w:rsidRPr="001314B0" w:rsidRDefault="001314B0" w:rsidP="001314B0">
      <w:pPr>
        <w:spacing w:after="120" w:line="240" w:lineRule="auto"/>
        <w:ind w:left="284"/>
        <w:jc w:val="both"/>
        <w:rPr>
          <w:rFonts w:ascii="Times New Roman" w:hAnsi="Times New Roman" w:cs="Times New Roman"/>
          <w:i/>
          <w:lang w:val="en-GB"/>
        </w:rPr>
      </w:pPr>
      <w:proofErr w:type="gramStart"/>
      <w:r w:rsidRPr="001314B0">
        <w:rPr>
          <w:rFonts w:ascii="Times New Roman" w:hAnsi="Times New Roman" w:cs="Times New Roman"/>
          <w:i/>
          <w:lang w:val="en-GB"/>
        </w:rPr>
        <w:t>“27. 4.</w:t>
      </w:r>
      <w:proofErr w:type="gramEnd"/>
      <w:r w:rsidRPr="001314B0">
        <w:rPr>
          <w:rFonts w:ascii="Times New Roman" w:hAnsi="Times New Roman" w:cs="Times New Roman"/>
          <w:i/>
          <w:lang w:val="en-GB"/>
        </w:rPr>
        <w:t xml:space="preserve"> Clearing, custody, cash management or other comparable services referred to in points (a) and (d) of paragraph 1 only cover such services to the extent that they are rendered in the context of an established relationship which is critically important to the depositor. Deposits referred to in points (a), (c) and (d) of paragraph 1 shall have significant legal or operational limitations that make significant withdrawals within 30 calendar days unlikely. Funds in excess of those required for the provision of operational services shall be treated as non-operational deposits.”</w:t>
      </w:r>
    </w:p>
    <w:p w14:paraId="1981C6F1" w14:textId="77777777" w:rsidR="001314B0" w:rsidRPr="001314B0" w:rsidRDefault="001314B0" w:rsidP="001314B0">
      <w:pPr>
        <w:spacing w:after="120" w:line="240" w:lineRule="auto"/>
        <w:ind w:left="284"/>
        <w:jc w:val="both"/>
        <w:rPr>
          <w:rFonts w:ascii="Times New Roman" w:hAnsi="Times New Roman" w:cs="Times New Roman"/>
          <w:i/>
          <w:lang w:val="en-GB"/>
        </w:rPr>
      </w:pPr>
      <w:proofErr w:type="gramStart"/>
      <w:r w:rsidRPr="001314B0">
        <w:rPr>
          <w:rFonts w:ascii="Times New Roman" w:hAnsi="Times New Roman" w:cs="Times New Roman"/>
          <w:i/>
          <w:lang w:val="en-GB"/>
        </w:rPr>
        <w:t>“27. 5.</w:t>
      </w:r>
      <w:proofErr w:type="gramEnd"/>
      <w:r w:rsidRPr="001314B0">
        <w:rPr>
          <w:rFonts w:ascii="Times New Roman" w:hAnsi="Times New Roman" w:cs="Times New Roman"/>
          <w:i/>
          <w:lang w:val="en-GB"/>
        </w:rPr>
        <w:t xml:space="preserve"> Deposits arising out of a correspondent banking relationship or from the provision of prime brokerage services shall not be treated as an operational deposit and shall receive a 100% outflow rate.”</w:t>
      </w:r>
    </w:p>
    <w:p w14:paraId="22B9BD61" w14:textId="77777777" w:rsidR="001314B0" w:rsidRPr="001314B0" w:rsidRDefault="001314B0" w:rsidP="001314B0">
      <w:pPr>
        <w:spacing w:after="120" w:line="240" w:lineRule="auto"/>
        <w:ind w:left="284"/>
        <w:jc w:val="both"/>
        <w:rPr>
          <w:rFonts w:ascii="Times New Roman" w:hAnsi="Times New Roman" w:cs="Times New Roman"/>
          <w:i/>
          <w:lang w:val="en-GB"/>
        </w:rPr>
      </w:pPr>
      <w:proofErr w:type="gramStart"/>
      <w:r w:rsidRPr="001314B0">
        <w:rPr>
          <w:rFonts w:ascii="Times New Roman" w:hAnsi="Times New Roman" w:cs="Times New Roman"/>
          <w:i/>
          <w:lang w:val="en-GB"/>
        </w:rPr>
        <w:t>“30. 2.</w:t>
      </w:r>
      <w:proofErr w:type="gramEnd"/>
      <w:r w:rsidRPr="001314B0">
        <w:rPr>
          <w:rFonts w:ascii="Times New Roman" w:hAnsi="Times New Roman" w:cs="Times New Roman"/>
          <w:i/>
          <w:lang w:val="en-GB"/>
        </w:rPr>
        <w:t xml:space="preserve"> Credit institutions shall calculate and notify to the competent authorities an additional outflow for all contracts entered into the contractual conditions of which lead within 30 calendar days and following a material deterioration of the credit quality of the credit institution to additional liquidity outflows or collateral needs. Credit institutions shall notify the competent authorities of this outflow no later than the submission of the reporting in accordance with Article 415 of Regulation (EU) No 575/2013. Where competent authorities consider such outflows material in relation to the potential liquidity outflows of the credit institution, they shall require the credit institution to add an additional outflow for those contracts corresponding to the additional collateral needs or cash outflows resulting from a material deterioration in the credit quality of the credit institution corresponding to a downgrade in its external credit assessment by three notches. The credit institution shall apply a 100 % outflow rate to those additional collateral or cash outflows. The credit institution shall regularly review the extent of this material deterioration in the light of what is relevant under the contracts it has entered into and shall notify the result of its review to the competent authorities.”</w:t>
      </w:r>
    </w:p>
    <w:p w14:paraId="4AA3040F" w14:textId="77777777" w:rsidR="001314B0" w:rsidRPr="001314B0" w:rsidRDefault="001314B0" w:rsidP="001314B0">
      <w:pPr>
        <w:spacing w:after="120" w:line="240" w:lineRule="auto"/>
        <w:jc w:val="both"/>
        <w:rPr>
          <w:rFonts w:ascii="Times New Roman" w:eastAsia="Times New Roman" w:hAnsi="Times New Roman" w:cs="Times New Roman"/>
          <w:color w:val="FFFFFF" w:themeColor="light1"/>
          <w:kern w:val="24"/>
          <w:sz w:val="20"/>
          <w:szCs w:val="20"/>
          <w:lang w:val="en-GB" w:eastAsia="en-GB"/>
        </w:rPr>
      </w:pPr>
      <w:r w:rsidRPr="001314B0">
        <w:rPr>
          <w:rFonts w:ascii="Times New Roman" w:hAnsi="Times New Roman" w:cs="Times New Roman"/>
          <w:lang w:val="en-GB"/>
        </w:rPr>
        <w:t>Against this starting point, the model further refers to certain Q&amp;A guidance published by the EBA to determine whether deposits can properly be treated as operational deposits, including Q&amp;A 2013_480 and Q&amp;A 2013_135.</w:t>
      </w:r>
    </w:p>
    <w:p w14:paraId="6ADF9AC6" w14:textId="77777777" w:rsidR="001314B0" w:rsidRPr="001314B0" w:rsidRDefault="001314B0" w:rsidP="001314B0">
      <w:pPr>
        <w:spacing w:after="120" w:line="240" w:lineRule="auto"/>
        <w:jc w:val="both"/>
        <w:rPr>
          <w:rFonts w:ascii="Times New Roman" w:eastAsia="Times New Roman" w:hAnsi="Times New Roman" w:cs="Times New Roman"/>
          <w:color w:val="FFFFFF" w:themeColor="light1"/>
          <w:kern w:val="24"/>
          <w:sz w:val="20"/>
          <w:szCs w:val="20"/>
          <w:lang w:val="en-GB" w:eastAsia="en-GB"/>
        </w:rPr>
      </w:pPr>
    </w:p>
    <w:p w14:paraId="1F418A47" w14:textId="77777777" w:rsidR="001314B0" w:rsidRPr="001314B0" w:rsidRDefault="001314B0" w:rsidP="001314B0">
      <w:pPr>
        <w:spacing w:after="120" w:line="240" w:lineRule="auto"/>
        <w:ind w:left="284"/>
        <w:jc w:val="both"/>
        <w:rPr>
          <w:rFonts w:ascii="Times New Roman" w:hAnsi="Times New Roman" w:cs="Times New Roman"/>
          <w:i/>
        </w:rPr>
      </w:pPr>
      <w:r w:rsidRPr="001314B0">
        <w:rPr>
          <w:rFonts w:ascii="Times New Roman" w:hAnsi="Times New Roman" w:cs="Times New Roman"/>
          <w:lang w:val="en-GB"/>
        </w:rPr>
        <w:t>2013_480</w:t>
      </w:r>
      <w:r w:rsidRPr="001314B0">
        <w:rPr>
          <w:rFonts w:ascii="Times New Roman" w:hAnsi="Times New Roman" w:cs="Times New Roman"/>
          <w:i/>
          <w:lang w:val="en-GB"/>
        </w:rPr>
        <w:t xml:space="preserve"> “In accordance with Article 422(3)(a) of Regulation (EU) No. 575/2013 (CRR) institutions shall multiply liabilities resulting from deposits that have to be maintained by the depositor in order to obtain clearing, custody or cash management or other comparable services from the institution by 5% to the extent to which they are covered by a Deposit Guarantee Scheme in accordance with Directive 94/19/EC or an equivalent deposit guarantee scheme in a third country, and by 25% otherwise.</w:t>
      </w:r>
    </w:p>
    <w:p w14:paraId="30629272" w14:textId="77777777" w:rsidR="001314B0" w:rsidRPr="001314B0" w:rsidRDefault="001314B0" w:rsidP="001314B0">
      <w:pPr>
        <w:spacing w:after="120" w:line="240" w:lineRule="auto"/>
        <w:ind w:left="284"/>
        <w:jc w:val="both"/>
        <w:rPr>
          <w:rFonts w:ascii="Times New Roman" w:hAnsi="Times New Roman" w:cs="Times New Roman"/>
          <w:i/>
        </w:rPr>
      </w:pPr>
      <w:r w:rsidRPr="001314B0">
        <w:rPr>
          <w:rFonts w:ascii="Times New Roman" w:hAnsi="Times New Roman" w:cs="Times New Roman"/>
          <w:i/>
          <w:lang w:val="en-GB"/>
        </w:rPr>
        <w:lastRenderedPageBreak/>
        <w:t>In accordance with Article 422(4) sub paragraph 1 of the CRR, clearing, custody or cash management or other comparable services referred to in point (a) and (d) of paragraph 1 of that article only covers such services to the extent that they are rendered in the context of an established relationship on which the depositor has substantial dependency, meaning that the client shall be unable to withdraw amounts legally due over a 30 day horizon without compromising its operational functioning. Moreover, they shall not merely consist in correspondent banking or prime brokerage services. The institution shall have evidence that the client is unable to withdraw amounts legally due over a 30 day horizon without compromising its operational functioning.</w:t>
      </w:r>
    </w:p>
    <w:p w14:paraId="5098F249" w14:textId="77777777" w:rsidR="001314B0" w:rsidRPr="001314B0" w:rsidRDefault="001314B0" w:rsidP="001314B0">
      <w:pPr>
        <w:spacing w:after="120" w:line="240" w:lineRule="auto"/>
        <w:ind w:left="284"/>
        <w:jc w:val="both"/>
        <w:rPr>
          <w:rFonts w:ascii="Times New Roman" w:hAnsi="Times New Roman" w:cs="Times New Roman"/>
          <w:i/>
        </w:rPr>
      </w:pPr>
      <w:r w:rsidRPr="001314B0">
        <w:rPr>
          <w:rFonts w:ascii="Times New Roman" w:hAnsi="Times New Roman" w:cs="Times New Roman"/>
          <w:i/>
          <w:lang w:val="en-GB"/>
        </w:rPr>
        <w:t>Article 422(4) second subparagraph of the CRR states that, pending a uniform definition of an established operational relationship, institutions shall themselves establish the criteria to identify an established operational relationship for which they have evidence that the client is unable to draw amounts legally due over 30 days without compromising its operational functioning. The institution shall report these criteria to the competent authorities. In the absence of a uniform definition competent authorities may provide general guidance. It should be noted that the Report provided by EBA to the Commission under Article 509(1) of the CRR assesses the definition of established relationship for non-financial customer as referred to in Article 422(3)(c) of the CRR in accordance with paragraph (2)(k) of the Article 509(1).</w:t>
      </w:r>
    </w:p>
    <w:p w14:paraId="1693B051" w14:textId="77777777" w:rsidR="001314B0" w:rsidRPr="001314B0" w:rsidRDefault="001314B0" w:rsidP="001314B0">
      <w:pPr>
        <w:spacing w:after="120" w:line="240" w:lineRule="auto"/>
        <w:ind w:left="284"/>
        <w:jc w:val="both"/>
        <w:rPr>
          <w:rFonts w:ascii="Times New Roman" w:hAnsi="Times New Roman" w:cs="Times New Roman"/>
          <w:i/>
        </w:rPr>
      </w:pPr>
      <w:r w:rsidRPr="001314B0">
        <w:rPr>
          <w:rFonts w:ascii="Times New Roman" w:hAnsi="Times New Roman" w:cs="Times New Roman"/>
          <w:i/>
          <w:lang w:val="en-GB"/>
        </w:rPr>
        <w:t xml:space="preserve">Notwithstanding the above mentioned articles and any guidance provided by competent authorities in the absence of a uniform definition, for deposits under Article 422(3)(a) and (d) of the CRR, institutions can provide different forms of evidence that a client cannot withdraw the deposited amount over a 30 day horizon without compromising its operational functioning. </w:t>
      </w:r>
      <w:hyperlink r:id="rId12" w:anchor="search" w:history="1">
        <w:r w:rsidRPr="001314B0">
          <w:rPr>
            <w:rFonts w:ascii="Times New Roman" w:hAnsi="Times New Roman" w:cs="Times New Roman"/>
          </w:rPr>
          <w:t>Q&amp;A 135</w:t>
        </w:r>
      </w:hyperlink>
      <w:r w:rsidRPr="001314B0">
        <w:rPr>
          <w:rFonts w:ascii="Times New Roman" w:hAnsi="Times New Roman" w:cs="Times New Roman"/>
          <w:i/>
          <w:lang w:val="en-GB"/>
        </w:rPr>
        <w:t xml:space="preserve"> provides some elements to inform institutions of the different forms of evidence they can provide to demonstrate that a client cannot withdraw the deposited amount. </w:t>
      </w:r>
    </w:p>
    <w:p w14:paraId="3ADFC614" w14:textId="77777777" w:rsidR="001314B0" w:rsidRPr="001314B0" w:rsidRDefault="001314B0" w:rsidP="001314B0">
      <w:pPr>
        <w:pStyle w:val="NormalWeb"/>
        <w:spacing w:after="120" w:afterAutospacing="0"/>
        <w:ind w:left="240"/>
        <w:rPr>
          <w:i/>
          <w:color w:val="000000" w:themeColor="text1"/>
          <w:sz w:val="22"/>
          <w:szCs w:val="22"/>
        </w:rPr>
      </w:pPr>
      <w:r w:rsidRPr="001314B0">
        <w:rPr>
          <w:i/>
          <w:color w:val="000000" w:themeColor="text1"/>
          <w:sz w:val="22"/>
          <w:szCs w:val="22"/>
        </w:rPr>
        <w:t>Furthermore, for reporting purposes, institutions are encouraged to consider the following criteria to identify qualifying activities in the context of clearing, custody or cash management or other comparable services activities:</w:t>
      </w:r>
    </w:p>
    <w:p w14:paraId="35BEBF03" w14:textId="77777777" w:rsidR="001314B0" w:rsidRPr="001314B0" w:rsidRDefault="001314B0" w:rsidP="001314B0">
      <w:pPr>
        <w:numPr>
          <w:ilvl w:val="0"/>
          <w:numId w:val="39"/>
        </w:numPr>
        <w:tabs>
          <w:tab w:val="clear" w:pos="720"/>
          <w:tab w:val="num" w:pos="960"/>
        </w:tabs>
        <w:spacing w:after="120" w:line="240" w:lineRule="auto"/>
        <w:rPr>
          <w:rFonts w:ascii="Times New Roman" w:hAnsi="Times New Roman" w:cs="Times New Roman"/>
          <w:i/>
          <w:color w:val="000000" w:themeColor="text1"/>
        </w:rPr>
      </w:pPr>
      <w:proofErr w:type="gramStart"/>
      <w:r w:rsidRPr="001314B0">
        <w:rPr>
          <w:rFonts w:ascii="Times New Roman" w:hAnsi="Times New Roman" w:cs="Times New Roman"/>
          <w:i/>
          <w:color w:val="000000" w:themeColor="text1"/>
        </w:rPr>
        <w:t>the</w:t>
      </w:r>
      <w:proofErr w:type="gramEnd"/>
      <w:r w:rsidRPr="001314B0">
        <w:rPr>
          <w:rFonts w:ascii="Times New Roman" w:hAnsi="Times New Roman" w:cs="Times New Roman"/>
          <w:i/>
          <w:color w:val="000000" w:themeColor="text1"/>
        </w:rPr>
        <w:t xml:space="preserve"> customer is reliant on the bank to perform these services as an independent third party intermediary in order to fulfil its normal banking activities over the next 30 days. For example, this condition would not be met if the bank is aware that the customer has adequate back-up arrangements;</w:t>
      </w:r>
    </w:p>
    <w:p w14:paraId="71B2B672" w14:textId="77777777" w:rsidR="001314B0" w:rsidRPr="001314B0" w:rsidRDefault="001314B0" w:rsidP="001314B0">
      <w:pPr>
        <w:numPr>
          <w:ilvl w:val="0"/>
          <w:numId w:val="39"/>
        </w:numPr>
        <w:spacing w:after="120" w:line="240" w:lineRule="auto"/>
        <w:rPr>
          <w:rFonts w:ascii="Times New Roman" w:hAnsi="Times New Roman" w:cs="Times New Roman"/>
          <w:i/>
          <w:color w:val="000000" w:themeColor="text1"/>
        </w:rPr>
      </w:pPr>
      <w:r w:rsidRPr="001314B0">
        <w:rPr>
          <w:rFonts w:ascii="Times New Roman" w:hAnsi="Times New Roman" w:cs="Times New Roman"/>
          <w:i/>
          <w:color w:val="000000" w:themeColor="text1"/>
        </w:rPr>
        <w:t>these services must be provided under a legally binding agreement to institutional customers; and</w:t>
      </w:r>
    </w:p>
    <w:p w14:paraId="700E23E1" w14:textId="77777777" w:rsidR="001314B0" w:rsidRPr="001314B0" w:rsidRDefault="001314B0" w:rsidP="001314B0">
      <w:pPr>
        <w:numPr>
          <w:ilvl w:val="0"/>
          <w:numId w:val="39"/>
        </w:numPr>
        <w:spacing w:after="120" w:line="240" w:lineRule="auto"/>
        <w:rPr>
          <w:rFonts w:ascii="Times New Roman" w:hAnsi="Times New Roman" w:cs="Times New Roman"/>
          <w:i/>
          <w:color w:val="000000" w:themeColor="text1"/>
        </w:rPr>
      </w:pPr>
      <w:r w:rsidRPr="001314B0">
        <w:rPr>
          <w:rFonts w:ascii="Times New Roman" w:hAnsi="Times New Roman" w:cs="Times New Roman"/>
          <w:i/>
          <w:color w:val="000000" w:themeColor="text1"/>
        </w:rPr>
        <w:t>the termination of such agreements shall be subject either to a notice period of at least 30 days or significant switching costs (such as those related to transaction, information technology, early termination or legal costs) to be borne by the customer if the operational deposits are moved before 30 days.”</w:t>
      </w:r>
    </w:p>
    <w:p w14:paraId="6983614D" w14:textId="77777777" w:rsidR="001314B0" w:rsidRPr="001314B0" w:rsidRDefault="001314B0" w:rsidP="001314B0">
      <w:pPr>
        <w:pStyle w:val="NormalWeb"/>
        <w:spacing w:after="120" w:afterAutospacing="0"/>
        <w:ind w:left="360"/>
        <w:jc w:val="both"/>
        <w:rPr>
          <w:i/>
          <w:color w:val="000000" w:themeColor="text1"/>
          <w:sz w:val="22"/>
          <w:szCs w:val="22"/>
        </w:rPr>
      </w:pPr>
      <w:r w:rsidRPr="001314B0">
        <w:rPr>
          <w:color w:val="000000" w:themeColor="text1"/>
          <w:sz w:val="22"/>
          <w:szCs w:val="22"/>
        </w:rPr>
        <w:t>2013_135 “</w:t>
      </w:r>
      <w:r w:rsidRPr="001314B0">
        <w:rPr>
          <w:i/>
          <w:color w:val="000000" w:themeColor="text1"/>
          <w:sz w:val="22"/>
          <w:szCs w:val="22"/>
        </w:rPr>
        <w:t>Article 422(4) second subparagraph of Regulation (EU) No 575/2013 (CRR) states</w:t>
      </w:r>
      <w:r w:rsidRPr="001314B0">
        <w:rPr>
          <w:color w:val="000000" w:themeColor="text1"/>
          <w:sz w:val="22"/>
          <w:szCs w:val="22"/>
        </w:rPr>
        <w:t xml:space="preserve"> </w:t>
      </w:r>
      <w:r w:rsidRPr="001314B0">
        <w:rPr>
          <w:i/>
          <w:color w:val="000000" w:themeColor="text1"/>
          <w:sz w:val="22"/>
          <w:szCs w:val="22"/>
        </w:rPr>
        <w:t xml:space="preserve">that, pending a uniform definition on an established operational relationship, institutions shall themselves establish the criteria to identify an established operational relationship for which they have </w:t>
      </w:r>
      <w:proofErr w:type="spellStart"/>
      <w:r w:rsidRPr="001314B0">
        <w:rPr>
          <w:i/>
          <w:color w:val="000000" w:themeColor="text1"/>
          <w:sz w:val="22"/>
          <w:szCs w:val="22"/>
        </w:rPr>
        <w:t>a</w:t>
      </w:r>
      <w:proofErr w:type="spellEnd"/>
      <w:r w:rsidRPr="001314B0">
        <w:rPr>
          <w:i/>
          <w:color w:val="000000" w:themeColor="text1"/>
          <w:sz w:val="22"/>
          <w:szCs w:val="22"/>
        </w:rPr>
        <w:t xml:space="preserve"> evidence that the client is unable to draw amount legally due over 30 days without compromising their operational functioning. The institution shall report these criteria to the competent authority. In the absence of a uniform definition competent authorities may provide general guidance.</w:t>
      </w:r>
    </w:p>
    <w:p w14:paraId="7038BCD5" w14:textId="77777777" w:rsidR="001314B0" w:rsidRPr="001314B0" w:rsidRDefault="001314B0" w:rsidP="001314B0">
      <w:pPr>
        <w:pStyle w:val="NormalWeb"/>
        <w:spacing w:after="120" w:afterAutospacing="0"/>
        <w:ind w:left="360"/>
        <w:jc w:val="both"/>
        <w:rPr>
          <w:i/>
          <w:color w:val="000000" w:themeColor="text1"/>
          <w:sz w:val="22"/>
          <w:szCs w:val="22"/>
        </w:rPr>
      </w:pPr>
      <w:r w:rsidRPr="001314B0">
        <w:rPr>
          <w:i/>
          <w:color w:val="000000" w:themeColor="text1"/>
          <w:sz w:val="22"/>
          <w:szCs w:val="22"/>
        </w:rPr>
        <w:t>Notwithstanding the above mentioned article and any guidance provided by competent authorities in the absence of a uniform definition, for deposits under Article 422(3</w:t>
      </w:r>
      <w:proofErr w:type="gramStart"/>
      <w:r w:rsidRPr="001314B0">
        <w:rPr>
          <w:i/>
          <w:color w:val="000000" w:themeColor="text1"/>
          <w:sz w:val="22"/>
          <w:szCs w:val="22"/>
        </w:rPr>
        <w:t>)(</w:t>
      </w:r>
      <w:proofErr w:type="gramEnd"/>
      <w:r w:rsidRPr="001314B0">
        <w:rPr>
          <w:i/>
          <w:color w:val="000000" w:themeColor="text1"/>
          <w:sz w:val="22"/>
          <w:szCs w:val="22"/>
        </w:rPr>
        <w:t>a) and (d), institutions can provide different forms of evidence that a client cannot withdraw deposited amount. These could include, for example, the following elements:</w:t>
      </w:r>
    </w:p>
    <w:p w14:paraId="4BB12CDE" w14:textId="77777777" w:rsidR="001314B0" w:rsidRPr="001314B0" w:rsidRDefault="001314B0" w:rsidP="001314B0">
      <w:pPr>
        <w:numPr>
          <w:ilvl w:val="0"/>
          <w:numId w:val="39"/>
        </w:numPr>
        <w:tabs>
          <w:tab w:val="clear" w:pos="720"/>
          <w:tab w:val="num" w:pos="1320"/>
        </w:tabs>
        <w:spacing w:after="120" w:line="240" w:lineRule="auto"/>
        <w:ind w:left="1080"/>
        <w:jc w:val="both"/>
        <w:rPr>
          <w:rFonts w:ascii="Times New Roman" w:hAnsi="Times New Roman" w:cs="Times New Roman"/>
          <w:i/>
          <w:color w:val="000000" w:themeColor="text1"/>
        </w:rPr>
      </w:pPr>
      <w:r w:rsidRPr="001314B0">
        <w:rPr>
          <w:rFonts w:ascii="Times New Roman" w:hAnsi="Times New Roman" w:cs="Times New Roman"/>
          <w:i/>
          <w:color w:val="000000" w:themeColor="text1"/>
        </w:rPr>
        <w:lastRenderedPageBreak/>
        <w:t>minimum end of day credit balance which has been proved to be stable over time;</w:t>
      </w:r>
    </w:p>
    <w:p w14:paraId="6713134B" w14:textId="77777777" w:rsidR="001314B0" w:rsidRPr="001314B0" w:rsidRDefault="001314B0" w:rsidP="001314B0">
      <w:pPr>
        <w:numPr>
          <w:ilvl w:val="0"/>
          <w:numId w:val="39"/>
        </w:numPr>
        <w:tabs>
          <w:tab w:val="clear" w:pos="720"/>
          <w:tab w:val="num" w:pos="960"/>
        </w:tabs>
        <w:spacing w:after="120" w:line="240" w:lineRule="auto"/>
        <w:ind w:left="1080"/>
        <w:rPr>
          <w:rFonts w:ascii="Times New Roman" w:hAnsi="Times New Roman" w:cs="Times New Roman"/>
          <w:i/>
          <w:color w:val="000000" w:themeColor="text1"/>
        </w:rPr>
      </w:pPr>
      <w:r w:rsidRPr="001314B0">
        <w:rPr>
          <w:rFonts w:ascii="Times New Roman" w:hAnsi="Times New Roman" w:cs="Times New Roman"/>
          <w:i/>
          <w:color w:val="000000" w:themeColor="text1"/>
        </w:rPr>
        <w:t>deposits are by-products of the underlying services provided by the banking organization and not sought out in the wholesale market in the sole interest of offering interest income;</w:t>
      </w:r>
    </w:p>
    <w:p w14:paraId="61D80B7F" w14:textId="77777777" w:rsidR="001314B0" w:rsidRPr="001314B0" w:rsidRDefault="001314B0" w:rsidP="001314B0">
      <w:pPr>
        <w:numPr>
          <w:ilvl w:val="0"/>
          <w:numId w:val="39"/>
        </w:numPr>
        <w:tabs>
          <w:tab w:val="clear" w:pos="720"/>
          <w:tab w:val="num" w:pos="960"/>
        </w:tabs>
        <w:spacing w:after="120" w:line="240" w:lineRule="auto"/>
        <w:ind w:left="1080"/>
        <w:jc w:val="both"/>
        <w:rPr>
          <w:rFonts w:ascii="Times New Roman" w:hAnsi="Times New Roman" w:cs="Times New Roman"/>
          <w:i/>
          <w:color w:val="000000" w:themeColor="text1"/>
        </w:rPr>
      </w:pPr>
      <w:r w:rsidRPr="001314B0">
        <w:rPr>
          <w:rFonts w:ascii="Times New Roman" w:hAnsi="Times New Roman" w:cs="Times New Roman"/>
          <w:i/>
          <w:color w:val="000000" w:themeColor="text1"/>
        </w:rPr>
        <w:t>deposits are held in specifically designated accounts and priced without giving an economic incentive to the customer (not limited to paying market interest rates) to leave any excess funds on these accounts.</w:t>
      </w:r>
    </w:p>
    <w:p w14:paraId="383DEC84" w14:textId="77777777" w:rsidR="001314B0" w:rsidRPr="001314B0" w:rsidRDefault="001314B0" w:rsidP="001314B0">
      <w:pPr>
        <w:pStyle w:val="NormalWeb"/>
        <w:spacing w:after="120" w:afterAutospacing="0"/>
        <w:ind w:left="360"/>
        <w:jc w:val="both"/>
      </w:pPr>
      <w:r w:rsidRPr="001314B0">
        <w:rPr>
          <w:i/>
          <w:color w:val="000000" w:themeColor="text1"/>
          <w:sz w:val="22"/>
          <w:szCs w:val="22"/>
        </w:rPr>
        <w:t>As regards reporting of deposits from financials, it should be noted that while Article 509(2)(k) is clearly focused on established operational relationships with non-financial customers, Article 422(3)(c) refers to operational deposits that have to be maintained by the depositor in the context of an established operational relationship other than those reported in accordance with Article 422(3)(a), and as such, operational deposits from financial customers are not excluded from being reported in accordance with Article 422(3)(c).”</w:t>
      </w:r>
    </w:p>
    <w:p w14:paraId="28347F89" w14:textId="1AC0F610" w:rsidR="00E55DB5" w:rsidRPr="00C627E0" w:rsidRDefault="00E55DB5" w:rsidP="001314B0">
      <w:pPr>
        <w:rPr>
          <w:rFonts w:ascii="Times New Roman" w:hAnsi="Times New Roman" w:cs="Times New Roman"/>
          <w:color w:val="FF0000"/>
        </w:rPr>
      </w:pPr>
    </w:p>
    <w:p w14:paraId="70A24F6B" w14:textId="77777777" w:rsidR="0020712F" w:rsidRPr="00C627E0" w:rsidRDefault="0020712F" w:rsidP="005C5AFB">
      <w:pPr>
        <w:spacing w:before="80" w:after="80" w:line="240" w:lineRule="auto"/>
        <w:jc w:val="both"/>
        <w:rPr>
          <w:rFonts w:ascii="Times New Roman" w:hAnsi="Times New Roman" w:cs="Times New Roman"/>
          <w:b/>
          <w:sz w:val="24"/>
          <w:szCs w:val="24"/>
        </w:rPr>
      </w:pPr>
    </w:p>
    <w:p w14:paraId="70A24F6C" w14:textId="77777777" w:rsidR="00A45C7F" w:rsidRPr="00C627E0" w:rsidRDefault="00A45C7F" w:rsidP="005C5AFB">
      <w:pPr>
        <w:spacing w:before="80" w:after="80" w:line="240" w:lineRule="auto"/>
        <w:jc w:val="both"/>
        <w:rPr>
          <w:rFonts w:ascii="Times New Roman" w:hAnsi="Times New Roman" w:cs="Times New Roman"/>
          <w:b/>
          <w:sz w:val="24"/>
          <w:szCs w:val="24"/>
        </w:rPr>
      </w:pPr>
    </w:p>
    <w:p w14:paraId="29EBE01F" w14:textId="77777777" w:rsidR="003D3522" w:rsidRPr="00C627E0" w:rsidRDefault="003D3522" w:rsidP="005C5AFB">
      <w:pPr>
        <w:jc w:val="both"/>
        <w:rPr>
          <w:rFonts w:ascii="Times New Roman" w:hAnsi="Times New Roman" w:cs="Times New Roman"/>
          <w:b/>
          <w:sz w:val="24"/>
          <w:szCs w:val="24"/>
        </w:rPr>
      </w:pPr>
      <w:r w:rsidRPr="00C627E0">
        <w:rPr>
          <w:rFonts w:ascii="Times New Roman" w:hAnsi="Times New Roman" w:cs="Times New Roman"/>
          <w:b/>
          <w:sz w:val="24"/>
          <w:szCs w:val="24"/>
        </w:rPr>
        <w:br w:type="page"/>
      </w:r>
    </w:p>
    <w:p w14:paraId="70A24F6D" w14:textId="5C7259CC" w:rsidR="0020712F" w:rsidRPr="00C627E0" w:rsidRDefault="0020712F" w:rsidP="00CE04CE">
      <w:pPr>
        <w:spacing w:before="80" w:after="80" w:line="240" w:lineRule="auto"/>
        <w:jc w:val="center"/>
        <w:rPr>
          <w:rFonts w:ascii="Times New Roman" w:hAnsi="Times New Roman" w:cs="Times New Roman"/>
          <w:b/>
          <w:sz w:val="24"/>
          <w:szCs w:val="24"/>
        </w:rPr>
      </w:pPr>
      <w:r w:rsidRPr="00C627E0">
        <w:rPr>
          <w:rFonts w:ascii="Times New Roman" w:hAnsi="Times New Roman" w:cs="Times New Roman"/>
          <w:b/>
          <w:sz w:val="24"/>
          <w:szCs w:val="24"/>
        </w:rPr>
        <w:lastRenderedPageBreak/>
        <w:t>Model Specification</w:t>
      </w:r>
    </w:p>
    <w:p w14:paraId="70A24F6E" w14:textId="77777777" w:rsidR="0020712F" w:rsidRPr="00C627E0" w:rsidRDefault="0020712F" w:rsidP="004C6418">
      <w:pPr>
        <w:pStyle w:val="ListParagraph"/>
        <w:numPr>
          <w:ilvl w:val="0"/>
          <w:numId w:val="4"/>
        </w:numPr>
        <w:spacing w:before="80" w:after="80" w:line="240" w:lineRule="auto"/>
        <w:ind w:left="360" w:hanging="360"/>
        <w:jc w:val="both"/>
        <w:rPr>
          <w:rFonts w:ascii="Times New Roman" w:hAnsi="Times New Roman"/>
          <w:b w:val="0"/>
        </w:rPr>
      </w:pPr>
      <w:r w:rsidRPr="00C627E0">
        <w:rPr>
          <w:rFonts w:ascii="Times New Roman" w:hAnsi="Times New Roman"/>
        </w:rPr>
        <w:t>Methodology</w:t>
      </w:r>
    </w:p>
    <w:p w14:paraId="50EC1267" w14:textId="7B5F2639" w:rsidR="006A166A" w:rsidRPr="0090257B" w:rsidRDefault="0090257B" w:rsidP="0090257B">
      <w:pPr>
        <w:pStyle w:val="ListParagraph"/>
        <w:numPr>
          <w:ilvl w:val="0"/>
          <w:numId w:val="0"/>
        </w:numPr>
        <w:spacing w:before="80" w:after="80" w:line="240" w:lineRule="auto"/>
        <w:ind w:left="360"/>
        <w:jc w:val="both"/>
        <w:rPr>
          <w:rFonts w:ascii="Times New Roman" w:hAnsi="Times New Roman"/>
          <w:i/>
        </w:rPr>
      </w:pPr>
      <w:r w:rsidRPr="0090257B">
        <w:rPr>
          <w:rFonts w:ascii="Times New Roman" w:hAnsi="Times New Roman"/>
          <w:u w:val="single"/>
        </w:rPr>
        <w:t>Model description</w:t>
      </w:r>
    </w:p>
    <w:p w14:paraId="42273B07" w14:textId="77777777" w:rsidR="00E0031D" w:rsidRPr="0041058D" w:rsidRDefault="00E0031D" w:rsidP="0041058D">
      <w:pPr>
        <w:spacing w:after="120" w:line="240" w:lineRule="auto"/>
        <w:ind w:left="360"/>
        <w:jc w:val="both"/>
        <w:rPr>
          <w:rFonts w:ascii="Times New Roman" w:hAnsi="Times New Roman" w:cs="Times New Roman"/>
          <w:lang w:val="en-GB"/>
        </w:rPr>
      </w:pPr>
      <w:r w:rsidRPr="00E0031D">
        <w:rPr>
          <w:rFonts w:ascii="Times New Roman" w:hAnsi="Times New Roman" w:cs="Times New Roman"/>
          <w:lang w:val="en-GB"/>
        </w:rPr>
        <w:t xml:space="preserve">The Operational Deposits Model (“ODM”) has been developed </w:t>
      </w:r>
      <w:r w:rsidRPr="0041058D">
        <w:rPr>
          <w:rFonts w:ascii="Times New Roman" w:hAnsi="Times New Roman" w:cs="Times New Roman"/>
          <w:lang w:val="en-GB"/>
        </w:rPr>
        <w:t xml:space="preserve">to assess the level of client deposits </w:t>
      </w:r>
      <w:r w:rsidRPr="00E0031D">
        <w:rPr>
          <w:rFonts w:ascii="Times New Roman" w:hAnsi="Times New Roman" w:cs="Times New Roman"/>
          <w:lang w:val="en-GB"/>
        </w:rPr>
        <w:t>required for the provision of operational services in accordance with</w:t>
      </w:r>
      <w:r w:rsidRPr="0041058D">
        <w:rPr>
          <w:rFonts w:ascii="Times New Roman" w:hAnsi="Times New Roman" w:cs="Times New Roman"/>
          <w:lang w:val="en-GB"/>
        </w:rPr>
        <w:t xml:space="preserve"> </w:t>
      </w:r>
      <w:r w:rsidRPr="00E0031D">
        <w:rPr>
          <w:rFonts w:ascii="Times New Roman" w:hAnsi="Times New Roman" w:cs="Times New Roman"/>
          <w:lang w:val="en-GB"/>
        </w:rPr>
        <w:t xml:space="preserve">the EU Delegated Regulation 2015/61. </w:t>
      </w:r>
    </w:p>
    <w:p w14:paraId="7610427F" w14:textId="77777777" w:rsidR="00E0031D" w:rsidRPr="0041058D" w:rsidRDefault="00E0031D" w:rsidP="0041058D">
      <w:pPr>
        <w:spacing w:after="120" w:line="240" w:lineRule="auto"/>
        <w:ind w:left="360"/>
        <w:jc w:val="both"/>
        <w:rPr>
          <w:rFonts w:ascii="Times New Roman" w:hAnsi="Times New Roman" w:cs="Times New Roman"/>
          <w:lang w:val="en-GB"/>
        </w:rPr>
      </w:pPr>
      <w:r w:rsidRPr="0041058D">
        <w:rPr>
          <w:rFonts w:ascii="Times New Roman" w:hAnsi="Times New Roman" w:cs="Times New Roman"/>
          <w:lang w:val="en-GB"/>
        </w:rPr>
        <w:t xml:space="preserve">The model consists in two main steps: </w:t>
      </w:r>
    </w:p>
    <w:p w14:paraId="68D402DD" w14:textId="77777777" w:rsidR="00E0031D" w:rsidRPr="0041058D" w:rsidRDefault="00E0031D" w:rsidP="0041058D">
      <w:pPr>
        <w:spacing w:after="120" w:line="240" w:lineRule="auto"/>
        <w:ind w:left="360"/>
        <w:jc w:val="both"/>
        <w:rPr>
          <w:rFonts w:ascii="Times New Roman" w:hAnsi="Times New Roman" w:cs="Times New Roman"/>
          <w:lang w:val="en-GB"/>
        </w:rPr>
      </w:pPr>
      <w:r w:rsidRPr="0041058D">
        <w:rPr>
          <w:rFonts w:ascii="Times New Roman" w:hAnsi="Times New Roman" w:cs="Times New Roman"/>
          <w:lang w:val="en-GB"/>
        </w:rPr>
        <w:t>Identifying “eligible” client accounts</w:t>
      </w:r>
      <w:proofErr w:type="gramStart"/>
      <w:r w:rsidRPr="0041058D">
        <w:rPr>
          <w:rFonts w:ascii="Times New Roman" w:hAnsi="Times New Roman" w:cs="Times New Roman"/>
          <w:lang w:val="en-GB"/>
        </w:rPr>
        <w:t>,  based</w:t>
      </w:r>
      <w:proofErr w:type="gramEnd"/>
      <w:r w:rsidRPr="0041058D">
        <w:rPr>
          <w:rFonts w:ascii="Times New Roman" w:hAnsi="Times New Roman" w:cs="Times New Roman"/>
          <w:lang w:val="en-GB"/>
        </w:rPr>
        <w:t xml:space="preserve"> on pre-defined eligibility criteria; </w:t>
      </w:r>
    </w:p>
    <w:p w14:paraId="287EB486" w14:textId="77777777" w:rsidR="00E0031D" w:rsidRPr="0041058D" w:rsidRDefault="00E0031D" w:rsidP="0041058D">
      <w:pPr>
        <w:spacing w:after="120" w:line="240" w:lineRule="auto"/>
        <w:ind w:left="360"/>
        <w:jc w:val="both"/>
        <w:rPr>
          <w:rFonts w:ascii="Times New Roman" w:hAnsi="Times New Roman" w:cs="Times New Roman"/>
          <w:lang w:val="en-GB"/>
        </w:rPr>
      </w:pPr>
      <w:r w:rsidRPr="0041058D">
        <w:rPr>
          <w:rFonts w:ascii="Times New Roman" w:hAnsi="Times New Roman" w:cs="Times New Roman"/>
          <w:lang w:val="en-GB"/>
        </w:rPr>
        <w:t>From “eligible” client accounts, assessing the level of deposits required for the provision of operational services at customer level, based on end-of-day deposits balances and historical transactions.</w:t>
      </w:r>
    </w:p>
    <w:p w14:paraId="1FE04329" w14:textId="77777777" w:rsidR="00E0031D" w:rsidRPr="0041058D" w:rsidRDefault="00E0031D" w:rsidP="0041058D">
      <w:pPr>
        <w:spacing w:after="120" w:line="240" w:lineRule="auto"/>
        <w:ind w:left="360"/>
        <w:jc w:val="both"/>
        <w:rPr>
          <w:rFonts w:ascii="Times New Roman" w:hAnsi="Times New Roman" w:cs="Times New Roman"/>
          <w:lang w:val="en-GB"/>
        </w:rPr>
      </w:pPr>
      <w:r w:rsidRPr="0041058D">
        <w:rPr>
          <w:rFonts w:ascii="Times New Roman" w:hAnsi="Times New Roman" w:cs="Times New Roman"/>
          <w:lang w:val="en-GB"/>
        </w:rPr>
        <w:t>The definitions that guide this model are based on the Capital Requirements Regulation</w:t>
      </w:r>
      <w:r w:rsidRPr="0041058D">
        <w:rPr>
          <w:lang w:val="en-GB"/>
        </w:rPr>
        <w:footnoteReference w:id="4"/>
      </w:r>
      <w:r w:rsidRPr="0041058D">
        <w:rPr>
          <w:rFonts w:ascii="Times New Roman" w:hAnsi="Times New Roman" w:cs="Times New Roman"/>
          <w:lang w:val="en-GB"/>
        </w:rPr>
        <w:t>, the EU Delegated Regulation 2015/61 and the guidance of the LCR report (C 73.00 - LIQUIDITY COVERAGE – OUTFLOWS).</w:t>
      </w:r>
    </w:p>
    <w:p w14:paraId="08E7DD73" w14:textId="77777777" w:rsidR="00E0031D" w:rsidRDefault="00E0031D" w:rsidP="0090257B">
      <w:pPr>
        <w:spacing w:after="120" w:line="240" w:lineRule="auto"/>
        <w:ind w:left="360"/>
        <w:jc w:val="both"/>
        <w:rPr>
          <w:rFonts w:ascii="Times New Roman" w:hAnsi="Times New Roman" w:cs="Times New Roman"/>
          <w:lang w:val="en-GB"/>
        </w:rPr>
      </w:pPr>
    </w:p>
    <w:p w14:paraId="345D795F" w14:textId="77777777" w:rsidR="0090257B" w:rsidRPr="0090257B" w:rsidRDefault="0090257B" w:rsidP="0090257B">
      <w:pPr>
        <w:spacing w:after="120" w:line="240" w:lineRule="auto"/>
        <w:ind w:left="360"/>
        <w:jc w:val="both"/>
        <w:rPr>
          <w:rFonts w:ascii="Times New Roman" w:hAnsi="Times New Roman" w:cs="Times New Roman"/>
        </w:rPr>
      </w:pPr>
      <w:r w:rsidRPr="0090257B">
        <w:rPr>
          <w:rFonts w:ascii="Times New Roman" w:hAnsi="Times New Roman" w:cs="Times New Roman"/>
          <w:lang w:val="en-GB"/>
        </w:rPr>
        <w:t xml:space="preserve">The Operational Deposits Model (ODM) has been developed </w:t>
      </w:r>
      <w:r w:rsidRPr="0090257B">
        <w:rPr>
          <w:rFonts w:ascii="Times New Roman" w:hAnsi="Times New Roman" w:cs="Times New Roman"/>
        </w:rPr>
        <w:t xml:space="preserve">to assess the level of client deposits </w:t>
      </w:r>
      <w:r w:rsidRPr="0090257B">
        <w:rPr>
          <w:rFonts w:ascii="Times New Roman" w:hAnsi="Times New Roman" w:cs="Times New Roman"/>
          <w:lang w:val="en-GB"/>
        </w:rPr>
        <w:t>required for the provision of operational services in accordance with</w:t>
      </w:r>
      <w:r w:rsidRPr="0090257B">
        <w:rPr>
          <w:rFonts w:ascii="Times New Roman" w:hAnsi="Times New Roman" w:cs="Times New Roman"/>
        </w:rPr>
        <w:t xml:space="preserve"> </w:t>
      </w:r>
      <w:r w:rsidRPr="0090257B">
        <w:rPr>
          <w:rFonts w:ascii="Times New Roman" w:hAnsi="Times New Roman" w:cs="Times New Roman"/>
          <w:lang w:val="en-GB"/>
        </w:rPr>
        <w:t>the EU Delegated Regulation 2015/61.</w:t>
      </w:r>
    </w:p>
    <w:p w14:paraId="0105F57A" w14:textId="77777777" w:rsidR="0090257B" w:rsidRPr="0090257B" w:rsidRDefault="0090257B" w:rsidP="0090257B">
      <w:pPr>
        <w:spacing w:after="120" w:line="240" w:lineRule="auto"/>
        <w:ind w:left="360"/>
        <w:jc w:val="both"/>
        <w:rPr>
          <w:rFonts w:ascii="Times New Roman" w:hAnsi="Times New Roman" w:cs="Times New Roman"/>
        </w:rPr>
      </w:pPr>
      <w:r w:rsidRPr="0090257B">
        <w:rPr>
          <w:rFonts w:ascii="Times New Roman" w:hAnsi="Times New Roman" w:cs="Times New Roman"/>
        </w:rPr>
        <w:t xml:space="preserve">The model consists in two main steps: </w:t>
      </w:r>
    </w:p>
    <w:p w14:paraId="5CA6F321" w14:textId="77777777" w:rsidR="0090257B" w:rsidRPr="0090257B" w:rsidRDefault="0090257B" w:rsidP="0090257B">
      <w:pPr>
        <w:numPr>
          <w:ilvl w:val="0"/>
          <w:numId w:val="41"/>
        </w:numPr>
        <w:spacing w:after="120" w:line="240" w:lineRule="auto"/>
        <w:jc w:val="both"/>
        <w:rPr>
          <w:rFonts w:ascii="Times New Roman" w:hAnsi="Times New Roman" w:cs="Times New Roman"/>
        </w:rPr>
      </w:pPr>
      <w:r w:rsidRPr="0090257B">
        <w:rPr>
          <w:rFonts w:ascii="Times New Roman" w:hAnsi="Times New Roman" w:cs="Times New Roman"/>
        </w:rPr>
        <w:t>Identifying “eligible” client accounts based on pre-defined eligibility criteria. Note that eligible client accounts only apply to third party clients; in order to ensure a symmetric treatment of intercompany deposits and placements across the BNY Mellon group, all intercompany deposits and placements are treated as non-operational, subject to 100% outflow/ inflow respectively;</w:t>
      </w:r>
    </w:p>
    <w:p w14:paraId="0BCA2078" w14:textId="77A9C4D4" w:rsidR="0090257B" w:rsidRPr="0090257B" w:rsidRDefault="0090257B" w:rsidP="0090257B">
      <w:pPr>
        <w:numPr>
          <w:ilvl w:val="0"/>
          <w:numId w:val="41"/>
        </w:numPr>
        <w:spacing w:after="120" w:line="240" w:lineRule="auto"/>
        <w:jc w:val="both"/>
        <w:rPr>
          <w:rFonts w:ascii="Times New Roman" w:hAnsi="Times New Roman" w:cs="Times New Roman"/>
        </w:rPr>
      </w:pPr>
      <w:r w:rsidRPr="0090257B">
        <w:rPr>
          <w:rFonts w:ascii="Times New Roman" w:hAnsi="Times New Roman" w:cs="Times New Roman"/>
        </w:rPr>
        <w:t>From “eligible”</w:t>
      </w:r>
      <w:r w:rsidR="00CF4BAE">
        <w:rPr>
          <w:rFonts w:ascii="Times New Roman" w:hAnsi="Times New Roman" w:cs="Times New Roman"/>
        </w:rPr>
        <w:t xml:space="preserve"> operational</w:t>
      </w:r>
      <w:r w:rsidRPr="0090257B">
        <w:rPr>
          <w:rFonts w:ascii="Times New Roman" w:hAnsi="Times New Roman" w:cs="Times New Roman"/>
        </w:rPr>
        <w:t xml:space="preserve"> client accounts, assessing the level of deposits required for the provision of operational services at customer level, based on end-of-day deposits balances and on historical transactions.</w:t>
      </w:r>
    </w:p>
    <w:p w14:paraId="644C549D" w14:textId="77777777" w:rsidR="0090257B" w:rsidRPr="0090257B" w:rsidRDefault="0090257B" w:rsidP="0090257B">
      <w:pPr>
        <w:spacing w:after="120" w:line="240" w:lineRule="auto"/>
        <w:ind w:left="720"/>
        <w:rPr>
          <w:rFonts w:ascii="Times New Roman" w:hAnsi="Times New Roman" w:cs="Times New Roman"/>
        </w:rPr>
      </w:pPr>
      <w:r w:rsidRPr="0090257B">
        <w:rPr>
          <w:rFonts w:ascii="Times New Roman" w:hAnsi="Times New Roman" w:cs="Times New Roman"/>
        </w:rPr>
        <w:t>The definitions that guide this model are based on the Capital Requirements Regulation</w:t>
      </w:r>
      <w:r w:rsidRPr="0090257B">
        <w:rPr>
          <w:rStyle w:val="Heading8Char"/>
          <w:rFonts w:ascii="Times New Roman" w:hAnsi="Times New Roman" w:cs="Times New Roman"/>
          <w:sz w:val="22"/>
          <w:szCs w:val="22"/>
          <w:vertAlign w:val="superscript"/>
        </w:rPr>
        <w:footnoteReference w:id="5"/>
      </w:r>
      <w:r w:rsidRPr="0090257B">
        <w:rPr>
          <w:rFonts w:ascii="Times New Roman" w:hAnsi="Times New Roman" w:cs="Times New Roman"/>
        </w:rPr>
        <w:t>, the EU Delegated Regulation 2015/61 and the guidance of the LCR report (C 73.00 - LIQUIDITY COVERAGE – OUTFLOWS).</w:t>
      </w:r>
    </w:p>
    <w:p w14:paraId="7E26CA13" w14:textId="77777777" w:rsidR="00E6244E" w:rsidRDefault="00E6244E" w:rsidP="0041058D">
      <w:pPr>
        <w:pStyle w:val="ListParagraph"/>
        <w:numPr>
          <w:ilvl w:val="0"/>
          <w:numId w:val="0"/>
        </w:numPr>
        <w:spacing w:before="80" w:after="80" w:line="240" w:lineRule="auto"/>
        <w:ind w:left="360"/>
        <w:jc w:val="both"/>
        <w:rPr>
          <w:rFonts w:ascii="Times New Roman" w:hAnsi="Times New Roman"/>
          <w:u w:val="single"/>
        </w:rPr>
      </w:pPr>
    </w:p>
    <w:p w14:paraId="547CBF8B" w14:textId="77777777" w:rsidR="001D58AC" w:rsidRPr="0041058D" w:rsidRDefault="001D58AC" w:rsidP="0041058D">
      <w:pPr>
        <w:pStyle w:val="ListParagraph"/>
        <w:numPr>
          <w:ilvl w:val="0"/>
          <w:numId w:val="0"/>
        </w:numPr>
        <w:spacing w:before="80" w:after="80" w:line="240" w:lineRule="auto"/>
        <w:ind w:left="360"/>
        <w:jc w:val="both"/>
        <w:rPr>
          <w:rFonts w:ascii="Times New Roman" w:hAnsi="Times New Roman"/>
          <w:u w:val="single"/>
        </w:rPr>
      </w:pPr>
      <w:r w:rsidRPr="0041058D">
        <w:rPr>
          <w:rFonts w:ascii="Times New Roman" w:hAnsi="Times New Roman"/>
          <w:u w:val="single"/>
        </w:rPr>
        <w:t>Calculation principles</w:t>
      </w:r>
    </w:p>
    <w:p w14:paraId="50CD2CE8" w14:textId="381518F1" w:rsidR="001D58AC" w:rsidRPr="001314B0" w:rsidRDefault="001D58AC" w:rsidP="0041058D">
      <w:pPr>
        <w:spacing w:after="120" w:line="240" w:lineRule="auto"/>
        <w:ind w:left="360"/>
        <w:jc w:val="both"/>
        <w:rPr>
          <w:rFonts w:ascii="Times New Roman" w:hAnsi="Times New Roman" w:cs="Times New Roman"/>
          <w:lang w:val="en-GB"/>
        </w:rPr>
      </w:pPr>
      <w:r w:rsidRPr="001314B0">
        <w:rPr>
          <w:rFonts w:ascii="Times New Roman" w:hAnsi="Times New Roman" w:cs="Times New Roman"/>
          <w:lang w:val="en-GB"/>
        </w:rPr>
        <w:t>The ABB model projects “core” operational deposits (and excess deposits balances) at client level over the next 30 days as the monthly average operational deposits</w:t>
      </w:r>
      <w:r>
        <w:rPr>
          <w:rFonts w:ascii="Times New Roman" w:hAnsi="Times New Roman" w:cs="Times New Roman"/>
          <w:lang w:val="en-GB"/>
        </w:rPr>
        <w:t xml:space="preserve"> </w:t>
      </w:r>
      <w:r w:rsidRPr="001314B0">
        <w:rPr>
          <w:rFonts w:ascii="Times New Roman" w:hAnsi="Times New Roman" w:cs="Times New Roman"/>
          <w:lang w:val="en-GB"/>
        </w:rPr>
        <w:t>(</w:t>
      </w:r>
      <w:r>
        <w:rPr>
          <w:rFonts w:ascii="Times New Roman" w:hAnsi="Times New Roman" w:cs="Times New Roman"/>
          <w:lang w:val="en-GB"/>
        </w:rPr>
        <w:t>actual business days calculated by the country calendar set out in FRR application</w:t>
      </w:r>
      <w:r w:rsidRPr="001314B0">
        <w:rPr>
          <w:rFonts w:ascii="Times New Roman" w:hAnsi="Times New Roman" w:cs="Times New Roman"/>
          <w:lang w:val="en-GB"/>
        </w:rPr>
        <w:t xml:space="preserve">). </w:t>
      </w:r>
      <w:r>
        <w:rPr>
          <w:rFonts w:ascii="Times New Roman" w:hAnsi="Times New Roman" w:cs="Times New Roman"/>
          <w:lang w:val="en-GB"/>
        </w:rPr>
        <w:t xml:space="preserve"> </w:t>
      </w:r>
      <w:r w:rsidRPr="001314B0">
        <w:rPr>
          <w:rFonts w:ascii="Times New Roman" w:hAnsi="Times New Roman" w:cs="Times New Roman"/>
          <w:lang w:val="en-GB"/>
        </w:rPr>
        <w:t>The daily operational deposits are computed as the minimum between the client’s end-of-day balance and the average outflow over six months.</w:t>
      </w:r>
      <w:r>
        <w:rPr>
          <w:rFonts w:ascii="Times New Roman" w:hAnsi="Times New Roman" w:cs="Times New Roman"/>
          <w:lang w:val="en-GB"/>
        </w:rPr>
        <w:t xml:space="preserve">  C</w:t>
      </w:r>
      <w:r w:rsidRPr="0041058D">
        <w:rPr>
          <w:rFonts w:ascii="Times New Roman" w:hAnsi="Times New Roman" w:cs="Times New Roman"/>
          <w:lang w:val="en-GB"/>
        </w:rPr>
        <w:t>lient level results are then aggregate</w:t>
      </w:r>
      <w:r>
        <w:rPr>
          <w:rFonts w:ascii="Times New Roman" w:hAnsi="Times New Roman" w:cs="Times New Roman"/>
          <w:lang w:val="en-GB"/>
        </w:rPr>
        <w:t>d</w:t>
      </w:r>
      <w:r w:rsidRPr="0041058D">
        <w:rPr>
          <w:rFonts w:ascii="Times New Roman" w:hAnsi="Times New Roman" w:cs="Times New Roman"/>
          <w:lang w:val="en-GB"/>
        </w:rPr>
        <w:t xml:space="preserve"> to company/branch leve</w:t>
      </w:r>
      <w:r>
        <w:rPr>
          <w:rFonts w:ascii="Times New Roman" w:hAnsi="Times New Roman" w:cs="Times New Roman"/>
          <w:lang w:val="en-GB"/>
        </w:rPr>
        <w:t>l.</w:t>
      </w:r>
    </w:p>
    <w:p w14:paraId="4354872F" w14:textId="77777777" w:rsidR="00E6244E" w:rsidRDefault="00E6244E" w:rsidP="0041058D">
      <w:pPr>
        <w:spacing w:after="120" w:line="240" w:lineRule="auto"/>
        <w:ind w:left="360"/>
        <w:jc w:val="both"/>
        <w:rPr>
          <w:rFonts w:ascii="Times New Roman" w:hAnsi="Times New Roman" w:cs="Times New Roman"/>
          <w:lang w:val="en-GB"/>
        </w:rPr>
      </w:pPr>
    </w:p>
    <w:p w14:paraId="6A40B252" w14:textId="77777777" w:rsidR="001D58AC" w:rsidRPr="001314B0" w:rsidRDefault="001D58AC" w:rsidP="0041058D">
      <w:pPr>
        <w:spacing w:after="120" w:line="240" w:lineRule="auto"/>
        <w:ind w:left="360"/>
        <w:jc w:val="both"/>
        <w:rPr>
          <w:rFonts w:ascii="Times New Roman" w:hAnsi="Times New Roman" w:cs="Times New Roman"/>
          <w:lang w:val="en-GB"/>
        </w:rPr>
      </w:pPr>
      <w:r w:rsidRPr="001314B0">
        <w:rPr>
          <w:rFonts w:ascii="Times New Roman" w:hAnsi="Times New Roman" w:cs="Times New Roman"/>
          <w:lang w:val="en-GB"/>
        </w:rPr>
        <w:t>The average outflow over six months is computed as the average daily debit balances on the client’s accounts over this period.</w:t>
      </w:r>
      <w:r>
        <w:rPr>
          <w:rFonts w:ascii="Times New Roman" w:hAnsi="Times New Roman" w:cs="Times New Roman"/>
          <w:lang w:val="en-GB"/>
        </w:rPr>
        <w:t xml:space="preserve">  This is the </w:t>
      </w:r>
      <w:r w:rsidRPr="0078462E">
        <w:rPr>
          <w:rFonts w:ascii="Times New Roman" w:hAnsi="Times New Roman" w:cs="Times New Roman"/>
          <w:lang w:val="en-GB"/>
        </w:rPr>
        <w:t>average the sum of the outflow in the past 6 months</w:t>
      </w:r>
      <w:r>
        <w:rPr>
          <w:rFonts w:ascii="Times New Roman" w:hAnsi="Times New Roman" w:cs="Times New Roman"/>
          <w:lang w:val="en-GB"/>
        </w:rPr>
        <w:t>.</w:t>
      </w:r>
    </w:p>
    <w:p w14:paraId="763BFF0E" w14:textId="1E9A33BE" w:rsidR="0090257B" w:rsidRPr="00CE04CE" w:rsidRDefault="0090257B" w:rsidP="0090257B">
      <w:pPr>
        <w:spacing w:after="120" w:line="240" w:lineRule="auto"/>
        <w:ind w:left="360"/>
        <w:jc w:val="both"/>
        <w:rPr>
          <w:rFonts w:ascii="Times New Roman" w:hAnsi="Times New Roman" w:cs="Times New Roman"/>
          <w:b/>
          <w:u w:val="single"/>
          <w:lang w:val="en-GB"/>
        </w:rPr>
      </w:pPr>
      <w:r w:rsidRPr="00CE04CE">
        <w:rPr>
          <w:rFonts w:ascii="Times New Roman" w:hAnsi="Times New Roman" w:cs="Times New Roman"/>
          <w:b/>
          <w:u w:val="single"/>
          <w:lang w:val="en-GB"/>
        </w:rPr>
        <w:lastRenderedPageBreak/>
        <w:t>Model requirements</w:t>
      </w:r>
    </w:p>
    <w:p w14:paraId="3BC3E65B" w14:textId="1ADA1DC6" w:rsidR="0090257B" w:rsidRPr="0090257B" w:rsidRDefault="0090257B" w:rsidP="0090257B">
      <w:pPr>
        <w:spacing w:after="120" w:line="240" w:lineRule="auto"/>
        <w:ind w:left="360"/>
        <w:jc w:val="both"/>
        <w:rPr>
          <w:rFonts w:ascii="Times New Roman" w:hAnsi="Times New Roman" w:cs="Times New Roman"/>
          <w:lang w:val="en-GB"/>
        </w:rPr>
      </w:pPr>
      <w:r w:rsidRPr="0090257B">
        <w:rPr>
          <w:rFonts w:ascii="Times New Roman" w:hAnsi="Times New Roman" w:cs="Times New Roman"/>
          <w:lang w:val="en-GB"/>
        </w:rPr>
        <w:t xml:space="preserve">The LCR Operational Deposits Model must satisfy </w:t>
      </w:r>
      <w:r w:rsidR="00CF4BAE">
        <w:rPr>
          <w:rFonts w:ascii="Times New Roman" w:hAnsi="Times New Roman" w:cs="Times New Roman"/>
          <w:lang w:val="en-GB"/>
        </w:rPr>
        <w:t>three</w:t>
      </w:r>
      <w:r w:rsidR="00CF4BAE" w:rsidRPr="0090257B">
        <w:rPr>
          <w:rFonts w:ascii="Times New Roman" w:hAnsi="Times New Roman" w:cs="Times New Roman"/>
          <w:lang w:val="en-GB"/>
        </w:rPr>
        <w:t xml:space="preserve"> </w:t>
      </w:r>
      <w:r w:rsidR="00CF4BAE">
        <w:rPr>
          <w:rFonts w:ascii="Times New Roman" w:hAnsi="Times New Roman" w:cs="Times New Roman"/>
          <w:lang w:val="en-GB"/>
        </w:rPr>
        <w:t>R</w:t>
      </w:r>
      <w:r w:rsidRPr="0090257B">
        <w:rPr>
          <w:rFonts w:ascii="Times New Roman" w:hAnsi="Times New Roman" w:cs="Times New Roman"/>
          <w:lang w:val="en-GB"/>
        </w:rPr>
        <w:t>equirements</w:t>
      </w:r>
      <w:r w:rsidR="00CF4BAE">
        <w:rPr>
          <w:rFonts w:ascii="Times New Roman" w:hAnsi="Times New Roman" w:cs="Times New Roman"/>
          <w:lang w:val="en-GB"/>
        </w:rPr>
        <w:t xml:space="preserve"> and </w:t>
      </w:r>
      <w:proofErr w:type="gramStart"/>
      <w:r w:rsidR="00CF4BAE">
        <w:rPr>
          <w:rFonts w:ascii="Times New Roman" w:hAnsi="Times New Roman" w:cs="Times New Roman"/>
          <w:lang w:val="en-GB"/>
        </w:rPr>
        <w:t>one Guidance</w:t>
      </w:r>
      <w:proofErr w:type="gramEnd"/>
      <w:r w:rsidRPr="0090257B">
        <w:rPr>
          <w:rFonts w:ascii="Times New Roman" w:hAnsi="Times New Roman" w:cs="Times New Roman"/>
          <w:lang w:val="en-GB"/>
        </w:rPr>
        <w:t>:</w:t>
      </w:r>
    </w:p>
    <w:p w14:paraId="26667F54" w14:textId="0575363D" w:rsidR="009B027A" w:rsidRDefault="007B0AD1" w:rsidP="0090257B">
      <w:pPr>
        <w:numPr>
          <w:ilvl w:val="0"/>
          <w:numId w:val="14"/>
        </w:numPr>
        <w:spacing w:before="80" w:after="120" w:line="240" w:lineRule="auto"/>
        <w:ind w:left="360"/>
        <w:jc w:val="both"/>
        <w:rPr>
          <w:rFonts w:ascii="Times New Roman" w:hAnsi="Times New Roman" w:cs="Times New Roman"/>
          <w:lang w:val="en-GB"/>
        </w:rPr>
      </w:pPr>
      <w:r>
        <w:rPr>
          <w:rFonts w:ascii="Times New Roman" w:hAnsi="Times New Roman" w:cs="Times New Roman"/>
          <w:b/>
          <w:lang w:val="en-GB"/>
        </w:rPr>
        <w:t xml:space="preserve">Model </w:t>
      </w:r>
      <w:r w:rsidR="00CF4BAE">
        <w:rPr>
          <w:rFonts w:ascii="Times New Roman" w:hAnsi="Times New Roman" w:cs="Times New Roman"/>
          <w:b/>
          <w:lang w:val="en-GB"/>
        </w:rPr>
        <w:t xml:space="preserve">Requirement </w:t>
      </w:r>
      <w:r w:rsidR="0090257B">
        <w:rPr>
          <w:rFonts w:ascii="Times New Roman" w:hAnsi="Times New Roman" w:cs="Times New Roman"/>
          <w:b/>
          <w:lang w:val="en-GB"/>
        </w:rPr>
        <w:t>1</w:t>
      </w:r>
      <w:r w:rsidR="00CF4BAE">
        <w:rPr>
          <w:rFonts w:ascii="Times New Roman" w:hAnsi="Times New Roman" w:cs="Times New Roman"/>
          <w:b/>
          <w:lang w:val="en-GB"/>
        </w:rPr>
        <w:t>:</w:t>
      </w:r>
      <w:r w:rsidR="0090257B">
        <w:rPr>
          <w:rFonts w:ascii="Times New Roman" w:hAnsi="Times New Roman" w:cs="Times New Roman"/>
          <w:b/>
          <w:lang w:val="en-GB"/>
        </w:rPr>
        <w:t xml:space="preserve"> </w:t>
      </w:r>
      <w:r w:rsidR="0090257B" w:rsidRPr="0090257B">
        <w:rPr>
          <w:rFonts w:ascii="Times New Roman" w:hAnsi="Times New Roman" w:cs="Times New Roman"/>
          <w:b/>
          <w:lang w:val="en-GB"/>
        </w:rPr>
        <w:t>The model must demonstrate a methodology for identifying any deposits in excess of the amounts required to provide operational services. Excess deposits will not qualify as operational deposits</w:t>
      </w:r>
    </w:p>
    <w:p w14:paraId="656916BC" w14:textId="4C201D2C" w:rsidR="0090257B" w:rsidRPr="0090257B" w:rsidRDefault="009B027A" w:rsidP="00CE04CE">
      <w:pPr>
        <w:spacing w:before="80" w:after="120" w:line="240" w:lineRule="auto"/>
        <w:ind w:left="360"/>
        <w:jc w:val="both"/>
        <w:rPr>
          <w:rFonts w:ascii="Times New Roman" w:hAnsi="Times New Roman" w:cs="Times New Roman"/>
          <w:lang w:val="en-GB"/>
        </w:rPr>
      </w:pPr>
      <w:r>
        <w:rPr>
          <w:rFonts w:ascii="Times New Roman" w:hAnsi="Times New Roman" w:cs="Times New Roman"/>
          <w:lang w:val="en-GB"/>
        </w:rPr>
        <w:t>T</w:t>
      </w:r>
      <w:r w:rsidR="0090257B" w:rsidRPr="0090257B">
        <w:rPr>
          <w:rFonts w:ascii="Times New Roman" w:hAnsi="Times New Roman" w:cs="Times New Roman"/>
          <w:lang w:val="en-GB"/>
        </w:rPr>
        <w:t>he ABB model applies a threshold (or cap) for determining operational deposits. If on a given day, the end-of-day cash present in a client account is lower than the historical cash used to cover transactions in this account, the model will consider the end-of-day balance as the projected operational balance for the next 30 days. On the other hand, any end-of-day cash present in a client account exceeding the historical cash used to cover transactions will be considered as excess balance, hence non-operational.</w:t>
      </w:r>
    </w:p>
    <w:p w14:paraId="14991E1B" w14:textId="070BF0A3" w:rsidR="009B027A" w:rsidRPr="00CE04CE" w:rsidRDefault="007B0AD1" w:rsidP="0090257B">
      <w:pPr>
        <w:numPr>
          <w:ilvl w:val="0"/>
          <w:numId w:val="14"/>
        </w:numPr>
        <w:spacing w:before="80" w:after="120" w:line="240" w:lineRule="auto"/>
        <w:ind w:left="360"/>
        <w:jc w:val="both"/>
        <w:rPr>
          <w:rFonts w:ascii="Times New Roman" w:hAnsi="Times New Roman" w:cs="Times New Roman"/>
          <w:lang w:val="en-GB"/>
        </w:rPr>
      </w:pPr>
      <w:r>
        <w:rPr>
          <w:rFonts w:ascii="Times New Roman" w:hAnsi="Times New Roman" w:cs="Times New Roman"/>
          <w:b/>
          <w:lang w:val="en-GB"/>
        </w:rPr>
        <w:t xml:space="preserve">Model </w:t>
      </w:r>
      <w:r w:rsidR="00CF4BAE">
        <w:rPr>
          <w:rFonts w:ascii="Times New Roman" w:hAnsi="Times New Roman" w:cs="Times New Roman"/>
          <w:b/>
          <w:lang w:val="en-GB"/>
        </w:rPr>
        <w:t xml:space="preserve">Requirement 2: </w:t>
      </w:r>
      <w:r w:rsidR="0090257B" w:rsidRPr="0090257B">
        <w:rPr>
          <w:rFonts w:ascii="Times New Roman" w:hAnsi="Times New Roman" w:cs="Times New Roman"/>
          <w:b/>
          <w:lang w:val="en-GB"/>
        </w:rPr>
        <w:t>The model must take into account the volatility of the average deposit balance to ensure the proper identification of excess balances</w:t>
      </w:r>
    </w:p>
    <w:p w14:paraId="0B9A16CC" w14:textId="636F0269" w:rsidR="0090257B" w:rsidRPr="0090257B" w:rsidRDefault="009B027A" w:rsidP="00CE04CE">
      <w:pPr>
        <w:spacing w:before="80" w:after="120" w:line="240" w:lineRule="auto"/>
        <w:ind w:left="360"/>
        <w:jc w:val="both"/>
        <w:rPr>
          <w:rFonts w:ascii="Times New Roman" w:hAnsi="Times New Roman" w:cs="Times New Roman"/>
          <w:lang w:val="en-GB"/>
        </w:rPr>
      </w:pPr>
      <w:r>
        <w:rPr>
          <w:rFonts w:ascii="Times New Roman" w:hAnsi="Times New Roman" w:cs="Times New Roman"/>
          <w:lang w:val="en-GB"/>
        </w:rPr>
        <w:t>T</w:t>
      </w:r>
      <w:r w:rsidR="0090257B" w:rsidRPr="0090257B">
        <w:rPr>
          <w:rFonts w:ascii="Times New Roman" w:hAnsi="Times New Roman" w:cs="Times New Roman"/>
          <w:lang w:val="en-GB"/>
        </w:rPr>
        <w:t>his requirement is addressed in that the model considers average monthly end-of-day balances and average outflows over six months. This allows normalisation of model outcomes (by reducing the impact of exceptional events).</w:t>
      </w:r>
    </w:p>
    <w:p w14:paraId="09574491" w14:textId="34BC5E39" w:rsidR="009B027A" w:rsidRPr="00CE04CE" w:rsidRDefault="007B0AD1" w:rsidP="0090257B">
      <w:pPr>
        <w:numPr>
          <w:ilvl w:val="0"/>
          <w:numId w:val="14"/>
        </w:numPr>
        <w:spacing w:before="80" w:after="120" w:line="240" w:lineRule="auto"/>
        <w:ind w:left="360"/>
        <w:jc w:val="both"/>
        <w:rPr>
          <w:rFonts w:ascii="Times New Roman" w:hAnsi="Times New Roman" w:cs="Times New Roman"/>
          <w:lang w:val="en-GB"/>
        </w:rPr>
      </w:pPr>
      <w:r>
        <w:rPr>
          <w:rFonts w:ascii="Times New Roman" w:hAnsi="Times New Roman" w:cs="Times New Roman"/>
          <w:b/>
          <w:lang w:val="en-GB"/>
        </w:rPr>
        <w:t xml:space="preserve">Model </w:t>
      </w:r>
      <w:r w:rsidR="00CF4BAE">
        <w:rPr>
          <w:rFonts w:ascii="Times New Roman" w:hAnsi="Times New Roman" w:cs="Times New Roman"/>
          <w:b/>
          <w:lang w:val="en-GB"/>
        </w:rPr>
        <w:t>Requirement 3:</w:t>
      </w:r>
      <w:r w:rsidR="0090257B">
        <w:rPr>
          <w:rFonts w:ascii="Times New Roman" w:hAnsi="Times New Roman" w:cs="Times New Roman"/>
          <w:b/>
          <w:lang w:val="en-GB"/>
        </w:rPr>
        <w:t xml:space="preserve"> </w:t>
      </w:r>
      <w:r w:rsidR="0090257B" w:rsidRPr="0090257B">
        <w:rPr>
          <w:rFonts w:ascii="Times New Roman" w:hAnsi="Times New Roman" w:cs="Times New Roman"/>
          <w:b/>
          <w:lang w:val="en-GB"/>
        </w:rPr>
        <w:t>The bank must demonstrate that deposits are empirically linked to the operational services</w:t>
      </w:r>
    </w:p>
    <w:p w14:paraId="31694430" w14:textId="3602FCF6" w:rsidR="0090257B" w:rsidRPr="0090257B" w:rsidRDefault="0090257B" w:rsidP="00CE04CE">
      <w:pPr>
        <w:spacing w:before="80" w:after="120" w:line="240" w:lineRule="auto"/>
        <w:ind w:left="360"/>
        <w:jc w:val="both"/>
        <w:rPr>
          <w:rFonts w:ascii="Times New Roman" w:hAnsi="Times New Roman" w:cs="Times New Roman"/>
          <w:lang w:val="en-GB"/>
        </w:rPr>
      </w:pPr>
      <w:r w:rsidRPr="0090257B">
        <w:rPr>
          <w:rFonts w:ascii="Times New Roman" w:hAnsi="Times New Roman" w:cs="Times New Roman"/>
          <w:lang w:val="en-GB"/>
        </w:rPr>
        <w:t xml:space="preserve">EMEA entities solely provide Asset Servicing, which </w:t>
      </w:r>
      <w:r w:rsidRPr="0090257B">
        <w:rPr>
          <w:rFonts w:ascii="Times New Roman" w:hAnsi="Times New Roman" w:cs="Times New Roman"/>
        </w:rPr>
        <w:t xml:space="preserve">relate to clearing, custody, cash management or other comparable services in line with regulatory guidelines. </w:t>
      </w:r>
      <w:r w:rsidRPr="0090257B">
        <w:rPr>
          <w:rFonts w:ascii="Times New Roman" w:hAnsi="Times New Roman" w:cs="Times New Roman"/>
          <w:lang w:val="en-GB"/>
        </w:rPr>
        <w:t>Therefore, all outflows observed on cash deposits are considered to arise out of operational services.</w:t>
      </w:r>
    </w:p>
    <w:p w14:paraId="10A6EF18" w14:textId="2BAF320D" w:rsidR="009B027A" w:rsidRPr="00CE04CE" w:rsidRDefault="007B0AD1" w:rsidP="0090257B">
      <w:pPr>
        <w:numPr>
          <w:ilvl w:val="0"/>
          <w:numId w:val="14"/>
        </w:numPr>
        <w:spacing w:before="80" w:after="120" w:line="240" w:lineRule="auto"/>
        <w:ind w:left="360"/>
        <w:jc w:val="both"/>
        <w:rPr>
          <w:rFonts w:ascii="Times New Roman" w:hAnsi="Times New Roman" w:cs="Times New Roman"/>
          <w:lang w:val="en-GB"/>
        </w:rPr>
      </w:pPr>
      <w:r>
        <w:rPr>
          <w:rFonts w:ascii="Times New Roman" w:hAnsi="Times New Roman" w:cs="Times New Roman"/>
          <w:b/>
          <w:lang w:val="en-GB"/>
        </w:rPr>
        <w:t>Model Guidance 1</w:t>
      </w:r>
      <w:r w:rsidR="00CF4BAE">
        <w:rPr>
          <w:rFonts w:ascii="Times New Roman" w:hAnsi="Times New Roman" w:cs="Times New Roman"/>
          <w:b/>
          <w:lang w:val="en-GB"/>
        </w:rPr>
        <w:t xml:space="preserve">: </w:t>
      </w:r>
      <w:r w:rsidR="0090257B" w:rsidRPr="0090257B">
        <w:rPr>
          <w:rFonts w:ascii="Times New Roman" w:hAnsi="Times New Roman" w:cs="Times New Roman"/>
          <w:b/>
          <w:lang w:val="en-GB"/>
        </w:rPr>
        <w:t>Assessment of operational deposits should be performed at a sufficient granular level to monitor client behaviour</w:t>
      </w:r>
    </w:p>
    <w:p w14:paraId="2E69A221" w14:textId="7B1FD78A" w:rsidR="0090257B" w:rsidRPr="0090257B" w:rsidRDefault="0090257B" w:rsidP="00CE04CE">
      <w:pPr>
        <w:spacing w:before="80" w:after="120" w:line="240" w:lineRule="auto"/>
        <w:ind w:left="360"/>
        <w:jc w:val="both"/>
        <w:rPr>
          <w:rFonts w:ascii="Times New Roman" w:hAnsi="Times New Roman" w:cs="Times New Roman"/>
          <w:lang w:val="en-GB"/>
        </w:rPr>
      </w:pPr>
      <w:r w:rsidRPr="0090257B">
        <w:rPr>
          <w:rFonts w:ascii="Times New Roman" w:hAnsi="Times New Roman" w:cs="Times New Roman"/>
          <w:lang w:val="en-GB"/>
        </w:rPr>
        <w:t>The ABB model is applied at client level</w:t>
      </w:r>
      <w:r w:rsidRPr="0090257B">
        <w:rPr>
          <w:rStyle w:val="FootnoteReference"/>
          <w:rFonts w:ascii="Times New Roman" w:hAnsi="Times New Roman" w:cs="Times New Roman"/>
          <w:lang w:val="en-GB"/>
        </w:rPr>
        <w:footnoteReference w:id="6"/>
      </w:r>
      <w:r w:rsidRPr="0090257B">
        <w:rPr>
          <w:rFonts w:ascii="Times New Roman" w:hAnsi="Times New Roman" w:cs="Times New Roman"/>
          <w:lang w:val="en-GB"/>
        </w:rPr>
        <w:t xml:space="preserve"> prior to aggregation at the global level and therefore allows taking into account the behaviour at a sufficient granular level.</w:t>
      </w:r>
    </w:p>
    <w:p w14:paraId="4838B8A4" w14:textId="68B5CA12" w:rsidR="000C0AA5" w:rsidRPr="00C627E0" w:rsidRDefault="0020712F" w:rsidP="000C0AA5">
      <w:pPr>
        <w:pStyle w:val="ListParagraph"/>
        <w:numPr>
          <w:ilvl w:val="0"/>
          <w:numId w:val="0"/>
        </w:numPr>
        <w:spacing w:before="80" w:after="80" w:line="240" w:lineRule="auto"/>
        <w:ind w:left="360"/>
        <w:jc w:val="both"/>
        <w:rPr>
          <w:rFonts w:ascii="Times New Roman" w:hAnsi="Times New Roman"/>
          <w:b w:val="0"/>
          <w:u w:val="single"/>
        </w:rPr>
      </w:pPr>
      <w:r w:rsidRPr="00C627E0">
        <w:rPr>
          <w:rFonts w:ascii="Times New Roman" w:hAnsi="Times New Roman"/>
          <w:b w:val="0"/>
          <w:u w:val="single"/>
        </w:rPr>
        <w:t xml:space="preserve">Assumptions </w:t>
      </w:r>
    </w:p>
    <w:p w14:paraId="5C270E94" w14:textId="1FF24508" w:rsidR="00E55DB5" w:rsidRPr="00104364" w:rsidRDefault="000C0AA5" w:rsidP="00104364">
      <w:pPr>
        <w:pStyle w:val="ListParagraph"/>
        <w:numPr>
          <w:ilvl w:val="0"/>
          <w:numId w:val="0"/>
        </w:numPr>
        <w:spacing w:before="80" w:after="80" w:line="240" w:lineRule="auto"/>
        <w:ind w:left="360"/>
        <w:jc w:val="both"/>
        <w:rPr>
          <w:rFonts w:ascii="Times New Roman" w:hAnsi="Times New Roman"/>
          <w:b w:val="0"/>
        </w:rPr>
      </w:pPr>
      <w:r w:rsidRPr="00C627E0">
        <w:rPr>
          <w:rFonts w:ascii="Times New Roman" w:hAnsi="Times New Roman"/>
          <w:b w:val="0"/>
        </w:rPr>
        <w:t>The</w:t>
      </w:r>
      <w:r w:rsidR="00104364">
        <w:rPr>
          <w:rFonts w:ascii="Times New Roman" w:hAnsi="Times New Roman"/>
          <w:b w:val="0"/>
        </w:rPr>
        <w:t>re are f</w:t>
      </w:r>
      <w:r w:rsidR="00C07029">
        <w:rPr>
          <w:rFonts w:ascii="Times New Roman" w:hAnsi="Times New Roman"/>
          <w:b w:val="0"/>
        </w:rPr>
        <w:t>our</w:t>
      </w:r>
      <w:r w:rsidR="00502EB2" w:rsidRPr="00C627E0">
        <w:rPr>
          <w:rFonts w:ascii="Times New Roman" w:hAnsi="Times New Roman"/>
          <w:b w:val="0"/>
        </w:rPr>
        <w:t xml:space="preserve"> key</w:t>
      </w:r>
      <w:r w:rsidRPr="00C627E0">
        <w:rPr>
          <w:rFonts w:ascii="Times New Roman" w:hAnsi="Times New Roman"/>
          <w:b w:val="0"/>
        </w:rPr>
        <w:t xml:space="preserve"> assumptions of the </w:t>
      </w:r>
      <w:r w:rsidR="00502EB2" w:rsidRPr="00C627E0">
        <w:rPr>
          <w:rFonts w:ascii="Times New Roman" w:hAnsi="Times New Roman"/>
          <w:b w:val="0"/>
        </w:rPr>
        <w:t xml:space="preserve">EMEA LCR </w:t>
      </w:r>
      <w:r w:rsidRPr="00C627E0">
        <w:rPr>
          <w:rFonts w:ascii="Times New Roman" w:hAnsi="Times New Roman"/>
          <w:b w:val="0"/>
        </w:rPr>
        <w:t>model</w:t>
      </w:r>
      <w:r w:rsidR="00104364">
        <w:rPr>
          <w:rFonts w:ascii="Times New Roman" w:hAnsi="Times New Roman"/>
          <w:b w:val="0"/>
        </w:rPr>
        <w:t xml:space="preserve">.  </w:t>
      </w:r>
      <w:moveToRangeStart w:id="373" w:author="Grundy, Guy" w:date="2016-10-16T14:05:00Z" w:name="move464390052"/>
      <w:moveTo w:id="374" w:author="Grundy, Guy" w:date="2016-10-16T14:05:00Z">
        <w:r w:rsidR="007E4CE3">
          <w:rPr>
            <w:rFonts w:ascii="Times New Roman" w:hAnsi="Times New Roman"/>
            <w:b w:val="0"/>
          </w:rPr>
          <w:t xml:space="preserve">Each of these four </w:t>
        </w:r>
        <w:r w:rsidR="007E4CE3" w:rsidRPr="00C627E0">
          <w:rPr>
            <w:rFonts w:ascii="Times New Roman" w:hAnsi="Times New Roman"/>
            <w:b w:val="0"/>
          </w:rPr>
          <w:t>assumptions is set out in more detail below:</w:t>
        </w:r>
      </w:moveTo>
      <w:moveToRangeEnd w:id="373"/>
    </w:p>
    <w:p w14:paraId="50B56A84" w14:textId="74799352" w:rsidR="00502EB2" w:rsidRPr="00C627E0" w:rsidRDefault="00502EB2" w:rsidP="00E55DB5">
      <w:pPr>
        <w:pStyle w:val="ListParagraph"/>
        <w:numPr>
          <w:ilvl w:val="3"/>
          <w:numId w:val="7"/>
        </w:numPr>
        <w:spacing w:after="0" w:line="240" w:lineRule="auto"/>
        <w:ind w:left="709"/>
        <w:jc w:val="both"/>
        <w:rPr>
          <w:rFonts w:ascii="Times New Roman" w:hAnsi="Times New Roman"/>
          <w:b w:val="0"/>
        </w:rPr>
      </w:pPr>
      <w:r w:rsidRPr="00C627E0">
        <w:rPr>
          <w:rFonts w:ascii="Times New Roman" w:hAnsi="Times New Roman"/>
          <w:b w:val="0"/>
        </w:rPr>
        <w:t>Historical approach</w:t>
      </w:r>
    </w:p>
    <w:p w14:paraId="5E928749" w14:textId="77777777" w:rsidR="00104364" w:rsidRDefault="00502EB2" w:rsidP="00104364">
      <w:pPr>
        <w:pStyle w:val="ListParagraph"/>
        <w:numPr>
          <w:ilvl w:val="3"/>
          <w:numId w:val="7"/>
        </w:numPr>
        <w:spacing w:after="0" w:line="240" w:lineRule="auto"/>
        <w:ind w:left="709"/>
        <w:jc w:val="both"/>
        <w:rPr>
          <w:rFonts w:ascii="Times New Roman" w:hAnsi="Times New Roman"/>
          <w:b w:val="0"/>
        </w:rPr>
      </w:pPr>
      <w:r w:rsidRPr="00C627E0">
        <w:rPr>
          <w:rFonts w:ascii="Times New Roman" w:hAnsi="Times New Roman"/>
          <w:b w:val="0"/>
        </w:rPr>
        <w:t>Operational attributes</w:t>
      </w:r>
    </w:p>
    <w:p w14:paraId="24122CF3" w14:textId="3FD5C1DD" w:rsidR="00502EB2" w:rsidRPr="00104364" w:rsidRDefault="00104364" w:rsidP="00104364">
      <w:pPr>
        <w:pStyle w:val="ListParagraph"/>
        <w:numPr>
          <w:ilvl w:val="3"/>
          <w:numId w:val="7"/>
        </w:numPr>
        <w:spacing w:after="0" w:line="240" w:lineRule="auto"/>
        <w:ind w:left="709"/>
        <w:jc w:val="both"/>
        <w:rPr>
          <w:rFonts w:ascii="Times New Roman" w:hAnsi="Times New Roman"/>
          <w:b w:val="0"/>
        </w:rPr>
      </w:pPr>
      <w:r w:rsidRPr="00104364">
        <w:rPr>
          <w:rFonts w:ascii="Times New Roman" w:hAnsi="Times New Roman"/>
          <w:b w:val="0"/>
          <w:lang w:val="en-GB"/>
        </w:rPr>
        <w:t xml:space="preserve">Customers with less than six months historical transactional data </w:t>
      </w:r>
    </w:p>
    <w:p w14:paraId="5A79AB78" w14:textId="28B89BFB" w:rsidR="00502EB2" w:rsidRDefault="00502EB2" w:rsidP="00E55DB5">
      <w:pPr>
        <w:pStyle w:val="ListParagraph"/>
        <w:numPr>
          <w:ilvl w:val="3"/>
          <w:numId w:val="7"/>
        </w:numPr>
        <w:spacing w:after="0" w:line="240" w:lineRule="auto"/>
        <w:ind w:left="709"/>
        <w:jc w:val="both"/>
        <w:rPr>
          <w:rFonts w:ascii="Times New Roman" w:hAnsi="Times New Roman"/>
          <w:b w:val="0"/>
        </w:rPr>
      </w:pPr>
      <w:r w:rsidRPr="00C627E0">
        <w:rPr>
          <w:rFonts w:ascii="Times New Roman" w:hAnsi="Times New Roman"/>
          <w:b w:val="0"/>
        </w:rPr>
        <w:t xml:space="preserve">Operational </w:t>
      </w:r>
      <w:r w:rsidR="00104364">
        <w:rPr>
          <w:rFonts w:ascii="Times New Roman" w:hAnsi="Times New Roman"/>
          <w:b w:val="0"/>
        </w:rPr>
        <w:t>deposits</w:t>
      </w:r>
    </w:p>
    <w:p w14:paraId="5AC429A3" w14:textId="3231483E" w:rsidR="00502EB2" w:rsidRPr="007E4CE3" w:rsidDel="007E4CE3" w:rsidRDefault="00502EB2">
      <w:pPr>
        <w:spacing w:before="80" w:after="80" w:line="240" w:lineRule="auto"/>
        <w:jc w:val="both"/>
        <w:rPr>
          <w:del w:id="375" w:author="Grundy, Guy" w:date="2016-10-16T14:05:00Z"/>
          <w:rFonts w:ascii="Times New Roman" w:hAnsi="Times New Roman"/>
          <w:b/>
          <w:rPrChange w:id="376" w:author="Grundy, Guy" w:date="2016-10-16T14:05:00Z">
            <w:rPr>
              <w:del w:id="377" w:author="Grundy, Guy" w:date="2016-10-16T14:05:00Z"/>
              <w:b w:val="0"/>
            </w:rPr>
          </w:rPrChange>
        </w:rPr>
        <w:pPrChange w:id="378" w:author="Grundy, Guy" w:date="2016-10-16T14:05:00Z">
          <w:pPr>
            <w:pStyle w:val="ListParagraph"/>
            <w:numPr>
              <w:ilvl w:val="0"/>
              <w:numId w:val="0"/>
            </w:numPr>
            <w:spacing w:before="80" w:after="80" w:line="240" w:lineRule="auto"/>
            <w:ind w:left="360" w:firstLine="0"/>
            <w:jc w:val="both"/>
          </w:pPr>
        </w:pPrChange>
      </w:pPr>
    </w:p>
    <w:p w14:paraId="5BD558AB" w14:textId="622DACCC" w:rsidR="000C0AA5" w:rsidRPr="00C627E0" w:rsidDel="007E4CE3" w:rsidRDefault="00104364" w:rsidP="000C0AA5">
      <w:pPr>
        <w:pStyle w:val="ListParagraph"/>
        <w:numPr>
          <w:ilvl w:val="0"/>
          <w:numId w:val="0"/>
        </w:numPr>
        <w:spacing w:before="80" w:after="80" w:line="240" w:lineRule="auto"/>
        <w:ind w:left="360"/>
        <w:jc w:val="both"/>
        <w:rPr>
          <w:del w:id="379" w:author="Grundy, Guy" w:date="2016-10-16T14:05:00Z"/>
          <w:rFonts w:ascii="Times New Roman" w:hAnsi="Times New Roman"/>
          <w:b w:val="0"/>
        </w:rPr>
      </w:pPr>
      <w:moveFromRangeStart w:id="380" w:author="Grundy, Guy" w:date="2016-10-16T14:05:00Z" w:name="move464390052"/>
      <w:moveFrom w:id="381" w:author="Grundy, Guy" w:date="2016-10-16T14:05:00Z">
        <w:del w:id="382" w:author="Grundy, Guy" w:date="2016-10-16T14:05:00Z">
          <w:r w:rsidDel="007E4CE3">
            <w:rPr>
              <w:rFonts w:ascii="Times New Roman" w:hAnsi="Times New Roman"/>
              <w:b w:val="0"/>
            </w:rPr>
            <w:delText>Each of these f</w:delText>
          </w:r>
          <w:r w:rsidR="00C07029" w:rsidDel="007E4CE3">
            <w:rPr>
              <w:rFonts w:ascii="Times New Roman" w:hAnsi="Times New Roman"/>
              <w:b w:val="0"/>
            </w:rPr>
            <w:delText>our</w:delText>
          </w:r>
          <w:r w:rsidDel="007E4CE3">
            <w:rPr>
              <w:rFonts w:ascii="Times New Roman" w:hAnsi="Times New Roman"/>
              <w:b w:val="0"/>
            </w:rPr>
            <w:delText xml:space="preserve"> </w:delText>
          </w:r>
          <w:r w:rsidR="00502EB2" w:rsidRPr="00C627E0" w:rsidDel="007E4CE3">
            <w:rPr>
              <w:rFonts w:ascii="Times New Roman" w:hAnsi="Times New Roman"/>
              <w:b w:val="0"/>
            </w:rPr>
            <w:delText xml:space="preserve">assumptions </w:delText>
          </w:r>
          <w:r w:rsidR="00233E9D" w:rsidRPr="00C627E0" w:rsidDel="007E4CE3">
            <w:rPr>
              <w:rFonts w:ascii="Times New Roman" w:hAnsi="Times New Roman"/>
              <w:b w:val="0"/>
            </w:rPr>
            <w:delText>is</w:delText>
          </w:r>
          <w:r w:rsidR="00502EB2" w:rsidRPr="00C627E0" w:rsidDel="007E4CE3">
            <w:rPr>
              <w:rFonts w:ascii="Times New Roman" w:hAnsi="Times New Roman"/>
              <w:b w:val="0"/>
            </w:rPr>
            <w:delText xml:space="preserve"> set out in more detail below</w:delText>
          </w:r>
          <w:r w:rsidR="000C0AA5" w:rsidRPr="00C627E0" w:rsidDel="007E4CE3">
            <w:rPr>
              <w:rFonts w:ascii="Times New Roman" w:hAnsi="Times New Roman"/>
              <w:b w:val="0"/>
            </w:rPr>
            <w:delText xml:space="preserve">: </w:delText>
          </w:r>
        </w:del>
      </w:moveFrom>
      <w:bookmarkStart w:id="383" w:name="_Toc428980711"/>
      <w:bookmarkStart w:id="384" w:name="_Toc428976109"/>
      <w:bookmarkStart w:id="385" w:name="_Toc428976015"/>
      <w:bookmarkStart w:id="386" w:name="_Toc108832"/>
      <w:moveFromRangeEnd w:id="380"/>
    </w:p>
    <w:p w14:paraId="7616D3F2" w14:textId="77777777" w:rsidR="000C0AA5" w:rsidRPr="00C627E0" w:rsidRDefault="000C0AA5" w:rsidP="00E55DB5">
      <w:pPr>
        <w:spacing w:before="80" w:after="80" w:line="240" w:lineRule="auto"/>
        <w:ind w:left="1080" w:hanging="360"/>
        <w:jc w:val="both"/>
        <w:rPr>
          <w:rFonts w:ascii="Times New Roman" w:hAnsi="Times New Roman" w:cs="Times New Roman"/>
        </w:rPr>
      </w:pPr>
    </w:p>
    <w:bookmarkEnd w:id="383"/>
    <w:bookmarkEnd w:id="384"/>
    <w:bookmarkEnd w:id="385"/>
    <w:bookmarkEnd w:id="386"/>
    <w:p w14:paraId="422EAD10" w14:textId="0DDC39AB" w:rsidR="00104364" w:rsidRPr="00104364" w:rsidRDefault="00104364" w:rsidP="00104364">
      <w:pPr>
        <w:spacing w:after="120" w:line="240" w:lineRule="auto"/>
        <w:ind w:left="284"/>
        <w:jc w:val="both"/>
        <w:rPr>
          <w:rFonts w:ascii="Times New Roman" w:hAnsi="Times New Roman" w:cs="Times New Roman"/>
          <w:b/>
          <w:i/>
          <w:u w:val="single"/>
          <w:lang w:val="en-GB"/>
        </w:rPr>
      </w:pPr>
      <w:r w:rsidRPr="00104364">
        <w:rPr>
          <w:rFonts w:ascii="Times New Roman" w:hAnsi="Times New Roman" w:cs="Times New Roman"/>
          <w:b/>
          <w:i/>
          <w:u w:val="single"/>
          <w:lang w:val="en-GB"/>
        </w:rPr>
        <w:t xml:space="preserve">Assumption </w:t>
      </w:r>
      <w:r w:rsidR="0090257B">
        <w:rPr>
          <w:rFonts w:ascii="Times New Roman" w:hAnsi="Times New Roman" w:cs="Times New Roman"/>
          <w:b/>
          <w:i/>
          <w:u w:val="single"/>
          <w:lang w:val="en-GB"/>
        </w:rPr>
        <w:t>#</w:t>
      </w:r>
      <w:r w:rsidRPr="00104364">
        <w:rPr>
          <w:rFonts w:ascii="Times New Roman" w:hAnsi="Times New Roman" w:cs="Times New Roman"/>
          <w:b/>
          <w:i/>
          <w:u w:val="single"/>
          <w:lang w:val="en-GB"/>
        </w:rPr>
        <w:t xml:space="preserve">1: Historical approach </w:t>
      </w:r>
    </w:p>
    <w:p w14:paraId="7CCDF06A" w14:textId="5183AE6B" w:rsidR="00104364" w:rsidRPr="0090257B" w:rsidRDefault="00104364" w:rsidP="0090257B">
      <w:pPr>
        <w:spacing w:after="120" w:line="240" w:lineRule="auto"/>
        <w:ind w:left="284" w:right="75"/>
        <w:jc w:val="both"/>
        <w:rPr>
          <w:rFonts w:ascii="Times New Roman" w:hAnsi="Times New Roman" w:cs="Times New Roman"/>
          <w:lang w:val="en-GB"/>
        </w:rPr>
      </w:pPr>
      <w:r w:rsidRPr="001314B0">
        <w:rPr>
          <w:rFonts w:ascii="Times New Roman" w:hAnsi="Times New Roman" w:cs="Times New Roman"/>
          <w:szCs w:val="24"/>
          <w:lang w:val="en-GB"/>
        </w:rPr>
        <w:t xml:space="preserve">It is assumed that the historical demand for operational services will hold for at least one month following the measurement date. The underlying assumption is that customer behaviour will only </w:t>
      </w:r>
      <w:r w:rsidRPr="001314B0">
        <w:rPr>
          <w:rFonts w:ascii="Times New Roman" w:hAnsi="Times New Roman" w:cs="Times New Roman"/>
          <w:szCs w:val="24"/>
          <w:lang w:val="en-GB"/>
        </w:rPr>
        <w:lastRenderedPageBreak/>
        <w:t>change gradually and would be captured by the activity based balance that relies on</w:t>
      </w:r>
      <w:r>
        <w:rPr>
          <w:rFonts w:ascii="Times New Roman" w:hAnsi="Times New Roman" w:cs="Times New Roman"/>
          <w:szCs w:val="24"/>
          <w:lang w:val="en-GB"/>
        </w:rPr>
        <w:t xml:space="preserve"> the previous six months data</w:t>
      </w:r>
      <w:r w:rsidRPr="001314B0">
        <w:rPr>
          <w:rFonts w:ascii="Times New Roman" w:hAnsi="Times New Roman" w:cs="Times New Roman"/>
          <w:szCs w:val="24"/>
          <w:lang w:val="en-GB"/>
        </w:rPr>
        <w:t>.</w:t>
      </w:r>
      <w:r w:rsidRPr="001314B0">
        <w:rPr>
          <w:rFonts w:ascii="Times New Roman" w:hAnsi="Times New Roman" w:cs="Times New Roman"/>
          <w:lang w:val="en-GB"/>
        </w:rPr>
        <w:t xml:space="preserve">  </w:t>
      </w:r>
    </w:p>
    <w:p w14:paraId="32712FF4" w14:textId="549D0F0A" w:rsidR="00104364" w:rsidRPr="00104364" w:rsidRDefault="00104364" w:rsidP="00104364">
      <w:pPr>
        <w:spacing w:after="120" w:line="240" w:lineRule="auto"/>
        <w:ind w:left="284"/>
        <w:jc w:val="both"/>
        <w:rPr>
          <w:rFonts w:ascii="Times New Roman" w:hAnsi="Times New Roman" w:cs="Times New Roman"/>
          <w:b/>
          <w:i/>
          <w:u w:val="single"/>
          <w:lang w:val="en-GB"/>
        </w:rPr>
      </w:pPr>
      <w:r w:rsidRPr="00104364">
        <w:rPr>
          <w:rFonts w:ascii="Times New Roman" w:hAnsi="Times New Roman" w:cs="Times New Roman"/>
          <w:b/>
          <w:i/>
          <w:u w:val="single"/>
          <w:lang w:val="en-GB"/>
        </w:rPr>
        <w:t xml:space="preserve">Assumption </w:t>
      </w:r>
      <w:r w:rsidR="0090257B">
        <w:rPr>
          <w:rFonts w:ascii="Times New Roman" w:hAnsi="Times New Roman" w:cs="Times New Roman"/>
          <w:b/>
          <w:i/>
          <w:u w:val="single"/>
          <w:lang w:val="en-GB"/>
        </w:rPr>
        <w:t>#</w:t>
      </w:r>
      <w:r w:rsidRPr="00104364">
        <w:rPr>
          <w:rFonts w:ascii="Times New Roman" w:hAnsi="Times New Roman" w:cs="Times New Roman"/>
          <w:b/>
          <w:i/>
          <w:u w:val="single"/>
          <w:lang w:val="en-GB"/>
        </w:rPr>
        <w:t xml:space="preserve">2: Operational attributes </w:t>
      </w:r>
    </w:p>
    <w:p w14:paraId="7C420879" w14:textId="77777777" w:rsidR="00104364" w:rsidRDefault="00104364" w:rsidP="00104364">
      <w:pPr>
        <w:spacing w:after="120" w:line="240" w:lineRule="auto"/>
        <w:ind w:left="284"/>
        <w:jc w:val="both"/>
        <w:rPr>
          <w:rFonts w:ascii="Times New Roman" w:hAnsi="Times New Roman" w:cs="Times New Roman"/>
          <w:lang w:val="en-GB"/>
        </w:rPr>
      </w:pPr>
      <w:r w:rsidRPr="001314B0">
        <w:rPr>
          <w:rFonts w:ascii="Times New Roman" w:hAnsi="Times New Roman" w:cs="Times New Roman"/>
          <w:lang w:val="en-GB"/>
        </w:rPr>
        <w:t xml:space="preserve">As a consequence of the selection process of eligible operational accounts, all selected accounts are assumed to be operational accounts. By nature, all transactions executed on these accounts are operational. </w:t>
      </w:r>
    </w:p>
    <w:p w14:paraId="038CFD23" w14:textId="43C72DFE" w:rsidR="00104364" w:rsidRPr="0090257B" w:rsidRDefault="00104364" w:rsidP="0090257B">
      <w:pPr>
        <w:spacing w:after="120" w:line="240" w:lineRule="auto"/>
        <w:ind w:left="284"/>
        <w:jc w:val="both"/>
        <w:rPr>
          <w:rFonts w:ascii="Times New Roman" w:hAnsi="Times New Roman" w:cs="Times New Roman"/>
          <w:lang w:val="en-GB"/>
        </w:rPr>
      </w:pPr>
      <w:r w:rsidRPr="001314B0">
        <w:rPr>
          <w:rFonts w:ascii="Times New Roman" w:hAnsi="Times New Roman" w:cs="Times New Roman"/>
          <w:iCs/>
          <w:szCs w:val="24"/>
          <w:lang w:val="en-GB"/>
        </w:rPr>
        <w:t xml:space="preserve">Transactions have been tagged by type: cash transactions not related to securities or foreign exchange (FX) transaction settlement (“cash transactions”), cash flows related to securities transactions settlement (“securities transactions”) and cash flows related to FX transactions settlement (“FX transactions”). For the purpose of the approach, all three transaction types are considered as operational in nature and aggregated as a single transaction amount per type.  </w:t>
      </w:r>
    </w:p>
    <w:p w14:paraId="0D4AFD4E" w14:textId="77777777" w:rsidR="007E4CE3" w:rsidRDefault="007E4CE3" w:rsidP="00104364">
      <w:pPr>
        <w:spacing w:after="120" w:line="240" w:lineRule="auto"/>
        <w:ind w:left="284"/>
        <w:jc w:val="both"/>
        <w:rPr>
          <w:ins w:id="387" w:author="Grundy, Guy" w:date="2016-10-16T14:05:00Z"/>
          <w:rFonts w:ascii="Times New Roman" w:hAnsi="Times New Roman" w:cs="Times New Roman"/>
          <w:b/>
          <w:i/>
          <w:u w:val="single"/>
          <w:lang w:val="en-GB"/>
        </w:rPr>
      </w:pPr>
    </w:p>
    <w:p w14:paraId="00E82626" w14:textId="2856DC22" w:rsidR="00104364" w:rsidRPr="00104364" w:rsidRDefault="00104364" w:rsidP="00104364">
      <w:pPr>
        <w:spacing w:after="120" w:line="240" w:lineRule="auto"/>
        <w:ind w:left="284"/>
        <w:jc w:val="both"/>
        <w:rPr>
          <w:rFonts w:ascii="Times New Roman" w:hAnsi="Times New Roman" w:cs="Times New Roman"/>
          <w:i/>
          <w:u w:val="single"/>
          <w:lang w:val="en-GB"/>
        </w:rPr>
      </w:pPr>
      <w:r w:rsidRPr="00104364">
        <w:rPr>
          <w:rFonts w:ascii="Times New Roman" w:hAnsi="Times New Roman" w:cs="Times New Roman"/>
          <w:b/>
          <w:i/>
          <w:u w:val="single"/>
          <w:lang w:val="en-GB"/>
        </w:rPr>
        <w:t xml:space="preserve">Assumption </w:t>
      </w:r>
      <w:r w:rsidR="0090257B">
        <w:rPr>
          <w:rFonts w:ascii="Times New Roman" w:hAnsi="Times New Roman" w:cs="Times New Roman"/>
          <w:b/>
          <w:i/>
          <w:u w:val="single"/>
          <w:lang w:val="en-GB"/>
        </w:rPr>
        <w:t>#</w:t>
      </w:r>
      <w:r w:rsidRPr="00104364">
        <w:rPr>
          <w:rFonts w:ascii="Times New Roman" w:hAnsi="Times New Roman" w:cs="Times New Roman"/>
          <w:b/>
          <w:i/>
          <w:u w:val="single"/>
          <w:lang w:val="en-GB"/>
        </w:rPr>
        <w:t xml:space="preserve">3: Customers with less than six months historical transactional data </w:t>
      </w:r>
    </w:p>
    <w:p w14:paraId="650C3454" w14:textId="02B41484" w:rsidR="00104364" w:rsidRPr="00104364" w:rsidRDefault="00104364" w:rsidP="00104364">
      <w:pPr>
        <w:pStyle w:val="ListParagraph"/>
        <w:numPr>
          <w:ilvl w:val="0"/>
          <w:numId w:val="38"/>
        </w:numPr>
        <w:spacing w:after="120" w:line="240" w:lineRule="auto"/>
        <w:ind w:left="709" w:hanging="425"/>
        <w:jc w:val="both"/>
        <w:rPr>
          <w:rFonts w:ascii="Times New Roman" w:hAnsi="Times New Roman"/>
          <w:b w:val="0"/>
          <w:lang w:val="en-GB"/>
        </w:rPr>
      </w:pPr>
      <w:r w:rsidRPr="00104364">
        <w:rPr>
          <w:rFonts w:ascii="Times New Roman" w:hAnsi="Times New Roman"/>
          <w:b w:val="0"/>
          <w:lang w:val="en-GB"/>
        </w:rPr>
        <w:t>If historical transactional data are available for more than six months: the Average Outflow is computed as the average of the</w:t>
      </w:r>
      <w:r w:rsidR="0090257B">
        <w:rPr>
          <w:rFonts w:ascii="Times New Roman" w:hAnsi="Times New Roman"/>
          <w:b w:val="0"/>
          <w:lang w:val="en-GB"/>
        </w:rPr>
        <w:t xml:space="preserve"> number of </w:t>
      </w:r>
      <w:r w:rsidRPr="00104364">
        <w:rPr>
          <w:rFonts w:ascii="Times New Roman" w:hAnsi="Times New Roman"/>
          <w:b w:val="0"/>
          <w:lang w:val="en-GB"/>
        </w:rPr>
        <w:t xml:space="preserve"> business days</w:t>
      </w:r>
      <w:r w:rsidR="0090257B">
        <w:rPr>
          <w:rFonts w:ascii="Times New Roman" w:hAnsi="Times New Roman"/>
          <w:b w:val="0"/>
          <w:lang w:val="en-GB"/>
        </w:rPr>
        <w:t xml:space="preserve"> in a given month</w:t>
      </w:r>
      <w:r w:rsidRPr="00104364">
        <w:rPr>
          <w:rFonts w:ascii="Times New Roman" w:hAnsi="Times New Roman"/>
          <w:b w:val="0"/>
          <w:lang w:val="en-GB"/>
        </w:rPr>
        <w:t xml:space="preserve"> outflow over a period of six months;</w:t>
      </w:r>
    </w:p>
    <w:p w14:paraId="20406105" w14:textId="0F8A3438" w:rsidR="00104364" w:rsidRPr="00104364" w:rsidRDefault="00104364" w:rsidP="00104364">
      <w:pPr>
        <w:pStyle w:val="ListParagraph"/>
        <w:numPr>
          <w:ilvl w:val="0"/>
          <w:numId w:val="38"/>
        </w:numPr>
        <w:spacing w:after="120" w:line="240" w:lineRule="auto"/>
        <w:ind w:left="709" w:hanging="425"/>
        <w:jc w:val="both"/>
        <w:rPr>
          <w:rFonts w:ascii="Times New Roman" w:hAnsi="Times New Roman"/>
          <w:b w:val="0"/>
          <w:lang w:val="en-GB"/>
        </w:rPr>
      </w:pPr>
      <w:r w:rsidRPr="00104364">
        <w:rPr>
          <w:rFonts w:ascii="Times New Roman" w:hAnsi="Times New Roman"/>
          <w:b w:val="0"/>
          <w:lang w:val="en-GB"/>
        </w:rPr>
        <w:t>If historical transactional data are available between 21 and six months: the Average Outflow is computed as the average of the business days in one month outflow over the number of days historical data are available;</w:t>
      </w:r>
    </w:p>
    <w:p w14:paraId="4401FAC5" w14:textId="4A8DC5A0" w:rsidR="00104364" w:rsidRPr="0090257B" w:rsidRDefault="00104364" w:rsidP="0090257B">
      <w:pPr>
        <w:pStyle w:val="ListParagraph"/>
        <w:numPr>
          <w:ilvl w:val="0"/>
          <w:numId w:val="38"/>
        </w:numPr>
        <w:spacing w:after="120" w:line="240" w:lineRule="auto"/>
        <w:ind w:left="709" w:hanging="425"/>
        <w:jc w:val="both"/>
        <w:rPr>
          <w:rFonts w:ascii="Times New Roman" w:hAnsi="Times New Roman"/>
          <w:b w:val="0"/>
          <w:lang w:val="en-GB"/>
        </w:rPr>
      </w:pPr>
      <w:r w:rsidRPr="00104364">
        <w:rPr>
          <w:rFonts w:ascii="Times New Roman" w:hAnsi="Times New Roman"/>
          <w:b w:val="0"/>
          <w:lang w:val="en-GB"/>
        </w:rPr>
        <w:t>If historical transactional data are available for less than 21 business days: “core” operational deposits are set to 0 no matter the transactions/ end of day or month deposit balance.</w:t>
      </w:r>
    </w:p>
    <w:p w14:paraId="726E6AE2" w14:textId="77777777" w:rsidR="007E4CE3" w:rsidRDefault="007E4CE3" w:rsidP="00104364">
      <w:pPr>
        <w:spacing w:after="120" w:line="240" w:lineRule="auto"/>
        <w:ind w:left="284"/>
        <w:jc w:val="both"/>
        <w:rPr>
          <w:ins w:id="388" w:author="Grundy, Guy" w:date="2016-10-16T14:05:00Z"/>
          <w:rFonts w:ascii="Times New Roman" w:hAnsi="Times New Roman" w:cs="Times New Roman"/>
          <w:b/>
          <w:i/>
          <w:u w:val="single"/>
          <w:lang w:val="en-GB"/>
        </w:rPr>
      </w:pPr>
    </w:p>
    <w:p w14:paraId="2BB6AB0F" w14:textId="2747D49A" w:rsidR="00104364" w:rsidRPr="00104364" w:rsidRDefault="00104364" w:rsidP="00104364">
      <w:pPr>
        <w:spacing w:after="120" w:line="240" w:lineRule="auto"/>
        <w:ind w:left="284"/>
        <w:jc w:val="both"/>
        <w:rPr>
          <w:rFonts w:ascii="Times New Roman" w:hAnsi="Times New Roman" w:cs="Times New Roman"/>
          <w:b/>
          <w:i/>
          <w:u w:val="single"/>
          <w:lang w:val="en-GB"/>
        </w:rPr>
      </w:pPr>
      <w:r w:rsidRPr="00104364">
        <w:rPr>
          <w:rFonts w:ascii="Times New Roman" w:hAnsi="Times New Roman" w:cs="Times New Roman"/>
          <w:b/>
          <w:i/>
          <w:u w:val="single"/>
          <w:lang w:val="en-GB"/>
        </w:rPr>
        <w:t xml:space="preserve">Assumption </w:t>
      </w:r>
      <w:r w:rsidR="0090257B">
        <w:rPr>
          <w:rFonts w:ascii="Times New Roman" w:hAnsi="Times New Roman" w:cs="Times New Roman"/>
          <w:b/>
          <w:i/>
          <w:u w:val="single"/>
          <w:lang w:val="en-GB"/>
        </w:rPr>
        <w:t>#</w:t>
      </w:r>
      <w:r w:rsidRPr="00104364">
        <w:rPr>
          <w:rFonts w:ascii="Times New Roman" w:hAnsi="Times New Roman" w:cs="Times New Roman"/>
          <w:b/>
          <w:i/>
          <w:u w:val="single"/>
          <w:lang w:val="en-GB"/>
        </w:rPr>
        <w:t>4: Operational deposits</w:t>
      </w:r>
    </w:p>
    <w:p w14:paraId="19CD34EB" w14:textId="77777777" w:rsidR="00104364" w:rsidRPr="001314B0" w:rsidRDefault="00104364" w:rsidP="00104364">
      <w:pPr>
        <w:ind w:left="284"/>
        <w:rPr>
          <w:rFonts w:ascii="Times New Roman" w:hAnsi="Times New Roman" w:cs="Times New Roman"/>
          <w:szCs w:val="24"/>
          <w:lang w:val="en-GB"/>
        </w:rPr>
      </w:pPr>
      <w:r w:rsidRPr="001314B0">
        <w:rPr>
          <w:rFonts w:ascii="Times New Roman" w:hAnsi="Times New Roman" w:cs="Times New Roman"/>
          <w:szCs w:val="24"/>
          <w:lang w:val="en-GB"/>
        </w:rPr>
        <w:t xml:space="preserve">The operational deposits amount is calculated on a monthly basis (at month-end, based on prior month data) and is assumed constant for the next 30 days. </w:t>
      </w:r>
    </w:p>
    <w:p w14:paraId="70A24F78" w14:textId="77777777" w:rsidR="0020712F" w:rsidRPr="00C627E0" w:rsidRDefault="0020712F" w:rsidP="005C5AFB">
      <w:pPr>
        <w:pStyle w:val="ListParagraph"/>
        <w:numPr>
          <w:ilvl w:val="0"/>
          <w:numId w:val="0"/>
        </w:numPr>
        <w:spacing w:before="80" w:after="80" w:line="240" w:lineRule="auto"/>
        <w:ind w:left="360"/>
        <w:jc w:val="both"/>
        <w:rPr>
          <w:rFonts w:ascii="Times New Roman" w:hAnsi="Times New Roman"/>
          <w:b w:val="0"/>
          <w:sz w:val="4"/>
          <w:szCs w:val="4"/>
        </w:rPr>
      </w:pPr>
    </w:p>
    <w:p w14:paraId="70A24F79" w14:textId="77777777" w:rsidR="0020712F" w:rsidRPr="00C627E0" w:rsidRDefault="0020712F" w:rsidP="005C5AFB">
      <w:pPr>
        <w:pStyle w:val="ListParagraph"/>
        <w:numPr>
          <w:ilvl w:val="0"/>
          <w:numId w:val="0"/>
        </w:numPr>
        <w:spacing w:before="80" w:after="80" w:line="240" w:lineRule="auto"/>
        <w:ind w:left="360"/>
        <w:jc w:val="both"/>
        <w:rPr>
          <w:rFonts w:ascii="Times New Roman" w:hAnsi="Times New Roman"/>
          <w:b w:val="0"/>
          <w:sz w:val="4"/>
          <w:szCs w:val="4"/>
        </w:rPr>
      </w:pPr>
    </w:p>
    <w:p w14:paraId="144BFA99" w14:textId="77777777" w:rsidR="007E4CE3" w:rsidRDefault="007E4CE3">
      <w:pPr>
        <w:rPr>
          <w:ins w:id="389" w:author="Grundy, Guy" w:date="2016-10-16T14:05:00Z"/>
          <w:rFonts w:ascii="Times New Roman" w:eastAsia="Calibri" w:hAnsi="Times New Roman" w:cs="Times New Roman"/>
          <w:bCs/>
          <w:u w:val="single"/>
        </w:rPr>
      </w:pPr>
      <w:ins w:id="390" w:author="Grundy, Guy" w:date="2016-10-16T14:05:00Z">
        <w:r>
          <w:rPr>
            <w:rFonts w:ascii="Times New Roman" w:hAnsi="Times New Roman"/>
            <w:b/>
            <w:u w:val="single"/>
          </w:rPr>
          <w:br w:type="page"/>
        </w:r>
      </w:ins>
    </w:p>
    <w:p w14:paraId="7C467642" w14:textId="4A615D7A" w:rsidR="00502EB2" w:rsidRPr="00C627E0" w:rsidRDefault="0020712F" w:rsidP="005C5AFB">
      <w:pPr>
        <w:pStyle w:val="ListParagraph"/>
        <w:numPr>
          <w:ilvl w:val="0"/>
          <w:numId w:val="0"/>
        </w:numPr>
        <w:spacing w:before="80" w:after="80" w:line="240" w:lineRule="auto"/>
        <w:ind w:left="360"/>
        <w:jc w:val="both"/>
        <w:rPr>
          <w:rFonts w:ascii="Times New Roman" w:hAnsi="Times New Roman"/>
          <w:b w:val="0"/>
        </w:rPr>
      </w:pPr>
      <w:r w:rsidRPr="00C627E0">
        <w:rPr>
          <w:rFonts w:ascii="Times New Roman" w:hAnsi="Times New Roman"/>
          <w:b w:val="0"/>
          <w:u w:val="single"/>
        </w:rPr>
        <w:lastRenderedPageBreak/>
        <w:t>Formulation:</w:t>
      </w:r>
      <w:r w:rsidRPr="00C627E0">
        <w:rPr>
          <w:rFonts w:ascii="Times New Roman" w:hAnsi="Times New Roman"/>
          <w:b w:val="0"/>
        </w:rPr>
        <w:t xml:space="preserve">  </w:t>
      </w:r>
    </w:p>
    <w:p w14:paraId="270BB3E8" w14:textId="77777777" w:rsidR="000F24D3" w:rsidRDefault="00502EB2" w:rsidP="00502EB2">
      <w:pPr>
        <w:ind w:left="426"/>
        <w:rPr>
          <w:rFonts w:ascii="Times New Roman" w:hAnsi="Times New Roman" w:cs="Times New Roman"/>
        </w:rPr>
      </w:pPr>
      <w:r w:rsidRPr="00C627E0">
        <w:rPr>
          <w:rFonts w:ascii="Times New Roman" w:hAnsi="Times New Roman" w:cs="Times New Roman"/>
        </w:rPr>
        <w:t>Steps for calculation are</w:t>
      </w:r>
      <w:r w:rsidR="007A6C2A" w:rsidRPr="00C627E0">
        <w:rPr>
          <w:rFonts w:ascii="Times New Roman" w:hAnsi="Times New Roman" w:cs="Times New Roman"/>
        </w:rPr>
        <w:t xml:space="preserve"> set out below.  The model uses a calculator</w:t>
      </w:r>
      <w:r w:rsidR="006764E6">
        <w:rPr>
          <w:rFonts w:ascii="Times New Roman" w:hAnsi="Times New Roman" w:cs="Times New Roman"/>
        </w:rPr>
        <w:t>, using a country specific calendar,</w:t>
      </w:r>
      <w:r w:rsidR="007A6C2A" w:rsidRPr="00C627E0">
        <w:rPr>
          <w:rFonts w:ascii="Times New Roman" w:hAnsi="Times New Roman" w:cs="Times New Roman"/>
        </w:rPr>
        <w:t xml:space="preserve"> to determine the number of days in the month and six month historical period.  </w:t>
      </w:r>
    </w:p>
    <w:p w14:paraId="5E175FAE" w14:textId="53CFD047" w:rsidR="000F24D3" w:rsidDel="007E4CE3" w:rsidRDefault="000F24D3" w:rsidP="00CE04CE">
      <w:pPr>
        <w:ind w:left="426"/>
        <w:rPr>
          <w:del w:id="391" w:author="Grundy, Guy" w:date="2016-10-16T14:04:00Z"/>
          <w:rFonts w:ascii="Times New Roman" w:hAnsi="Times New Roman" w:cs="Times New Roman"/>
        </w:rPr>
      </w:pPr>
      <w:r>
        <w:rPr>
          <w:rFonts w:ascii="Times New Roman" w:hAnsi="Times New Roman" w:cs="Times New Roman"/>
        </w:rPr>
        <w:t xml:space="preserve">The calculator is built into the </w:t>
      </w:r>
      <w:proofErr w:type="spellStart"/>
      <w:r>
        <w:rPr>
          <w:rFonts w:ascii="Times New Roman" w:hAnsi="Times New Roman" w:cs="Times New Roman"/>
        </w:rPr>
        <w:t>FinArch</w:t>
      </w:r>
      <w:proofErr w:type="spellEnd"/>
      <w:r>
        <w:rPr>
          <w:rFonts w:ascii="Times New Roman" w:hAnsi="Times New Roman" w:cs="Times New Roman"/>
        </w:rPr>
        <w:t xml:space="preserve"> application and is country specific, taking into account different national holidays during the month to calculate the total number of business days in a month, resulting in greater focus on the legal entity level</w:t>
      </w:r>
      <w:ins w:id="392" w:author="Grundy, Guy" w:date="2016-10-16T14:04:00Z">
        <w:r w:rsidR="007E4CE3">
          <w:rPr>
            <w:rFonts w:ascii="Times New Roman" w:hAnsi="Times New Roman" w:cs="Times New Roman"/>
          </w:rPr>
          <w:t xml:space="preserve">.  </w:t>
        </w:r>
      </w:ins>
    </w:p>
    <w:p w14:paraId="088572A1" w14:textId="41BE8808" w:rsidR="00502EB2" w:rsidRDefault="007A6C2A" w:rsidP="007E4CE3">
      <w:pPr>
        <w:ind w:left="426"/>
        <w:rPr>
          <w:rFonts w:ascii="Times New Roman" w:hAnsi="Times New Roman" w:cs="Times New Roman"/>
        </w:rPr>
      </w:pPr>
      <w:r w:rsidRPr="00C627E0">
        <w:rPr>
          <w:rFonts w:ascii="Times New Roman" w:hAnsi="Times New Roman" w:cs="Times New Roman"/>
        </w:rPr>
        <w:t xml:space="preserve">This enhancement has been made to the model September 2016 and </w:t>
      </w:r>
      <w:r w:rsidR="000F24D3">
        <w:rPr>
          <w:rFonts w:ascii="Times New Roman" w:hAnsi="Times New Roman" w:cs="Times New Roman"/>
        </w:rPr>
        <w:t xml:space="preserve">refines and </w:t>
      </w:r>
      <w:r w:rsidRPr="00C627E0">
        <w:rPr>
          <w:rFonts w:ascii="Times New Roman" w:hAnsi="Times New Roman" w:cs="Times New Roman"/>
        </w:rPr>
        <w:t>replaces the static assumption of 21 days per month and 126 days in six month period.</w:t>
      </w:r>
    </w:p>
    <w:p w14:paraId="028B2DA2" w14:textId="416824DE" w:rsidR="00502EB2" w:rsidRPr="00C627E0" w:rsidRDefault="00502EB2" w:rsidP="004C6418">
      <w:pPr>
        <w:pStyle w:val="ListParagraph"/>
        <w:numPr>
          <w:ilvl w:val="0"/>
          <w:numId w:val="12"/>
        </w:numPr>
        <w:ind w:left="426"/>
        <w:jc w:val="both"/>
        <w:rPr>
          <w:rFonts w:ascii="Times New Roman" w:hAnsi="Times New Roman"/>
          <w:b w:val="0"/>
          <w:bCs w:val="0"/>
        </w:rPr>
      </w:pPr>
      <w:r w:rsidRPr="00C627E0">
        <w:rPr>
          <w:rFonts w:ascii="Times New Roman" w:hAnsi="Times New Roman"/>
          <w:b w:val="0"/>
          <w:bCs w:val="0"/>
        </w:rPr>
        <w:t>Compute the total outflow by customer over the last month</w:t>
      </w:r>
      <w:r w:rsidR="007A6C2A" w:rsidRPr="00C627E0">
        <w:rPr>
          <w:rFonts w:ascii="Times New Roman" w:hAnsi="Times New Roman"/>
          <w:b w:val="0"/>
          <w:bCs w:val="0"/>
        </w:rPr>
        <w:t xml:space="preserve"> where </w:t>
      </w:r>
      <w:r w:rsidR="007A6C2A" w:rsidRPr="00C627E0">
        <w:rPr>
          <w:rFonts w:ascii="Times New Roman" w:hAnsi="Times New Roman"/>
          <w:bCs w:val="0"/>
          <w:i/>
        </w:rPr>
        <w:t>k</w:t>
      </w:r>
      <w:r w:rsidR="007A6C2A" w:rsidRPr="00C627E0">
        <w:rPr>
          <w:rFonts w:ascii="Times New Roman" w:hAnsi="Times New Roman"/>
          <w:b w:val="0"/>
          <w:bCs w:val="0"/>
        </w:rPr>
        <w:t xml:space="preserve"> is number of business days in month</w:t>
      </w:r>
      <w:r w:rsidR="001255EC">
        <w:rPr>
          <w:rFonts w:ascii="Times New Roman" w:hAnsi="Times New Roman"/>
          <w:b w:val="0"/>
          <w:bCs w:val="0"/>
        </w:rPr>
        <w:t xml:space="preserve"> (as calculated at the entity level as described above)</w:t>
      </w:r>
      <w:r w:rsidR="00CF06E1">
        <w:rPr>
          <w:rFonts w:ascii="Times New Roman" w:hAnsi="Times New Roman"/>
          <w:b w:val="0"/>
          <w:bCs w:val="0"/>
        </w:rPr>
        <w:t xml:space="preserve"> and </w:t>
      </w:r>
      <w:r w:rsidR="00233706">
        <w:rPr>
          <w:rFonts w:ascii="Times New Roman" w:hAnsi="Times New Roman"/>
          <w:bCs w:val="0"/>
          <w:i/>
        </w:rPr>
        <w:t>l</w:t>
      </w:r>
      <w:r w:rsidR="00CF06E1">
        <w:rPr>
          <w:rFonts w:ascii="Times New Roman" w:hAnsi="Times New Roman"/>
          <w:b w:val="0"/>
          <w:bCs w:val="0"/>
          <w:i/>
        </w:rPr>
        <w:t xml:space="preserve"> </w:t>
      </w:r>
      <w:r w:rsidR="00CF06E1">
        <w:rPr>
          <w:rFonts w:ascii="Times New Roman" w:hAnsi="Times New Roman"/>
          <w:b w:val="0"/>
          <w:bCs w:val="0"/>
        </w:rPr>
        <w:t>the n</w:t>
      </w:r>
      <w:r w:rsidR="00CF06E1" w:rsidRPr="00C627E0">
        <w:rPr>
          <w:rFonts w:ascii="Times New Roman" w:hAnsi="Times New Roman"/>
          <w:b w:val="0"/>
          <w:bCs w:val="0"/>
        </w:rPr>
        <w:t xml:space="preserve">umber of business days in </w:t>
      </w:r>
      <w:r w:rsidR="00CF06E1">
        <w:rPr>
          <w:rFonts w:ascii="Times New Roman" w:hAnsi="Times New Roman"/>
          <w:b w:val="0"/>
          <w:bCs w:val="0"/>
        </w:rPr>
        <w:t>the six month period</w:t>
      </w:r>
      <w:r w:rsidRPr="00C627E0">
        <w:rPr>
          <w:rFonts w:ascii="Times New Roman" w:hAnsi="Times New Roman"/>
          <w:b w:val="0"/>
          <w:bCs w:val="0"/>
        </w:rPr>
        <w:t>;</w:t>
      </w:r>
    </w:p>
    <w:p w14:paraId="30625A99" w14:textId="451A8CFB" w:rsidR="00502EB2" w:rsidRPr="00C627E0" w:rsidRDefault="007A2D6E" w:rsidP="00502EB2">
      <w:pPr>
        <w:pStyle w:val="ListParagraph"/>
        <w:numPr>
          <w:ilvl w:val="0"/>
          <w:numId w:val="0"/>
        </w:numPr>
        <w:ind w:left="426"/>
        <w:rPr>
          <w:rFonts w:ascii="Times New Roman" w:hAnsi="Times New Roman"/>
          <w:b w:val="0"/>
          <w:bCs w:val="0"/>
        </w:rPr>
      </w:pPr>
      <m:oMathPara>
        <m:oMath>
          <m:sSub>
            <m:sSubPr>
              <m:ctrlPr>
                <w:rPr>
                  <w:rFonts w:ascii="Cambria Math" w:hAnsi="Cambria Math"/>
                  <w:sz w:val="24"/>
                </w:rPr>
              </m:ctrlPr>
            </m:sSubPr>
            <m:e>
              <m:r>
                <m:rPr>
                  <m:sty m:val="bi"/>
                </m:rPr>
                <w:rPr>
                  <w:rFonts w:ascii="Cambria Math" w:eastAsia="Cambria Math" w:hAnsi="Cambria Math"/>
                </w:rPr>
                <m:t>Total Outflow</m:t>
              </m:r>
            </m:e>
            <m:sub>
              <m:r>
                <m:rPr>
                  <m:sty m:val="bi"/>
                </m:rPr>
                <w:rPr>
                  <w:rFonts w:ascii="Cambria Math" w:eastAsia="Cambria Math" w:hAnsi="Cambria Math"/>
                </w:rPr>
                <m:t>i</m:t>
              </m:r>
            </m:sub>
          </m:sSub>
          <m:r>
            <m:rPr>
              <m:sty m:val="bi"/>
            </m:rPr>
            <w:rPr>
              <w:rFonts w:ascii="Cambria Math" w:hAnsi="Cambria Math"/>
            </w:rPr>
            <m:t>(Costumer j)=</m:t>
          </m:r>
          <m:nary>
            <m:naryPr>
              <m:chr m:val="∑"/>
              <m:grow m:val="1"/>
              <m:ctrlPr>
                <w:rPr>
                  <w:rFonts w:ascii="Cambria Math" w:hAnsi="Cambria Math"/>
                  <w:sz w:val="24"/>
                </w:rPr>
              </m:ctrlPr>
            </m:naryPr>
            <m:sub>
              <m:r>
                <m:rPr>
                  <m:sty m:val="bi"/>
                </m:rPr>
                <w:rPr>
                  <w:rFonts w:ascii="Cambria Math" w:hAnsi="Cambria Math"/>
                </w:rPr>
                <m:t>n=i-k</m:t>
              </m:r>
            </m:sub>
            <m:sup>
              <m:r>
                <m:rPr>
                  <m:sty m:val="bi"/>
                </m:rPr>
                <w:rPr>
                  <w:rFonts w:ascii="Cambria Math" w:hAnsi="Cambria Math"/>
                </w:rPr>
                <m:t>i</m:t>
              </m:r>
            </m:sup>
            <m:e>
              <m:d>
                <m:dPr>
                  <m:ctrlPr>
                    <w:rPr>
                      <w:rFonts w:ascii="Cambria Math" w:hAnsi="Cambria Math"/>
                      <w:sz w:val="24"/>
                    </w:rPr>
                  </m:ctrlPr>
                </m:dPr>
                <m:e>
                  <m:sSub>
                    <m:sSubPr>
                      <m:ctrlPr>
                        <w:rPr>
                          <w:rFonts w:ascii="Cambria Math" w:hAnsi="Cambria Math"/>
                          <w:sz w:val="24"/>
                        </w:rPr>
                      </m:ctrlPr>
                    </m:sSubPr>
                    <m:e>
                      <m:r>
                        <m:rPr>
                          <m:sty m:val="bi"/>
                        </m:rPr>
                        <w:rPr>
                          <w:rFonts w:ascii="Cambria Math" w:eastAsia="Cambria Math" w:hAnsi="Cambria Math"/>
                        </w:rPr>
                        <m:t>Outflow day</m:t>
                      </m:r>
                    </m:e>
                    <m:sub>
                      <m:r>
                        <m:rPr>
                          <m:sty m:val="bi"/>
                        </m:rPr>
                        <w:rPr>
                          <w:rFonts w:ascii="Cambria Math" w:eastAsia="Cambria Math" w:hAnsi="Cambria Math"/>
                        </w:rPr>
                        <m:t>n</m:t>
                      </m:r>
                    </m:sub>
                  </m:sSub>
                  <m:r>
                    <m:rPr>
                      <m:sty m:val="bi"/>
                    </m:rPr>
                    <w:rPr>
                      <w:rFonts w:ascii="Cambria Math" w:hAnsi="Cambria Math"/>
                    </w:rPr>
                    <m:t>(Costumer j)</m:t>
                  </m:r>
                </m:e>
              </m:d>
            </m:e>
          </m:nary>
        </m:oMath>
      </m:oMathPara>
    </w:p>
    <w:p w14:paraId="483A62A5" w14:textId="66760C6E" w:rsidR="00502EB2" w:rsidRPr="00C627E0" w:rsidRDefault="00502EB2" w:rsidP="004C6418">
      <w:pPr>
        <w:pStyle w:val="ListParagraph"/>
        <w:numPr>
          <w:ilvl w:val="0"/>
          <w:numId w:val="12"/>
        </w:numPr>
        <w:ind w:left="426"/>
        <w:jc w:val="both"/>
        <w:rPr>
          <w:rFonts w:ascii="Times New Roman" w:hAnsi="Times New Roman"/>
          <w:b w:val="0"/>
          <w:bCs w:val="0"/>
        </w:rPr>
      </w:pPr>
      <w:r w:rsidRPr="00C627E0">
        <w:rPr>
          <w:rFonts w:ascii="Times New Roman" w:hAnsi="Times New Roman"/>
          <w:b w:val="0"/>
          <w:bCs w:val="0"/>
        </w:rPr>
        <w:t xml:space="preserve">Compute the Activity Based Balance </w:t>
      </w:r>
      <w:r w:rsidR="007A6C2A" w:rsidRPr="00C627E0">
        <w:rPr>
          <w:rFonts w:ascii="Times New Roman" w:hAnsi="Times New Roman"/>
          <w:b w:val="0"/>
          <w:bCs w:val="0"/>
        </w:rPr>
        <w:t xml:space="preserve">on a daily basis as the number of business days </w:t>
      </w:r>
      <w:r w:rsidRPr="00C627E0">
        <w:rPr>
          <w:rFonts w:ascii="Times New Roman" w:hAnsi="Times New Roman"/>
          <w:b w:val="0"/>
          <w:bCs w:val="0"/>
        </w:rPr>
        <w:t xml:space="preserve">over the past 6 months </w:t>
      </w:r>
      <w:r w:rsidR="007A6C2A" w:rsidRPr="00C627E0">
        <w:rPr>
          <w:rFonts w:ascii="Times New Roman" w:hAnsi="Times New Roman"/>
          <w:b w:val="0"/>
          <w:bCs w:val="0"/>
        </w:rPr>
        <w:t>(</w:t>
      </w:r>
      <w:r w:rsidR="007A6C2A" w:rsidRPr="00C627E0">
        <w:rPr>
          <w:rFonts w:ascii="Times New Roman" w:hAnsi="Times New Roman"/>
          <w:bCs w:val="0"/>
          <w:i/>
        </w:rPr>
        <w:t>l</w:t>
      </w:r>
      <w:r w:rsidR="007A6C2A" w:rsidRPr="00C627E0">
        <w:rPr>
          <w:rFonts w:ascii="Times New Roman" w:hAnsi="Times New Roman"/>
          <w:b w:val="0"/>
          <w:bCs w:val="0"/>
        </w:rPr>
        <w:t xml:space="preserve">) </w:t>
      </w:r>
      <w:r w:rsidRPr="00C627E0">
        <w:rPr>
          <w:rFonts w:ascii="Times New Roman" w:hAnsi="Times New Roman"/>
          <w:b w:val="0"/>
          <w:bCs w:val="0"/>
        </w:rPr>
        <w:t>of the total outflow computed in the precedent step :</w:t>
      </w:r>
    </w:p>
    <w:p w14:paraId="02E7343A" w14:textId="77777777" w:rsidR="00502EB2" w:rsidRPr="00C627E0" w:rsidRDefault="00502EB2" w:rsidP="004C6418">
      <w:pPr>
        <w:pStyle w:val="ListParagraph"/>
        <w:numPr>
          <w:ilvl w:val="1"/>
          <w:numId w:val="12"/>
        </w:numPr>
        <w:ind w:left="426"/>
        <w:jc w:val="both"/>
        <w:rPr>
          <w:rFonts w:ascii="Times New Roman" w:hAnsi="Times New Roman"/>
          <w:b w:val="0"/>
          <w:bCs w:val="0"/>
        </w:rPr>
      </w:pPr>
      <w:r w:rsidRPr="00C627E0">
        <w:rPr>
          <w:rFonts w:ascii="Times New Roman" w:hAnsi="Times New Roman"/>
          <w:b w:val="0"/>
          <w:bCs w:val="0"/>
        </w:rPr>
        <w:t>If a customer has more than 6 months of historical data, then the activity based balance is the average of the previous 6 months and the daily rolling 30-day outflow;</w:t>
      </w:r>
    </w:p>
    <w:p w14:paraId="7ACB5834" w14:textId="323B232D" w:rsidR="00502EB2" w:rsidRPr="00C627E0" w:rsidRDefault="00502EB2" w:rsidP="004C6418">
      <w:pPr>
        <w:pStyle w:val="ListParagraph"/>
        <w:numPr>
          <w:ilvl w:val="1"/>
          <w:numId w:val="12"/>
        </w:numPr>
        <w:ind w:left="426"/>
        <w:jc w:val="both"/>
        <w:rPr>
          <w:rFonts w:ascii="Times New Roman" w:hAnsi="Times New Roman"/>
          <w:b w:val="0"/>
          <w:bCs w:val="0"/>
        </w:rPr>
      </w:pPr>
      <w:r w:rsidRPr="00C627E0">
        <w:rPr>
          <w:rFonts w:ascii="Times New Roman" w:hAnsi="Times New Roman"/>
          <w:b w:val="0"/>
          <w:bCs w:val="0"/>
        </w:rPr>
        <w:t>If a customer has between 1 and 6 months of historical data than the ABB is the average over the available period of the daily rolling 30-day outflow;</w:t>
      </w:r>
      <w:r w:rsidR="007A6C2A" w:rsidRPr="00C627E0">
        <w:rPr>
          <w:rFonts w:ascii="Times New Roman" w:hAnsi="Times New Roman"/>
          <w:b w:val="0"/>
          <w:bCs w:val="0"/>
        </w:rPr>
        <w:t xml:space="preserve"> </w:t>
      </w:r>
    </w:p>
    <w:p w14:paraId="6603B981" w14:textId="77777777" w:rsidR="00502EB2" w:rsidRPr="00C627E0" w:rsidRDefault="00502EB2" w:rsidP="004C6418">
      <w:pPr>
        <w:pStyle w:val="ListParagraph"/>
        <w:numPr>
          <w:ilvl w:val="1"/>
          <w:numId w:val="12"/>
        </w:numPr>
        <w:ind w:left="426"/>
        <w:jc w:val="both"/>
        <w:rPr>
          <w:rFonts w:ascii="Times New Roman" w:hAnsi="Times New Roman"/>
          <w:b w:val="0"/>
          <w:bCs w:val="0"/>
        </w:rPr>
      </w:pPr>
      <w:r w:rsidRPr="00C627E0">
        <w:rPr>
          <w:rFonts w:ascii="Times New Roman" w:hAnsi="Times New Roman"/>
          <w:b w:val="0"/>
          <w:bCs w:val="0"/>
        </w:rPr>
        <w:t>If a customer has less than 1 month of historical data, then the ABB is zero.</w:t>
      </w:r>
    </w:p>
    <w:p w14:paraId="37F068F3" w14:textId="77777777" w:rsidR="00502EB2" w:rsidRPr="00C627E0" w:rsidRDefault="00502EB2" w:rsidP="00502EB2">
      <w:pPr>
        <w:ind w:left="426"/>
        <w:rPr>
          <w:rFonts w:ascii="Times New Roman" w:hAnsi="Times New Roman" w:cs="Times New Roman"/>
        </w:rPr>
      </w:pPr>
      <w:r w:rsidRPr="00C627E0">
        <w:rPr>
          <w:rFonts w:ascii="Times New Roman" w:hAnsi="Times New Roman" w:cs="Times New Roman"/>
        </w:rPr>
        <w:t xml:space="preserve">Let’s </w:t>
      </w:r>
      <m:oMath>
        <m:r>
          <m:rPr>
            <m:sty m:val="bi"/>
          </m:rPr>
          <w:rPr>
            <w:rFonts w:ascii="Cambria Math" w:hAnsi="Cambria Math" w:cs="Times New Roman"/>
            <w:szCs w:val="20"/>
          </w:rPr>
          <m:t>h</m:t>
        </m:r>
        <m:d>
          <m:dPr>
            <m:ctrlPr>
              <w:rPr>
                <w:rFonts w:ascii="Cambria Math" w:hAnsi="Cambria Math" w:cs="Times New Roman"/>
                <w:bCs/>
                <w:i/>
              </w:rPr>
            </m:ctrlPr>
          </m:dPr>
          <m:e>
            <m:r>
              <m:rPr>
                <m:sty m:val="bi"/>
              </m:rPr>
              <w:rPr>
                <w:rFonts w:ascii="Cambria Math" w:hAnsi="Cambria Math" w:cs="Times New Roman"/>
                <w:szCs w:val="20"/>
              </w:rPr>
              <m:t>j</m:t>
            </m:r>
            <m:r>
              <w:rPr>
                <w:rFonts w:ascii="Cambria Math" w:hAnsi="Cambria Math" w:cs="Times New Roman"/>
                <w:szCs w:val="20"/>
              </w:rPr>
              <m:t xml:space="preserve">, </m:t>
            </m:r>
            <m:r>
              <m:rPr>
                <m:sty m:val="bi"/>
              </m:rPr>
              <w:rPr>
                <w:rFonts w:ascii="Cambria Math" w:hAnsi="Cambria Math" w:cs="Times New Roman"/>
                <w:szCs w:val="20"/>
              </w:rPr>
              <m:t>i</m:t>
            </m:r>
          </m:e>
        </m:d>
      </m:oMath>
      <w:r w:rsidRPr="00C627E0">
        <w:rPr>
          <w:rFonts w:ascii="Times New Roman" w:hAnsi="Times New Roman" w:cs="Times New Roman"/>
        </w:rPr>
        <w:t xml:space="preserve"> be the size of historical data for costumer </w:t>
      </w:r>
      <w:r w:rsidRPr="00C627E0">
        <w:rPr>
          <w:rFonts w:ascii="Times New Roman" w:hAnsi="Times New Roman" w:cs="Times New Roman"/>
          <w:b/>
          <w:bCs/>
          <w:i/>
          <w:iCs/>
        </w:rPr>
        <w:t>j</w:t>
      </w:r>
      <w:r w:rsidRPr="00C627E0">
        <w:rPr>
          <w:rFonts w:ascii="Times New Roman" w:hAnsi="Times New Roman" w:cs="Times New Roman"/>
        </w:rPr>
        <w:t xml:space="preserve"> prior to day </w:t>
      </w:r>
      <w:r w:rsidRPr="00C627E0">
        <w:rPr>
          <w:rFonts w:ascii="Times New Roman" w:hAnsi="Times New Roman" w:cs="Times New Roman"/>
          <w:b/>
          <w:bCs/>
          <w:i/>
          <w:iCs/>
        </w:rPr>
        <w:t>i</w:t>
      </w:r>
      <w:r w:rsidRPr="00C627E0">
        <w:rPr>
          <w:rFonts w:ascii="Times New Roman" w:hAnsi="Times New Roman" w:cs="Times New Roman"/>
        </w:rPr>
        <w:t xml:space="preserve"> (the number of observation of the Total Outflow for customer </w:t>
      </w:r>
      <w:r w:rsidRPr="00C627E0">
        <w:rPr>
          <w:rFonts w:ascii="Times New Roman" w:hAnsi="Times New Roman" w:cs="Times New Roman"/>
          <w:b/>
          <w:bCs/>
          <w:i/>
          <w:iCs/>
        </w:rPr>
        <w:t>j</w:t>
      </w:r>
      <w:r w:rsidRPr="00C627E0">
        <w:rPr>
          <w:rFonts w:ascii="Times New Roman" w:hAnsi="Times New Roman" w:cs="Times New Roman"/>
        </w:rPr>
        <w:t xml:space="preserve"> before the day </w:t>
      </w:r>
      <w:r w:rsidRPr="00C627E0">
        <w:rPr>
          <w:rFonts w:ascii="Times New Roman" w:hAnsi="Times New Roman" w:cs="Times New Roman"/>
          <w:b/>
          <w:bCs/>
          <w:i/>
          <w:iCs/>
        </w:rPr>
        <w:t>i</w:t>
      </w:r>
      <w:r w:rsidRPr="00C627E0">
        <w:rPr>
          <w:rFonts w:ascii="Times New Roman" w:hAnsi="Times New Roman" w:cs="Times New Roman"/>
        </w:rPr>
        <w:t>):</w:t>
      </w:r>
    </w:p>
    <w:p w14:paraId="1CF6F903" w14:textId="3CD7269D" w:rsidR="00502EB2" w:rsidRPr="00C627E0" w:rsidRDefault="007A2D6E" w:rsidP="00502EB2">
      <w:pPr>
        <w:pStyle w:val="ListParagraph"/>
        <w:numPr>
          <w:ilvl w:val="0"/>
          <w:numId w:val="0"/>
        </w:numPr>
        <w:ind w:left="426"/>
        <w:rPr>
          <w:rFonts w:ascii="Times New Roman" w:hAnsi="Times New Roman"/>
          <w:b w:val="0"/>
          <w:bCs w:val="0"/>
        </w:rPr>
      </w:pPr>
      <m:oMathPara>
        <m:oMathParaPr>
          <m:jc m:val="left"/>
        </m:oMathParaPr>
        <m:oMath>
          <m:sSub>
            <m:sSubPr>
              <m:ctrlPr>
                <w:rPr>
                  <w:rFonts w:ascii="Cambria Math" w:hAnsi="Cambria Math"/>
                </w:rPr>
              </m:ctrlPr>
            </m:sSubPr>
            <m:e>
              <m:r>
                <m:rPr>
                  <m:sty m:val="bi"/>
                </m:rPr>
                <w:rPr>
                  <w:rFonts w:ascii="Cambria Math" w:eastAsia="Cambria Math" w:hAnsi="Cambria Math"/>
                  <w:szCs w:val="20"/>
                </w:rPr>
                <m:t>ABB</m:t>
              </m:r>
            </m:e>
            <m:sub>
              <m:r>
                <m:rPr>
                  <m:sty m:val="bi"/>
                </m:rPr>
                <w:rPr>
                  <w:rFonts w:ascii="Cambria Math" w:eastAsia="Cambria Math" w:hAnsi="Cambria Math"/>
                  <w:szCs w:val="20"/>
                </w:rPr>
                <m:t>i</m:t>
              </m:r>
            </m:sub>
          </m:sSub>
          <m:r>
            <m:rPr>
              <m:sty m:val="bi"/>
            </m:rPr>
            <w:rPr>
              <w:rFonts w:ascii="Cambria Math" w:hAnsi="Cambria Math"/>
              <w:szCs w:val="20"/>
            </w:rPr>
            <m:t>(Costumer j)=</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m:sty m:val="bi"/>
                        </m:rPr>
                        <w:rPr>
                          <w:rFonts w:ascii="Cambria Math" w:hAnsi="Cambria Math"/>
                          <w:szCs w:val="20"/>
                        </w:rPr>
                        <m:t>if h</m:t>
                      </m:r>
                      <m:d>
                        <m:dPr>
                          <m:ctrlPr>
                            <w:rPr>
                              <w:rFonts w:ascii="Cambria Math" w:hAnsi="Cambria Math"/>
                              <w:i/>
                            </w:rPr>
                          </m:ctrlPr>
                        </m:dPr>
                        <m:e>
                          <m:r>
                            <m:rPr>
                              <m:sty m:val="bi"/>
                            </m:rPr>
                            <w:rPr>
                              <w:rFonts w:ascii="Cambria Math" w:hAnsi="Cambria Math"/>
                              <w:szCs w:val="20"/>
                            </w:rPr>
                            <m:t>j, i</m:t>
                          </m:r>
                        </m:e>
                      </m:d>
                      <m:r>
                        <m:rPr>
                          <m:sty m:val="bi"/>
                        </m:rPr>
                        <w:rPr>
                          <w:rFonts w:ascii="Cambria Math" w:hAnsi="Cambria Math"/>
                          <w:szCs w:val="20"/>
                        </w:rPr>
                        <m:t xml:space="preserve">≥l     </m:t>
                      </m:r>
                      <m:nary>
                        <m:naryPr>
                          <m:chr m:val="∑"/>
                          <m:grow m:val="1"/>
                          <m:ctrlPr>
                            <w:rPr>
                              <w:rFonts w:ascii="Cambria Math" w:hAnsi="Cambria Math"/>
                            </w:rPr>
                          </m:ctrlPr>
                        </m:naryPr>
                        <m:sub>
                          <m:r>
                            <m:rPr>
                              <m:sty m:val="bi"/>
                            </m:rPr>
                            <w:rPr>
                              <w:rFonts w:ascii="Cambria Math" w:hAnsi="Cambria Math"/>
                              <w:szCs w:val="20"/>
                            </w:rPr>
                            <m:t>n=i-k</m:t>
                          </m:r>
                          <m:r>
                            <m:rPr>
                              <m:sty m:val="bi"/>
                            </m:rPr>
                            <w:rPr>
                              <w:rFonts w:ascii="Cambria Math" w:hAnsi="Cambria Math"/>
                              <w:szCs w:val="20"/>
                            </w:rPr>
                            <m:t>6</m:t>
                          </m:r>
                        </m:sub>
                        <m:sup>
                          <m:r>
                            <m:rPr>
                              <m:sty m:val="bi"/>
                            </m:rPr>
                            <w:rPr>
                              <w:rFonts w:ascii="Cambria Math" w:hAnsi="Cambria Math"/>
                              <w:szCs w:val="20"/>
                            </w:rPr>
                            <m:t>i</m:t>
                          </m:r>
                        </m:sup>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bi"/>
                                        </m:rPr>
                                        <w:rPr>
                                          <w:rFonts w:ascii="Cambria Math" w:eastAsia="Cambria Math" w:hAnsi="Cambria Math"/>
                                          <w:szCs w:val="20"/>
                                        </w:rPr>
                                        <m:t>Total Outflow</m:t>
                                      </m:r>
                                    </m:e>
                                    <m:sub>
                                      <m:r>
                                        <m:rPr>
                                          <m:sty m:val="bi"/>
                                        </m:rPr>
                                        <w:rPr>
                                          <w:rFonts w:ascii="Cambria Math" w:eastAsia="Cambria Math" w:hAnsi="Cambria Math"/>
                                          <w:szCs w:val="20"/>
                                        </w:rPr>
                                        <m:t>n</m:t>
                                      </m:r>
                                    </m:sub>
                                  </m:sSub>
                                  <m:d>
                                    <m:dPr>
                                      <m:ctrlPr>
                                        <w:rPr>
                                          <w:rFonts w:ascii="Cambria Math" w:hAnsi="Cambria Math"/>
                                          <w:i/>
                                        </w:rPr>
                                      </m:ctrlPr>
                                    </m:dPr>
                                    <m:e>
                                      <m:r>
                                        <m:rPr>
                                          <m:sty m:val="bi"/>
                                        </m:rPr>
                                        <w:rPr>
                                          <w:rFonts w:ascii="Cambria Math" w:hAnsi="Cambria Math"/>
                                          <w:szCs w:val="20"/>
                                        </w:rPr>
                                        <m:t>Costumerj</m:t>
                                      </m:r>
                                    </m:e>
                                  </m:d>
                                </m:num>
                                <m:den>
                                  <m:r>
                                    <m:rPr>
                                      <m:sty m:val="bi"/>
                                    </m:rPr>
                                    <w:rPr>
                                      <w:rFonts w:ascii="Cambria Math" w:eastAsia="Cambria Math" w:hAnsi="Cambria Math"/>
                                      <w:szCs w:val="20"/>
                                    </w:rPr>
                                    <m:t>l (days in 6 month period)</m:t>
                                  </m:r>
                                </m:den>
                              </m:f>
                            </m:e>
                          </m:d>
                        </m:e>
                      </m:nary>
                      <m:r>
                        <m:rPr>
                          <m:sty m:val="bi"/>
                        </m:rPr>
                        <w:rPr>
                          <w:rFonts w:ascii="Cambria Math" w:hAnsi="Cambria Math"/>
                          <w:szCs w:val="20"/>
                        </w:rPr>
                        <m:t xml:space="preserve"> </m:t>
                      </m:r>
                    </m:e>
                    <m:e>
                      <m:r>
                        <m:rPr>
                          <m:sty m:val="bi"/>
                        </m:rPr>
                        <w:rPr>
                          <w:rFonts w:ascii="Cambria Math" w:hAnsi="Cambria Math"/>
                          <w:szCs w:val="20"/>
                        </w:rPr>
                        <m:t>if l&gt;h</m:t>
                      </m:r>
                      <m:d>
                        <m:dPr>
                          <m:ctrlPr>
                            <w:rPr>
                              <w:rFonts w:ascii="Cambria Math" w:hAnsi="Cambria Math"/>
                              <w:i/>
                            </w:rPr>
                          </m:ctrlPr>
                        </m:dPr>
                        <m:e>
                          <m:r>
                            <m:rPr>
                              <m:sty m:val="bi"/>
                            </m:rPr>
                            <w:rPr>
                              <w:rFonts w:ascii="Cambria Math" w:hAnsi="Cambria Math"/>
                              <w:szCs w:val="20"/>
                            </w:rPr>
                            <m:t>j, i</m:t>
                          </m:r>
                        </m:e>
                      </m:d>
                      <m:r>
                        <m:rPr>
                          <m:sty m:val="bi"/>
                        </m:rPr>
                        <w:rPr>
                          <w:rFonts w:ascii="Cambria Math" w:hAnsi="Cambria Math"/>
                          <w:szCs w:val="20"/>
                        </w:rPr>
                        <m:t xml:space="preserve">&gt;k </m:t>
                      </m:r>
                      <m:nary>
                        <m:naryPr>
                          <m:chr m:val="∑"/>
                          <m:grow m:val="1"/>
                          <m:ctrlPr>
                            <w:rPr>
                              <w:rFonts w:ascii="Cambria Math" w:hAnsi="Cambria Math"/>
                            </w:rPr>
                          </m:ctrlPr>
                        </m:naryPr>
                        <m:sub>
                          <m:r>
                            <m:rPr>
                              <m:sty m:val="bi"/>
                            </m:rPr>
                            <w:rPr>
                              <w:rFonts w:ascii="Cambria Math" w:hAnsi="Cambria Math"/>
                              <w:szCs w:val="20"/>
                            </w:rPr>
                            <m:t>n=i-k</m:t>
                          </m:r>
                        </m:sub>
                        <m:sup>
                          <m:r>
                            <m:rPr>
                              <m:sty m:val="bi"/>
                            </m:rPr>
                            <w:rPr>
                              <w:rFonts w:ascii="Cambria Math" w:hAnsi="Cambria Math"/>
                              <w:szCs w:val="20"/>
                            </w:rPr>
                            <m:t>i</m:t>
                          </m:r>
                        </m:sup>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bi"/>
                                        </m:rPr>
                                        <w:rPr>
                                          <w:rFonts w:ascii="Cambria Math" w:eastAsia="Cambria Math" w:hAnsi="Cambria Math"/>
                                          <w:szCs w:val="20"/>
                                        </w:rPr>
                                        <m:t>Total Outflow</m:t>
                                      </m:r>
                                    </m:e>
                                    <m:sub>
                                      <m:r>
                                        <m:rPr>
                                          <m:sty m:val="bi"/>
                                        </m:rPr>
                                        <w:rPr>
                                          <w:rFonts w:ascii="Cambria Math" w:eastAsia="Cambria Math" w:hAnsi="Cambria Math"/>
                                          <w:szCs w:val="20"/>
                                        </w:rPr>
                                        <m:t>n</m:t>
                                      </m:r>
                                    </m:sub>
                                  </m:sSub>
                                  <m:d>
                                    <m:dPr>
                                      <m:ctrlPr>
                                        <w:rPr>
                                          <w:rFonts w:ascii="Cambria Math" w:hAnsi="Cambria Math"/>
                                          <w:i/>
                                        </w:rPr>
                                      </m:ctrlPr>
                                    </m:dPr>
                                    <m:e>
                                      <m:r>
                                        <m:rPr>
                                          <m:sty m:val="bi"/>
                                        </m:rPr>
                                        <w:rPr>
                                          <w:rFonts w:ascii="Cambria Math" w:hAnsi="Cambria Math"/>
                                          <w:szCs w:val="20"/>
                                        </w:rPr>
                                        <m:t>Costumerj</m:t>
                                      </m:r>
                                    </m:e>
                                  </m:d>
                                </m:num>
                                <m:den>
                                  <m:r>
                                    <m:rPr>
                                      <m:sty m:val="bi"/>
                                    </m:rPr>
                                    <w:rPr>
                                      <w:rFonts w:ascii="Cambria Math" w:eastAsia="Cambria Math" w:hAnsi="Cambria Math"/>
                                      <w:szCs w:val="20"/>
                                    </w:rPr>
                                    <m:t>k (days in month)</m:t>
                                  </m:r>
                                </m:den>
                              </m:f>
                            </m:e>
                          </m:d>
                        </m:e>
                      </m:nary>
                    </m:e>
                    <m:e/>
                  </m:eqArr>
                </m:e>
                <m:e>
                  <m:r>
                    <m:rPr>
                      <m:sty m:val="bi"/>
                    </m:rPr>
                    <w:rPr>
                      <w:rFonts w:ascii="Cambria Math" w:hAnsi="Cambria Math"/>
                      <w:szCs w:val="20"/>
                    </w:rPr>
                    <m:t>if h</m:t>
                  </m:r>
                  <m:d>
                    <m:dPr>
                      <m:ctrlPr>
                        <w:rPr>
                          <w:rFonts w:ascii="Cambria Math" w:hAnsi="Cambria Math"/>
                          <w:i/>
                        </w:rPr>
                      </m:ctrlPr>
                    </m:dPr>
                    <m:e>
                      <m:r>
                        <m:rPr>
                          <m:sty m:val="bi"/>
                        </m:rPr>
                        <w:rPr>
                          <w:rFonts w:ascii="Cambria Math" w:hAnsi="Cambria Math"/>
                          <w:szCs w:val="20"/>
                        </w:rPr>
                        <m:t>j, i</m:t>
                      </m:r>
                    </m:e>
                  </m:d>
                  <m:r>
                    <m:rPr>
                      <m:sty m:val="bi"/>
                    </m:rPr>
                    <w:rPr>
                      <w:rFonts w:ascii="Cambria Math" w:hAnsi="Cambria Math"/>
                      <w:szCs w:val="20"/>
                    </w:rPr>
                    <m:t>&lt;k                                                                         0</m:t>
                  </m:r>
                  <m:ctrlPr>
                    <w:rPr>
                      <w:rFonts w:ascii="Cambria Math" w:eastAsia="Cambria Math" w:hAnsi="Cambria Math"/>
                      <w:i/>
                      <w:sz w:val="24"/>
                    </w:rPr>
                  </m:ctrlPr>
                </m:e>
                <m:e>
                  <m:r>
                    <m:rPr>
                      <m:sty m:val="bi"/>
                    </m:rPr>
                    <w:rPr>
                      <w:rFonts w:ascii="Cambria Math" w:hAnsi="Cambria Math"/>
                      <w:szCs w:val="20"/>
                    </w:rPr>
                    <m:t xml:space="preserve"> </m:t>
                  </m:r>
                </m:e>
              </m:eqArr>
            </m:e>
          </m:d>
        </m:oMath>
      </m:oMathPara>
    </w:p>
    <w:p w14:paraId="49BBAD8C" w14:textId="77777777" w:rsidR="00502EB2" w:rsidRPr="00C627E0" w:rsidRDefault="00502EB2" w:rsidP="00502EB2">
      <w:pPr>
        <w:pStyle w:val="ListParagraph"/>
        <w:numPr>
          <w:ilvl w:val="0"/>
          <w:numId w:val="0"/>
        </w:numPr>
        <w:ind w:left="426"/>
        <w:rPr>
          <w:rFonts w:ascii="Times New Roman" w:hAnsi="Times New Roman"/>
          <w:b w:val="0"/>
          <w:bCs w:val="0"/>
        </w:rPr>
      </w:pPr>
    </w:p>
    <w:p w14:paraId="3FFDBC4F" w14:textId="77777777" w:rsidR="00502EB2" w:rsidRPr="00C627E0" w:rsidRDefault="00502EB2" w:rsidP="004C6418">
      <w:pPr>
        <w:pStyle w:val="ListParagraph"/>
        <w:numPr>
          <w:ilvl w:val="0"/>
          <w:numId w:val="12"/>
        </w:numPr>
        <w:ind w:left="426"/>
        <w:jc w:val="both"/>
        <w:rPr>
          <w:rFonts w:ascii="Times New Roman" w:hAnsi="Times New Roman"/>
          <w:b w:val="0"/>
          <w:bCs w:val="0"/>
        </w:rPr>
      </w:pPr>
      <w:r w:rsidRPr="00C627E0">
        <w:rPr>
          <w:rFonts w:ascii="Times New Roman" w:hAnsi="Times New Roman"/>
          <w:b w:val="0"/>
          <w:bCs w:val="0"/>
        </w:rPr>
        <w:t>Exclude negative balances from the data set;</w:t>
      </w:r>
    </w:p>
    <w:p w14:paraId="042E047C" w14:textId="77777777" w:rsidR="00502EB2" w:rsidRPr="00C627E0" w:rsidRDefault="00502EB2" w:rsidP="004C6418">
      <w:pPr>
        <w:pStyle w:val="ListParagraph"/>
        <w:numPr>
          <w:ilvl w:val="0"/>
          <w:numId w:val="12"/>
        </w:numPr>
        <w:ind w:left="426"/>
        <w:jc w:val="both"/>
        <w:rPr>
          <w:rFonts w:ascii="Times New Roman" w:hAnsi="Times New Roman"/>
          <w:b w:val="0"/>
          <w:bCs w:val="0"/>
        </w:rPr>
      </w:pPr>
      <w:r w:rsidRPr="00C627E0">
        <w:rPr>
          <w:rFonts w:ascii="Times New Roman" w:hAnsi="Times New Roman"/>
          <w:b w:val="0"/>
          <w:bCs w:val="0"/>
        </w:rPr>
        <w:lastRenderedPageBreak/>
        <w:t xml:space="preserve">To be conservative, the daily operational balance at customer level will be the minimum of end of day balance and the ABB;  </w:t>
      </w:r>
    </w:p>
    <w:p w14:paraId="746EBE18" w14:textId="77777777" w:rsidR="00502EB2" w:rsidRPr="00C627E0" w:rsidRDefault="007A2D6E" w:rsidP="00502EB2">
      <w:pPr>
        <w:ind w:left="426"/>
        <w:rPr>
          <w:rFonts w:ascii="Times New Roman" w:hAnsi="Times New Roman" w:cs="Times New Roman"/>
        </w:rPr>
      </w:pPr>
      <m:oMathPara>
        <m:oMath>
          <m:sSub>
            <m:sSubPr>
              <m:ctrlPr>
                <w:rPr>
                  <w:rFonts w:ascii="Cambria Math" w:hAnsi="Cambria Math" w:cs="Times New Roman"/>
                  <w:sz w:val="24"/>
                </w:rPr>
              </m:ctrlPr>
            </m:sSubPr>
            <m:e>
              <m:r>
                <w:rPr>
                  <w:rFonts w:ascii="Cambria Math" w:eastAsia="Cambria Math" w:hAnsi="Cambria Math" w:cs="Times New Roman"/>
                </w:rPr>
                <m:t>Operational</m:t>
              </m:r>
              <m:r>
                <m:rPr>
                  <m:sty m:val="p"/>
                </m:rPr>
                <w:rPr>
                  <w:rFonts w:ascii="Cambria Math" w:eastAsia="Cambria Math" w:hAnsi="Cambria Math" w:cs="Times New Roman"/>
                </w:rPr>
                <m:t xml:space="preserve"> </m:t>
              </m:r>
              <m:r>
                <w:rPr>
                  <w:rFonts w:ascii="Cambria Math" w:eastAsia="Cambria Math" w:hAnsi="Cambria Math" w:cs="Times New Roman"/>
                </w:rPr>
                <m:t>Balance</m:t>
              </m:r>
            </m:e>
            <m:sub>
              <m:r>
                <w:rPr>
                  <w:rFonts w:ascii="Cambria Math" w:eastAsia="Cambria Math" w:hAnsi="Cambria Math" w:cs="Times New Roman"/>
                </w:rPr>
                <m:t>i</m:t>
              </m:r>
            </m:sub>
          </m:sSub>
          <m:d>
            <m:dPr>
              <m:ctrlPr>
                <w:rPr>
                  <w:rFonts w:ascii="Cambria Math" w:hAnsi="Cambria Math" w:cs="Times New Roman"/>
                  <w:sz w:val="24"/>
                </w:rPr>
              </m:ctrlPr>
            </m:dPr>
            <m:e>
              <m:r>
                <w:rPr>
                  <w:rFonts w:ascii="Cambria Math" w:hAnsi="Cambria Math" w:cs="Times New Roman"/>
                </w:rPr>
                <m:t>Costumer</m:t>
              </m:r>
              <m:r>
                <m:rPr>
                  <m:sty m:val="p"/>
                </m:rPr>
                <w:rPr>
                  <w:rFonts w:ascii="Cambria Math" w:hAnsi="Cambria Math" w:cs="Times New Roman"/>
                </w:rPr>
                <m:t xml:space="preserve"> </m:t>
              </m:r>
              <m:r>
                <w:rPr>
                  <w:rFonts w:ascii="Cambria Math" w:hAnsi="Cambria Math" w:cs="Times New Roman"/>
                </w:rPr>
                <m:t>j</m:t>
              </m:r>
            </m:e>
          </m:d>
          <m:r>
            <m:rPr>
              <m:sty m:val="p"/>
            </m:rPr>
            <w:rPr>
              <w:rFonts w:ascii="Cambria Math" w:hAnsi="Cambria Math" w:cs="Times New Roman"/>
            </w:rPr>
            <m:t>=</m:t>
          </m:r>
          <m:r>
            <w:rPr>
              <w:rFonts w:ascii="Cambria Math" w:hAnsi="Cambria Math" w:cs="Times New Roman"/>
            </w:rPr>
            <m:t>min</m:t>
          </m:r>
          <m:r>
            <m:rPr>
              <m:sty m:val="p"/>
            </m:rPr>
            <w:rPr>
              <w:rFonts w:ascii="Cambria Math" w:hAnsi="Cambria Math" w:cs="Times New Roman"/>
            </w:rPr>
            <m:t xml:space="preserve"> (</m:t>
          </m:r>
          <m:sSub>
            <m:sSubPr>
              <m:ctrlPr>
                <w:rPr>
                  <w:rFonts w:ascii="Cambria Math" w:hAnsi="Cambria Math" w:cs="Times New Roman"/>
                </w:rPr>
              </m:ctrlPr>
            </m:sSubPr>
            <m:e>
              <m:r>
                <w:rPr>
                  <w:rFonts w:ascii="Cambria Math" w:eastAsia="Cambria Math" w:hAnsi="Cambria Math" w:cs="Times New Roman"/>
                  <w:szCs w:val="20"/>
                </w:rPr>
                <m:t>ABB</m:t>
              </m:r>
            </m:e>
            <m:sub>
              <m:r>
                <w:rPr>
                  <w:rFonts w:ascii="Cambria Math" w:eastAsia="Cambria Math" w:hAnsi="Cambria Math" w:cs="Times New Roman"/>
                  <w:szCs w:val="20"/>
                </w:rPr>
                <m:t>i</m:t>
              </m:r>
            </m:sub>
          </m:sSub>
          <m:r>
            <m:rPr>
              <m:sty m:val="p"/>
            </m:rPr>
            <w:rPr>
              <w:rFonts w:ascii="Cambria Math" w:hAnsi="Cambria Math" w:cs="Times New Roman"/>
              <w:szCs w:val="20"/>
            </w:rPr>
            <m:t>(</m:t>
          </m:r>
          <m:r>
            <w:rPr>
              <w:rFonts w:ascii="Cambria Math" w:hAnsi="Cambria Math" w:cs="Times New Roman"/>
              <w:szCs w:val="20"/>
            </w:rPr>
            <m:t>Costumer</m:t>
          </m:r>
          <m:r>
            <m:rPr>
              <m:sty m:val="p"/>
            </m:rPr>
            <w:rPr>
              <w:rFonts w:ascii="Cambria Math" w:hAnsi="Cambria Math" w:cs="Times New Roman"/>
              <w:szCs w:val="20"/>
            </w:rPr>
            <m:t xml:space="preserve"> </m:t>
          </m:r>
          <m:r>
            <w:rPr>
              <w:rFonts w:ascii="Cambria Math" w:hAnsi="Cambria Math" w:cs="Times New Roman"/>
              <w:szCs w:val="20"/>
            </w:rPr>
            <m:t>j</m:t>
          </m:r>
          <m:r>
            <m:rPr>
              <m:sty m:val="p"/>
            </m:rPr>
            <w:rPr>
              <w:rFonts w:ascii="Cambria Math" w:hAnsi="Cambria Math" w:cs="Times New Roman"/>
              <w:szCs w:val="20"/>
            </w:rPr>
            <m:t>)</m:t>
          </m:r>
          <m:r>
            <m:rPr>
              <m:sty m:val="p"/>
            </m:rPr>
            <w:rPr>
              <w:rFonts w:ascii="Cambria Math" w:hAnsi="Cambria Math" w:cs="Times New Roman"/>
            </w:rPr>
            <m:t xml:space="preserve"> , </m:t>
          </m:r>
          <m:r>
            <w:rPr>
              <w:rFonts w:ascii="Cambria Math" w:hAnsi="Cambria Math" w:cs="Times New Roman"/>
            </w:rPr>
            <m:t>max</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eastAsia="Cambria Math" w:hAnsi="Cambria Math" w:cs="Times New Roman"/>
                    </w:rPr>
                    <m:t>EOD</m:t>
                  </m:r>
                  <m:r>
                    <m:rPr>
                      <m:sty m:val="p"/>
                    </m:rPr>
                    <w:rPr>
                      <w:rFonts w:ascii="Cambria Math" w:eastAsia="Cambria Math" w:hAnsi="Cambria Math" w:cs="Times New Roman"/>
                    </w:rPr>
                    <m:t xml:space="preserve"> </m:t>
                  </m:r>
                  <m:r>
                    <w:rPr>
                      <w:rFonts w:ascii="Cambria Math" w:eastAsia="Cambria Math" w:hAnsi="Cambria Math" w:cs="Times New Roman"/>
                    </w:rPr>
                    <m:t>Balance</m:t>
                  </m:r>
                </m:e>
                <m:sub>
                  <m:r>
                    <w:rPr>
                      <w:rFonts w:ascii="Cambria Math" w:eastAsia="Cambria Math" w:hAnsi="Cambria Math" w:cs="Times New Roman"/>
                    </w:rPr>
                    <m:t>i</m:t>
                  </m:r>
                </m:sub>
              </m:sSub>
              <m:d>
                <m:dPr>
                  <m:ctrlPr>
                    <w:rPr>
                      <w:rFonts w:ascii="Cambria Math" w:hAnsi="Cambria Math" w:cs="Times New Roman"/>
                      <w:sz w:val="24"/>
                    </w:rPr>
                  </m:ctrlPr>
                </m:dPr>
                <m:e>
                  <m:r>
                    <w:rPr>
                      <w:rFonts w:ascii="Cambria Math" w:hAnsi="Cambria Math" w:cs="Times New Roman"/>
                    </w:rPr>
                    <m:t>Costumerj</m:t>
                  </m:r>
                </m:e>
              </m:d>
              <m:r>
                <m:rPr>
                  <m:sty m:val="p"/>
                </m:rPr>
                <w:rPr>
                  <w:rFonts w:ascii="Cambria Math" w:hAnsi="Cambria Math" w:cs="Times New Roman"/>
                </w:rPr>
                <m:t>, 0</m:t>
              </m:r>
            </m:e>
          </m:d>
          <m:r>
            <m:rPr>
              <m:sty m:val="p"/>
            </m:rPr>
            <w:rPr>
              <w:rFonts w:ascii="Cambria Math" w:hAnsi="Cambria Math" w:cs="Times New Roman"/>
            </w:rPr>
            <m:t xml:space="preserve">) </m:t>
          </m:r>
        </m:oMath>
      </m:oMathPara>
    </w:p>
    <w:p w14:paraId="577F8FA2" w14:textId="77777777" w:rsidR="00502EB2" w:rsidRPr="00C627E0" w:rsidRDefault="00502EB2" w:rsidP="00502EB2">
      <w:pPr>
        <w:pStyle w:val="ListParagraph"/>
        <w:numPr>
          <w:ilvl w:val="0"/>
          <w:numId w:val="0"/>
        </w:numPr>
        <w:ind w:left="426"/>
        <w:rPr>
          <w:rFonts w:ascii="Times New Roman" w:hAnsi="Times New Roman"/>
          <w:b w:val="0"/>
          <w:bCs w:val="0"/>
        </w:rPr>
      </w:pPr>
    </w:p>
    <w:p w14:paraId="53B62FDD" w14:textId="77777777" w:rsidR="00502EB2" w:rsidRPr="00C627E0" w:rsidRDefault="00502EB2" w:rsidP="004C6418">
      <w:pPr>
        <w:pStyle w:val="ListParagraph"/>
        <w:numPr>
          <w:ilvl w:val="0"/>
          <w:numId w:val="12"/>
        </w:numPr>
        <w:ind w:left="426"/>
        <w:jc w:val="both"/>
        <w:rPr>
          <w:rFonts w:ascii="Times New Roman" w:hAnsi="Times New Roman"/>
          <w:b w:val="0"/>
          <w:bCs w:val="0"/>
        </w:rPr>
      </w:pPr>
      <w:r w:rsidRPr="00C627E0">
        <w:rPr>
          <w:rFonts w:ascii="Times New Roman" w:hAnsi="Times New Roman"/>
          <w:b w:val="0"/>
          <w:bCs w:val="0"/>
        </w:rPr>
        <w:t>Aggregation at entity level, to have an estimation of operational balance;</w:t>
      </w:r>
    </w:p>
    <w:p w14:paraId="0F570E59" w14:textId="77777777" w:rsidR="00502EB2" w:rsidRPr="00C627E0" w:rsidRDefault="007A2D6E" w:rsidP="00502EB2">
      <w:pPr>
        <w:pStyle w:val="ListParagraph"/>
        <w:numPr>
          <w:ilvl w:val="0"/>
          <w:numId w:val="0"/>
        </w:numPr>
        <w:ind w:left="426"/>
        <w:rPr>
          <w:rFonts w:ascii="Times New Roman" w:hAnsi="Times New Roman"/>
          <w:b w:val="0"/>
        </w:rPr>
      </w:pPr>
      <m:oMathPara>
        <m:oMath>
          <m:sSub>
            <m:sSubPr>
              <m:ctrlPr>
                <w:rPr>
                  <w:rFonts w:ascii="Cambria Math" w:hAnsi="Cambria Math"/>
                  <w:sz w:val="24"/>
                </w:rPr>
              </m:ctrlPr>
            </m:sSubPr>
            <m:e>
              <m:r>
                <m:rPr>
                  <m:sty m:val="bi"/>
                </m:rPr>
                <w:rPr>
                  <w:rFonts w:ascii="Cambria Math" w:eastAsia="Cambria Math" w:hAnsi="Cambria Math"/>
                </w:rPr>
                <m:t>Estimated Operational Balance</m:t>
              </m:r>
            </m:e>
            <m:sub>
              <m:r>
                <m:rPr>
                  <m:sty m:val="bi"/>
                </m:rPr>
                <w:rPr>
                  <w:rFonts w:ascii="Cambria Math" w:eastAsia="Cambria Math" w:hAnsi="Cambria Math"/>
                </w:rPr>
                <m:t>i</m:t>
              </m:r>
            </m:sub>
          </m:sSub>
          <m:r>
            <m:rPr>
              <m:sty m:val="bi"/>
            </m:rPr>
            <w:rPr>
              <w:rFonts w:ascii="Cambria Math" w:hAnsi="Cambria Math"/>
            </w:rPr>
            <m:t>=</m:t>
          </m:r>
          <m:nary>
            <m:naryPr>
              <m:chr m:val="∑"/>
              <m:grow m:val="1"/>
              <m:ctrlPr>
                <w:rPr>
                  <w:rFonts w:ascii="Cambria Math" w:hAnsi="Cambria Math"/>
                  <w:sz w:val="24"/>
                </w:rPr>
              </m:ctrlPr>
            </m:naryPr>
            <m:sub>
              <m:r>
                <m:rPr>
                  <m:sty m:val="bi"/>
                </m:rPr>
                <w:rPr>
                  <w:rFonts w:ascii="Cambria Math" w:hAnsi="Cambria Math"/>
                </w:rPr>
                <m:t>j</m:t>
              </m:r>
            </m:sub>
            <m:sup/>
            <m:e>
              <m:d>
                <m:dPr>
                  <m:ctrlPr>
                    <w:rPr>
                      <w:rFonts w:ascii="Cambria Math" w:hAnsi="Cambria Math"/>
                      <w:sz w:val="24"/>
                    </w:rPr>
                  </m:ctrlPr>
                </m:dPr>
                <m:e>
                  <m:sSub>
                    <m:sSubPr>
                      <m:ctrlPr>
                        <w:rPr>
                          <w:rFonts w:ascii="Cambria Math" w:hAnsi="Cambria Math"/>
                          <w:sz w:val="24"/>
                        </w:rPr>
                      </m:ctrlPr>
                    </m:sSubPr>
                    <m:e>
                      <m:r>
                        <m:rPr>
                          <m:sty m:val="bi"/>
                        </m:rPr>
                        <w:rPr>
                          <w:rFonts w:ascii="Cambria Math" w:eastAsia="Cambria Math" w:hAnsi="Cambria Math"/>
                        </w:rPr>
                        <m:t>Operational Balance</m:t>
                      </m:r>
                    </m:e>
                    <m:sub>
                      <m:r>
                        <m:rPr>
                          <m:sty m:val="bi"/>
                        </m:rPr>
                        <w:rPr>
                          <w:rFonts w:ascii="Cambria Math" w:eastAsia="Cambria Math" w:hAnsi="Cambria Math"/>
                        </w:rPr>
                        <m:t>i</m:t>
                      </m:r>
                    </m:sub>
                  </m:sSub>
                  <m:d>
                    <m:dPr>
                      <m:ctrlPr>
                        <w:rPr>
                          <w:rFonts w:ascii="Cambria Math" w:hAnsi="Cambria Math"/>
                          <w:i/>
                          <w:sz w:val="24"/>
                        </w:rPr>
                      </m:ctrlPr>
                    </m:dPr>
                    <m:e>
                      <m:r>
                        <m:rPr>
                          <m:sty m:val="bi"/>
                        </m:rPr>
                        <w:rPr>
                          <w:rFonts w:ascii="Cambria Math" w:hAnsi="Cambria Math"/>
                        </w:rPr>
                        <m:t>Costumer j</m:t>
                      </m:r>
                    </m:e>
                  </m:d>
                </m:e>
              </m:d>
            </m:e>
          </m:nary>
        </m:oMath>
      </m:oMathPara>
    </w:p>
    <w:p w14:paraId="19CE36BD" w14:textId="764EB54A" w:rsidR="00502EB2" w:rsidRPr="00C627E0" w:rsidDel="007E4CE3" w:rsidRDefault="00502EB2" w:rsidP="00502EB2">
      <w:pPr>
        <w:ind w:left="426"/>
        <w:rPr>
          <w:del w:id="393" w:author="Grundy, Guy" w:date="2016-10-16T14:06:00Z"/>
          <w:rFonts w:ascii="Times New Roman" w:hAnsi="Times New Roman" w:cs="Times New Roman"/>
        </w:rPr>
      </w:pPr>
    </w:p>
    <w:p w14:paraId="30E30C85" w14:textId="448DC08F" w:rsidR="007E4CE3" w:rsidRDefault="007E4CE3">
      <w:pPr>
        <w:rPr>
          <w:ins w:id="394" w:author="Grundy, Guy" w:date="2016-10-16T14:04:00Z"/>
          <w:rFonts w:ascii="Times New Roman" w:eastAsia="Calibri" w:hAnsi="Times New Roman" w:cs="Times New Roman"/>
        </w:rPr>
      </w:pPr>
    </w:p>
    <w:p w14:paraId="1716B24D" w14:textId="1164280E" w:rsidR="00502EB2" w:rsidRPr="00C627E0" w:rsidRDefault="00502EB2" w:rsidP="004C6418">
      <w:pPr>
        <w:pStyle w:val="ListParagraph"/>
        <w:numPr>
          <w:ilvl w:val="0"/>
          <w:numId w:val="12"/>
        </w:numPr>
        <w:ind w:left="426"/>
        <w:jc w:val="both"/>
        <w:rPr>
          <w:rFonts w:ascii="Times New Roman" w:hAnsi="Times New Roman"/>
          <w:b w:val="0"/>
          <w:bCs w:val="0"/>
        </w:rPr>
      </w:pPr>
      <w:r w:rsidRPr="00C627E0">
        <w:rPr>
          <w:rFonts w:ascii="Times New Roman" w:hAnsi="Times New Roman"/>
          <w:b w:val="0"/>
          <w:bCs w:val="0"/>
        </w:rPr>
        <w:t>Compute the average of the daily estimated operational balance and consider it as the operational balance</w:t>
      </w:r>
      <w:ins w:id="395" w:author="Grundy, Guy" w:date="2016-10-16T14:04:00Z">
        <w:r w:rsidR="007E4CE3">
          <w:rPr>
            <w:rFonts w:ascii="Times New Roman" w:hAnsi="Times New Roman"/>
            <w:b w:val="0"/>
            <w:bCs w:val="0"/>
          </w:rPr>
          <w:t>:</w:t>
        </w:r>
      </w:ins>
      <w:del w:id="396" w:author="Grundy, Guy" w:date="2016-10-16T14:04:00Z">
        <w:r w:rsidRPr="00C627E0" w:rsidDel="007E4CE3">
          <w:rPr>
            <w:rFonts w:ascii="Times New Roman" w:hAnsi="Times New Roman"/>
            <w:b w:val="0"/>
            <w:bCs w:val="0"/>
          </w:rPr>
          <w:delText>;</w:delText>
        </w:r>
      </w:del>
    </w:p>
    <w:p w14:paraId="5CC2EBF1" w14:textId="74D10CB9" w:rsidR="00502EB2" w:rsidRPr="00C627E0" w:rsidRDefault="00502EB2" w:rsidP="00502EB2">
      <w:pPr>
        <w:pStyle w:val="ListParagraph"/>
        <w:numPr>
          <w:ilvl w:val="0"/>
          <w:numId w:val="0"/>
        </w:numPr>
        <w:ind w:left="426"/>
        <w:rPr>
          <w:rFonts w:ascii="Times New Roman" w:hAnsi="Times New Roman"/>
        </w:rPr>
      </w:pPr>
      <m:oMathPara>
        <m:oMath>
          <m:r>
            <m:rPr>
              <m:sty m:val="bi"/>
            </m:rPr>
            <w:rPr>
              <w:rFonts w:ascii="Cambria Math" w:hAnsi="Cambria Math"/>
            </w:rPr>
            <m:t>Operational Balance=</m:t>
          </m:r>
          <m:nary>
            <m:naryPr>
              <m:chr m:val="∑"/>
              <m:grow m:val="1"/>
              <m:ctrlPr>
                <w:rPr>
                  <w:rFonts w:ascii="Cambria Math" w:hAnsi="Cambria Math"/>
                </w:rPr>
              </m:ctrlPr>
            </m:naryPr>
            <m:sub>
              <m:r>
                <m:rPr>
                  <m:sty m:val="bi"/>
                </m:rPr>
                <w:rPr>
                  <w:rFonts w:ascii="Cambria Math" w:hAnsi="Cambria Math"/>
                  <w:szCs w:val="20"/>
                </w:rPr>
                <m:t>n=1</m:t>
              </m:r>
            </m:sub>
            <m:sup>
              <m:r>
                <m:rPr>
                  <m:sty m:val="bi"/>
                </m:rPr>
                <w:rPr>
                  <w:rFonts w:ascii="Cambria Math" w:hAnsi="Cambria Math"/>
                  <w:szCs w:val="20"/>
                </w:rPr>
                <m:t>k</m:t>
              </m:r>
            </m:sup>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bi"/>
                            </m:rPr>
                            <w:rPr>
                              <w:rFonts w:ascii="Cambria Math" w:eastAsia="Cambria Math" w:hAnsi="Cambria Math"/>
                              <w:szCs w:val="20"/>
                            </w:rPr>
                            <m:t>Estimated Operational Balance</m:t>
                          </m:r>
                        </m:e>
                        <m:sub>
                          <m:r>
                            <m:rPr>
                              <m:sty m:val="bi"/>
                            </m:rPr>
                            <w:rPr>
                              <w:rFonts w:ascii="Cambria Math" w:eastAsia="Cambria Math" w:hAnsi="Cambria Math"/>
                              <w:szCs w:val="20"/>
                            </w:rPr>
                            <m:t>n</m:t>
                          </m:r>
                        </m:sub>
                      </m:sSub>
                    </m:num>
                    <m:den>
                      <m:r>
                        <m:rPr>
                          <m:sty m:val="bi"/>
                        </m:rPr>
                        <w:rPr>
                          <w:rFonts w:ascii="Cambria Math" w:eastAsia="Cambria Math" w:hAnsi="Cambria Math"/>
                          <w:szCs w:val="20"/>
                        </w:rPr>
                        <m:t>j (business days in month)</m:t>
                      </m:r>
                    </m:den>
                  </m:f>
                </m:e>
              </m:d>
            </m:e>
          </m:nary>
        </m:oMath>
      </m:oMathPara>
    </w:p>
    <w:p w14:paraId="78432C2F" w14:textId="77777777" w:rsidR="00502EB2" w:rsidRPr="00C627E0" w:rsidRDefault="00502EB2" w:rsidP="00502EB2">
      <w:pPr>
        <w:pStyle w:val="ListParagraph"/>
        <w:numPr>
          <w:ilvl w:val="0"/>
          <w:numId w:val="0"/>
        </w:numPr>
        <w:spacing w:before="80" w:after="80" w:line="240" w:lineRule="auto"/>
        <w:ind w:left="426"/>
        <w:jc w:val="both"/>
        <w:rPr>
          <w:rFonts w:ascii="Times New Roman" w:hAnsi="Times New Roman"/>
          <w:b w:val="0"/>
        </w:rPr>
      </w:pPr>
    </w:p>
    <w:p w14:paraId="1EAC34BF" w14:textId="3666C332" w:rsidR="007E4CE3" w:rsidRPr="00C627E0" w:rsidRDefault="007E4CE3" w:rsidP="007E4CE3">
      <w:pPr>
        <w:pStyle w:val="ListParagraph"/>
        <w:numPr>
          <w:ilvl w:val="0"/>
          <w:numId w:val="12"/>
        </w:numPr>
        <w:ind w:left="426"/>
        <w:jc w:val="both"/>
        <w:rPr>
          <w:ins w:id="397" w:author="Grundy, Guy" w:date="2016-10-16T13:59:00Z"/>
          <w:rFonts w:ascii="Times New Roman" w:hAnsi="Times New Roman"/>
          <w:b w:val="0"/>
          <w:bCs w:val="0"/>
        </w:rPr>
      </w:pPr>
      <w:ins w:id="398" w:author="Grundy, Guy" w:date="2016-10-16T14:00:00Z">
        <w:r>
          <w:rPr>
            <w:rFonts w:ascii="Times New Roman" w:hAnsi="Times New Roman"/>
            <w:b w:val="0"/>
            <w:bCs w:val="0"/>
          </w:rPr>
          <w:t xml:space="preserve">Note as part of the above calculation of the month end operational deposits used for the </w:t>
        </w:r>
      </w:ins>
      <w:ins w:id="399" w:author="Grundy, Guy" w:date="2016-10-16T14:08:00Z">
        <w:r w:rsidR="00E430B7">
          <w:rPr>
            <w:rFonts w:ascii="Times New Roman" w:hAnsi="Times New Roman"/>
            <w:b w:val="0"/>
            <w:bCs w:val="0"/>
          </w:rPr>
          <w:t>regulatory</w:t>
        </w:r>
      </w:ins>
      <w:ins w:id="400" w:author="Grundy, Guy" w:date="2016-10-16T14:00:00Z">
        <w:r>
          <w:rPr>
            <w:rFonts w:ascii="Times New Roman" w:hAnsi="Times New Roman"/>
            <w:b w:val="0"/>
            <w:bCs w:val="0"/>
          </w:rPr>
          <w:t xml:space="preserve"> reporting, a </w:t>
        </w:r>
      </w:ins>
      <w:ins w:id="401" w:author="Grundy, Guy" w:date="2016-10-18T09:36:00Z">
        <w:r w:rsidR="00C1245B">
          <w:rPr>
            <w:rFonts w:ascii="Times New Roman" w:hAnsi="Times New Roman"/>
            <w:b w:val="0"/>
            <w:bCs w:val="0"/>
          </w:rPr>
          <w:t>model adjustment</w:t>
        </w:r>
      </w:ins>
      <w:ins w:id="402" w:author="Grundy, Guy" w:date="2016-10-16T14:08:00Z">
        <w:r w:rsidR="00E430B7">
          <w:rPr>
            <w:rStyle w:val="FootnoteReference"/>
            <w:rFonts w:ascii="Times New Roman" w:hAnsi="Times New Roman"/>
            <w:b w:val="0"/>
            <w:bCs w:val="0"/>
          </w:rPr>
          <w:footnoteReference w:id="7"/>
        </w:r>
      </w:ins>
      <w:ins w:id="406" w:author="Grundy, Guy" w:date="2016-10-16T14:00:00Z">
        <w:r>
          <w:rPr>
            <w:rFonts w:ascii="Times New Roman" w:hAnsi="Times New Roman"/>
            <w:b w:val="0"/>
            <w:bCs w:val="0"/>
          </w:rPr>
          <w:t xml:space="preserve"> is applied for the final result.  This is such that where </w:t>
        </w:r>
      </w:ins>
      <w:ins w:id="407" w:author="Grundy, Guy" w:date="2016-10-16T14:01:00Z">
        <w:r>
          <w:rPr>
            <w:rFonts w:ascii="Times New Roman" w:hAnsi="Times New Roman"/>
            <w:b w:val="0"/>
            <w:bCs w:val="0"/>
          </w:rPr>
          <w:t>the calculated operational deposit is greater than the e</w:t>
        </w:r>
      </w:ins>
      <w:ins w:id="408" w:author="Grundy, Guy" w:date="2016-10-16T14:00:00Z">
        <w:r>
          <w:rPr>
            <w:rFonts w:ascii="Times New Roman" w:hAnsi="Times New Roman"/>
            <w:b w:val="0"/>
            <w:bCs w:val="0"/>
          </w:rPr>
          <w:t xml:space="preserve">nd of </w:t>
        </w:r>
      </w:ins>
      <w:ins w:id="409" w:author="Grundy, Guy" w:date="2016-10-16T14:01:00Z">
        <w:r>
          <w:rPr>
            <w:rFonts w:ascii="Times New Roman" w:hAnsi="Times New Roman"/>
            <w:b w:val="0"/>
            <w:bCs w:val="0"/>
          </w:rPr>
          <w:t>m</w:t>
        </w:r>
      </w:ins>
      <w:ins w:id="410" w:author="Grundy, Guy" w:date="2016-10-16T14:00:00Z">
        <w:r>
          <w:rPr>
            <w:rFonts w:ascii="Times New Roman" w:hAnsi="Times New Roman"/>
            <w:b w:val="0"/>
            <w:bCs w:val="0"/>
          </w:rPr>
          <w:t>onth balance</w:t>
        </w:r>
      </w:ins>
      <w:ins w:id="411" w:author="Grundy, Guy" w:date="2016-10-16T14:01:00Z">
        <w:r>
          <w:rPr>
            <w:rFonts w:ascii="Times New Roman" w:hAnsi="Times New Roman"/>
            <w:b w:val="0"/>
            <w:bCs w:val="0"/>
          </w:rPr>
          <w:t>, the core is adjusted down.  An example of this is where a client balance at the end of the month is zero.  The average balance is greater than zero, however, the core cannot be more than end of month balance</w:t>
        </w:r>
      </w:ins>
      <w:ins w:id="412" w:author="Grundy, Guy" w:date="2016-10-16T14:03:00Z">
        <w:r>
          <w:rPr>
            <w:rFonts w:ascii="Times New Roman" w:hAnsi="Times New Roman"/>
            <w:b w:val="0"/>
            <w:bCs w:val="0"/>
          </w:rPr>
          <w:t>; therefore an adjustment is applied to the EOM computed core</w:t>
        </w:r>
      </w:ins>
      <w:ins w:id="413" w:author="Grundy, Guy" w:date="2016-10-16T14:01:00Z">
        <w:r>
          <w:rPr>
            <w:rFonts w:ascii="Times New Roman" w:hAnsi="Times New Roman"/>
            <w:b w:val="0"/>
            <w:bCs w:val="0"/>
          </w:rPr>
          <w:t>.</w:t>
        </w:r>
      </w:ins>
      <w:ins w:id="414" w:author="Grundy, Guy" w:date="2016-10-16T14:00:00Z">
        <w:r>
          <w:rPr>
            <w:rFonts w:ascii="Times New Roman" w:hAnsi="Times New Roman"/>
            <w:b w:val="0"/>
            <w:bCs w:val="0"/>
          </w:rPr>
          <w:t xml:space="preserve">  </w:t>
        </w:r>
      </w:ins>
      <w:ins w:id="415" w:author="Grundy, Guy" w:date="2016-10-16T14:03:00Z">
        <w:r>
          <w:rPr>
            <w:rFonts w:ascii="Times New Roman" w:hAnsi="Times New Roman"/>
            <w:b w:val="0"/>
            <w:bCs w:val="0"/>
          </w:rPr>
          <w:t>Another example would be where client balances are falling day on day.  The average computed balance will be greater than end of day balance, and as such will need to be adjusted down.</w:t>
        </w:r>
      </w:ins>
      <w:ins w:id="416" w:author="Monsaert, Steven" w:date="2016-10-17T10:03:00Z">
        <w:r w:rsidR="001B2F15">
          <w:rPr>
            <w:rFonts w:ascii="Times New Roman" w:hAnsi="Times New Roman"/>
            <w:b w:val="0"/>
            <w:bCs w:val="0"/>
          </w:rPr>
          <w:t xml:space="preserve"> </w:t>
        </w:r>
      </w:ins>
      <w:ins w:id="417" w:author="Grundy, Guy" w:date="2016-10-16T14:03:00Z">
        <w:del w:id="418" w:author="Monsaert, Steven" w:date="2016-10-17T10:03:00Z">
          <w:r w:rsidDel="001B2F15">
            <w:rPr>
              <w:rFonts w:ascii="Times New Roman" w:hAnsi="Times New Roman"/>
              <w:b w:val="0"/>
              <w:bCs w:val="0"/>
            </w:rPr>
            <w:delText xml:space="preserve"> </w:delText>
          </w:r>
        </w:del>
      </w:ins>
      <w:ins w:id="419" w:author="Monsaert, Steven" w:date="2016-10-17T10:03:00Z">
        <w:r w:rsidR="001B2F15">
          <w:rPr>
            <w:rFonts w:ascii="Times New Roman" w:hAnsi="Times New Roman"/>
            <w:b w:val="0"/>
            <w:bCs w:val="0"/>
          </w:rPr>
          <w:t xml:space="preserve">The </w:t>
        </w:r>
        <w:del w:id="420" w:author="Grundy, Guy" w:date="2016-10-18T09:36:00Z">
          <w:r w:rsidR="001B2F15" w:rsidDel="00C1245B">
            <w:rPr>
              <w:rFonts w:ascii="Times New Roman" w:hAnsi="Times New Roman"/>
              <w:b w:val="0"/>
              <w:bCs w:val="0"/>
            </w:rPr>
            <w:delText>management overlay</w:delText>
          </w:r>
        </w:del>
      </w:ins>
      <w:ins w:id="421" w:author="Grundy, Guy" w:date="2016-10-18T09:36:00Z">
        <w:r w:rsidR="00C1245B">
          <w:rPr>
            <w:rFonts w:ascii="Times New Roman" w:hAnsi="Times New Roman"/>
            <w:b w:val="0"/>
            <w:bCs w:val="0"/>
          </w:rPr>
          <w:t>model adjustment</w:t>
        </w:r>
      </w:ins>
      <w:ins w:id="422" w:author="Monsaert, Steven" w:date="2016-10-17T10:03:00Z">
        <w:r w:rsidR="001B2F15">
          <w:rPr>
            <w:rFonts w:ascii="Times New Roman" w:hAnsi="Times New Roman"/>
            <w:b w:val="0"/>
            <w:bCs w:val="0"/>
          </w:rPr>
          <w:t xml:space="preserve"> will group core deposits</w:t>
        </w:r>
      </w:ins>
      <w:ins w:id="423" w:author="Monsaert, Steven" w:date="2016-10-17T10:07:00Z">
        <w:r w:rsidR="001B2F15">
          <w:rPr>
            <w:rFonts w:ascii="Times New Roman" w:hAnsi="Times New Roman"/>
            <w:b w:val="0"/>
            <w:bCs w:val="0"/>
          </w:rPr>
          <w:t xml:space="preserve"> and end of month</w:t>
        </w:r>
      </w:ins>
      <w:ins w:id="424" w:author="Monsaert, Steven" w:date="2016-10-17T10:08:00Z">
        <w:r w:rsidR="001B2F15">
          <w:rPr>
            <w:rFonts w:ascii="Times New Roman" w:hAnsi="Times New Roman"/>
            <w:b w:val="0"/>
            <w:bCs w:val="0"/>
          </w:rPr>
          <w:t xml:space="preserve"> eligible</w:t>
        </w:r>
      </w:ins>
      <w:ins w:id="425" w:author="Monsaert, Steven" w:date="2016-10-17T10:07:00Z">
        <w:r w:rsidR="001B2F15">
          <w:rPr>
            <w:rFonts w:ascii="Times New Roman" w:hAnsi="Times New Roman"/>
            <w:b w:val="0"/>
            <w:bCs w:val="0"/>
          </w:rPr>
          <w:t xml:space="preserve"> balances</w:t>
        </w:r>
      </w:ins>
      <w:ins w:id="426" w:author="Monsaert, Steven" w:date="2016-10-17T10:03:00Z">
        <w:r w:rsidR="001B2F15">
          <w:rPr>
            <w:rFonts w:ascii="Times New Roman" w:hAnsi="Times New Roman"/>
            <w:b w:val="0"/>
            <w:bCs w:val="0"/>
          </w:rPr>
          <w:t xml:space="preserve"> per entity and sector. </w:t>
        </w:r>
      </w:ins>
      <w:ins w:id="427" w:author="Monsaert, Steven" w:date="2016-10-17T10:04:00Z">
        <w:r w:rsidR="001B2F15">
          <w:rPr>
            <w:rFonts w:ascii="Times New Roman" w:hAnsi="Times New Roman"/>
            <w:b w:val="0"/>
            <w:bCs w:val="0"/>
          </w:rPr>
          <w:t>The core deposit calculated as such is then compared to the end of month</w:t>
        </w:r>
      </w:ins>
      <w:ins w:id="428" w:author="Monsaert, Steven" w:date="2016-10-17T10:09:00Z">
        <w:r w:rsidR="001B2F15">
          <w:rPr>
            <w:rFonts w:ascii="Times New Roman" w:hAnsi="Times New Roman"/>
            <w:b w:val="0"/>
            <w:bCs w:val="0"/>
          </w:rPr>
          <w:t xml:space="preserve"> eligible</w:t>
        </w:r>
      </w:ins>
      <w:ins w:id="429" w:author="Monsaert, Steven" w:date="2016-10-17T10:04:00Z">
        <w:r w:rsidR="001B2F15">
          <w:rPr>
            <w:rFonts w:ascii="Times New Roman" w:hAnsi="Times New Roman"/>
            <w:b w:val="0"/>
            <w:bCs w:val="0"/>
          </w:rPr>
          <w:t xml:space="preserve"> balance. </w:t>
        </w:r>
      </w:ins>
      <w:ins w:id="430" w:author="Monsaert, Steven" w:date="2016-10-17T10:05:00Z">
        <w:r w:rsidR="001B2F15">
          <w:rPr>
            <w:rFonts w:ascii="Times New Roman" w:hAnsi="Times New Roman"/>
            <w:b w:val="0"/>
            <w:bCs w:val="0"/>
          </w:rPr>
          <w:t>In case th</w:t>
        </w:r>
      </w:ins>
      <w:ins w:id="431" w:author="Monsaert, Steven" w:date="2016-10-17T10:09:00Z">
        <w:r w:rsidR="001B2F15">
          <w:rPr>
            <w:rFonts w:ascii="Times New Roman" w:hAnsi="Times New Roman"/>
            <w:b w:val="0"/>
            <w:bCs w:val="0"/>
          </w:rPr>
          <w:t>is</w:t>
        </w:r>
      </w:ins>
      <w:ins w:id="432" w:author="Monsaert, Steven" w:date="2016-10-17T10:05:00Z">
        <w:r w:rsidR="001B2F15">
          <w:rPr>
            <w:rFonts w:ascii="Times New Roman" w:hAnsi="Times New Roman"/>
            <w:b w:val="0"/>
            <w:bCs w:val="0"/>
          </w:rPr>
          <w:t xml:space="preserve"> end of month balance is exceeded by the core, the historical core deposit percentage (calculated as core </w:t>
        </w:r>
      </w:ins>
      <w:ins w:id="433" w:author="Monsaert, Steven" w:date="2016-10-17T10:09:00Z">
        <w:r w:rsidR="001B2F15">
          <w:rPr>
            <w:rFonts w:ascii="Times New Roman" w:hAnsi="Times New Roman"/>
            <w:b w:val="0"/>
            <w:bCs w:val="0"/>
          </w:rPr>
          <w:t>divided by</w:t>
        </w:r>
      </w:ins>
      <w:ins w:id="434" w:author="Monsaert, Steven" w:date="2016-10-17T10:05:00Z">
        <w:r w:rsidR="001B2F15">
          <w:rPr>
            <w:rFonts w:ascii="Times New Roman" w:hAnsi="Times New Roman"/>
            <w:b w:val="0"/>
            <w:bCs w:val="0"/>
          </w:rPr>
          <w:t xml:space="preserve"> eligible) is applied</w:t>
        </w:r>
      </w:ins>
      <w:ins w:id="435" w:author="Monsaert, Steven" w:date="2016-10-17T10:06:00Z">
        <w:r w:rsidR="001B2F15">
          <w:rPr>
            <w:rFonts w:ascii="Times New Roman" w:hAnsi="Times New Roman"/>
            <w:b w:val="0"/>
            <w:bCs w:val="0"/>
          </w:rPr>
          <w:t xml:space="preserve"> to the end of month </w:t>
        </w:r>
      </w:ins>
      <w:ins w:id="436" w:author="Monsaert, Steven" w:date="2016-10-17T10:09:00Z">
        <w:r w:rsidR="001B2F15">
          <w:rPr>
            <w:rFonts w:ascii="Times New Roman" w:hAnsi="Times New Roman"/>
            <w:b w:val="0"/>
            <w:bCs w:val="0"/>
          </w:rPr>
          <w:t xml:space="preserve">eligible </w:t>
        </w:r>
      </w:ins>
      <w:ins w:id="437" w:author="Monsaert, Steven" w:date="2016-10-17T10:06:00Z">
        <w:r w:rsidR="001B2F15">
          <w:rPr>
            <w:rFonts w:ascii="Times New Roman" w:hAnsi="Times New Roman"/>
            <w:b w:val="0"/>
            <w:bCs w:val="0"/>
          </w:rPr>
          <w:t>balance</w:t>
        </w:r>
      </w:ins>
      <w:ins w:id="438" w:author="Monsaert, Steven" w:date="2016-10-17T10:05:00Z">
        <w:r w:rsidR="001B2F15">
          <w:rPr>
            <w:rFonts w:ascii="Times New Roman" w:hAnsi="Times New Roman"/>
            <w:b w:val="0"/>
            <w:bCs w:val="0"/>
          </w:rPr>
          <w:t>.</w:t>
        </w:r>
      </w:ins>
      <w:ins w:id="439" w:author="Monsaert, Steven" w:date="2016-10-17T10:07:00Z">
        <w:r w:rsidR="001B2F15">
          <w:rPr>
            <w:rFonts w:ascii="Times New Roman" w:hAnsi="Times New Roman"/>
            <w:b w:val="0"/>
            <w:bCs w:val="0"/>
          </w:rPr>
          <w:t xml:space="preserve"> This historical percentage is calculated as the 6 month average operational deposit percentage</w:t>
        </w:r>
      </w:ins>
      <w:ins w:id="440" w:author="Monsaert, Steven" w:date="2016-10-17T10:14:00Z">
        <w:r w:rsidR="00B61AA7">
          <w:rPr>
            <w:rFonts w:ascii="Times New Roman" w:hAnsi="Times New Roman"/>
            <w:b w:val="0"/>
            <w:bCs w:val="0"/>
          </w:rPr>
          <w:t xml:space="preserve"> at entity level</w:t>
        </w:r>
      </w:ins>
      <w:ins w:id="441" w:author="Monsaert, Steven" w:date="2016-10-17T10:07:00Z">
        <w:r w:rsidR="001B2F15">
          <w:rPr>
            <w:rFonts w:ascii="Times New Roman" w:hAnsi="Times New Roman"/>
            <w:b w:val="0"/>
            <w:bCs w:val="0"/>
          </w:rPr>
          <w:t>.</w:t>
        </w:r>
      </w:ins>
    </w:p>
    <w:p w14:paraId="44030A80" w14:textId="76ADF570" w:rsidR="00502EB2" w:rsidRPr="00C627E0" w:rsidDel="001B2F15" w:rsidRDefault="00502EB2" w:rsidP="005C5AFB">
      <w:pPr>
        <w:pStyle w:val="ListParagraph"/>
        <w:numPr>
          <w:ilvl w:val="0"/>
          <w:numId w:val="0"/>
        </w:numPr>
        <w:spacing w:before="80" w:after="80" w:line="240" w:lineRule="auto"/>
        <w:ind w:left="360"/>
        <w:jc w:val="both"/>
        <w:rPr>
          <w:del w:id="442" w:author="Monsaert, Steven" w:date="2016-10-17T10:10:00Z"/>
          <w:rFonts w:ascii="Times New Roman" w:hAnsi="Times New Roman"/>
          <w:b w:val="0"/>
        </w:rPr>
      </w:pPr>
    </w:p>
    <w:p w14:paraId="43B69B0E" w14:textId="47832905" w:rsidR="00502EB2" w:rsidRPr="00C627E0" w:rsidDel="001B2F15" w:rsidRDefault="00502EB2" w:rsidP="005C5AFB">
      <w:pPr>
        <w:pStyle w:val="ListParagraph"/>
        <w:numPr>
          <w:ilvl w:val="0"/>
          <w:numId w:val="0"/>
        </w:numPr>
        <w:spacing w:before="80" w:after="80" w:line="240" w:lineRule="auto"/>
        <w:ind w:left="360"/>
        <w:jc w:val="both"/>
        <w:rPr>
          <w:del w:id="443" w:author="Monsaert, Steven" w:date="2016-10-17T10:10:00Z"/>
          <w:rFonts w:ascii="Times New Roman" w:hAnsi="Times New Roman"/>
          <w:b w:val="0"/>
        </w:rPr>
      </w:pPr>
    </w:p>
    <w:p w14:paraId="70A24F7D" w14:textId="66AF8581" w:rsidR="0020712F" w:rsidRPr="00C627E0" w:rsidDel="001B2F15" w:rsidRDefault="0020712F" w:rsidP="005C5AFB">
      <w:pPr>
        <w:pStyle w:val="ListParagraph"/>
        <w:numPr>
          <w:ilvl w:val="0"/>
          <w:numId w:val="0"/>
        </w:numPr>
        <w:spacing w:before="80" w:after="80" w:line="240" w:lineRule="auto"/>
        <w:ind w:left="360"/>
        <w:jc w:val="both"/>
        <w:rPr>
          <w:del w:id="444" w:author="Monsaert, Steven" w:date="2016-10-17T10:10:00Z"/>
          <w:rFonts w:ascii="Times New Roman" w:hAnsi="Times New Roman"/>
          <w:b w:val="0"/>
          <w:sz w:val="10"/>
          <w:szCs w:val="10"/>
        </w:rPr>
      </w:pPr>
    </w:p>
    <w:p w14:paraId="70A24F7E" w14:textId="76A18A31" w:rsidR="0020712F" w:rsidRPr="00C627E0" w:rsidDel="001B2F15" w:rsidRDefault="0020712F" w:rsidP="005C5AFB">
      <w:pPr>
        <w:pStyle w:val="ListParagraph"/>
        <w:numPr>
          <w:ilvl w:val="0"/>
          <w:numId w:val="0"/>
        </w:numPr>
        <w:spacing w:before="80" w:after="80" w:line="240" w:lineRule="auto"/>
        <w:ind w:left="360"/>
        <w:jc w:val="both"/>
        <w:rPr>
          <w:del w:id="445" w:author="Monsaert, Steven" w:date="2016-10-17T10:10:00Z"/>
          <w:rFonts w:ascii="Times New Roman" w:hAnsi="Times New Roman"/>
          <w:b w:val="0"/>
          <w:sz w:val="10"/>
          <w:szCs w:val="10"/>
        </w:rPr>
      </w:pPr>
    </w:p>
    <w:p w14:paraId="1AD98FD6" w14:textId="77777777" w:rsidR="007A6C2A" w:rsidRPr="00C627E0" w:rsidRDefault="007A6C2A">
      <w:pPr>
        <w:rPr>
          <w:rFonts w:ascii="Times New Roman" w:eastAsia="Calibri" w:hAnsi="Times New Roman" w:cs="Times New Roman"/>
          <w:b/>
          <w:bCs/>
        </w:rPr>
      </w:pPr>
      <w:r w:rsidRPr="00C627E0">
        <w:rPr>
          <w:rFonts w:ascii="Times New Roman" w:hAnsi="Times New Roman" w:cs="Times New Roman"/>
        </w:rPr>
        <w:br w:type="page"/>
      </w:r>
    </w:p>
    <w:p w14:paraId="70A24F7F" w14:textId="55CFAAD5" w:rsidR="0020712F" w:rsidRPr="00C627E0" w:rsidRDefault="0020712F" w:rsidP="004C6418">
      <w:pPr>
        <w:pStyle w:val="ListParagraph"/>
        <w:numPr>
          <w:ilvl w:val="0"/>
          <w:numId w:val="6"/>
        </w:numPr>
        <w:spacing w:before="80" w:after="80" w:line="240" w:lineRule="auto"/>
        <w:ind w:left="360" w:hanging="360"/>
        <w:jc w:val="both"/>
        <w:rPr>
          <w:rFonts w:ascii="Times New Roman" w:hAnsi="Times New Roman"/>
        </w:rPr>
      </w:pPr>
      <w:r w:rsidRPr="00C627E0">
        <w:rPr>
          <w:rFonts w:ascii="Times New Roman" w:hAnsi="Times New Roman"/>
        </w:rPr>
        <w:lastRenderedPageBreak/>
        <w:t>Input Data and Data Assumptions</w:t>
      </w:r>
    </w:p>
    <w:p w14:paraId="22E1606E" w14:textId="7DC24086" w:rsidR="007A6C2A" w:rsidRPr="00C627E0" w:rsidRDefault="0020712F" w:rsidP="005C5AFB">
      <w:pPr>
        <w:spacing w:before="80" w:after="80" w:line="240" w:lineRule="auto"/>
        <w:ind w:left="360"/>
        <w:jc w:val="both"/>
        <w:rPr>
          <w:rFonts w:ascii="Times New Roman" w:hAnsi="Times New Roman" w:cs="Times New Roman"/>
        </w:rPr>
      </w:pPr>
      <w:r w:rsidRPr="00C627E0">
        <w:rPr>
          <w:rFonts w:ascii="Times New Roman" w:hAnsi="Times New Roman" w:cs="Times New Roman"/>
          <w:u w:val="single"/>
        </w:rPr>
        <w:t>Input Data:</w:t>
      </w:r>
    </w:p>
    <w:p w14:paraId="343D828E" w14:textId="77777777" w:rsidR="007A6C2A" w:rsidRPr="00C627E0" w:rsidRDefault="007A6C2A" w:rsidP="005C5AFB">
      <w:pPr>
        <w:spacing w:before="80" w:after="80" w:line="240" w:lineRule="auto"/>
        <w:ind w:left="360"/>
        <w:jc w:val="both"/>
        <w:rPr>
          <w:rFonts w:ascii="Times New Roman" w:hAnsi="Times New Roman" w:cs="Times New Roman"/>
        </w:rPr>
      </w:pPr>
    </w:p>
    <w:p w14:paraId="0DB932CC" w14:textId="77777777" w:rsidR="00F74878" w:rsidRPr="00C627E0" w:rsidRDefault="007A6C2A" w:rsidP="00F74878">
      <w:pPr>
        <w:spacing w:before="80" w:after="80" w:line="240" w:lineRule="auto"/>
        <w:ind w:left="360"/>
        <w:jc w:val="both"/>
        <w:rPr>
          <w:rFonts w:ascii="Times New Roman" w:hAnsi="Times New Roman" w:cs="Times New Roman"/>
        </w:rPr>
      </w:pPr>
      <w:r w:rsidRPr="00C627E0">
        <w:rPr>
          <w:rFonts w:ascii="Times New Roman" w:hAnsi="Times New Roman" w:cs="Times New Roman"/>
        </w:rPr>
        <w:t xml:space="preserve">There are two kinds of input data. </w:t>
      </w:r>
    </w:p>
    <w:p w14:paraId="1C396D05" w14:textId="19095936" w:rsidR="00F74878" w:rsidRPr="00C627E0" w:rsidRDefault="00F74878" w:rsidP="00F74878">
      <w:pPr>
        <w:pStyle w:val="ListParagraph"/>
        <w:numPr>
          <w:ilvl w:val="0"/>
          <w:numId w:val="17"/>
        </w:numPr>
        <w:spacing w:before="80" w:after="80" w:line="240" w:lineRule="auto"/>
        <w:rPr>
          <w:rFonts w:ascii="Times New Roman" w:hAnsi="Times New Roman"/>
          <w:b w:val="0"/>
        </w:rPr>
      </w:pPr>
      <w:r w:rsidRPr="00C627E0">
        <w:rPr>
          <w:rFonts w:ascii="Times New Roman" w:hAnsi="Times New Roman"/>
          <w:b w:val="0"/>
        </w:rPr>
        <w:t>A</w:t>
      </w:r>
      <w:r w:rsidR="007A6C2A" w:rsidRPr="00C627E0">
        <w:rPr>
          <w:rFonts w:ascii="Times New Roman" w:hAnsi="Times New Roman"/>
          <w:b w:val="0"/>
        </w:rPr>
        <w:t>ccounts that are el</w:t>
      </w:r>
      <w:r w:rsidRPr="00C627E0">
        <w:rPr>
          <w:rFonts w:ascii="Times New Roman" w:hAnsi="Times New Roman"/>
          <w:b w:val="0"/>
        </w:rPr>
        <w:t>igible for operational deposits</w:t>
      </w:r>
      <w:r w:rsidR="007A6C2A" w:rsidRPr="00C627E0">
        <w:rPr>
          <w:rFonts w:ascii="Times New Roman" w:hAnsi="Times New Roman"/>
          <w:b w:val="0"/>
        </w:rPr>
        <w:t xml:space="preserve"> </w:t>
      </w:r>
    </w:p>
    <w:p w14:paraId="36C6459F" w14:textId="0807452A" w:rsidR="007A6C2A" w:rsidRPr="00C627E0" w:rsidRDefault="00443CBB" w:rsidP="00F74878">
      <w:pPr>
        <w:pStyle w:val="ListParagraph"/>
        <w:numPr>
          <w:ilvl w:val="0"/>
          <w:numId w:val="17"/>
        </w:numPr>
        <w:spacing w:before="80" w:after="80" w:line="240" w:lineRule="auto"/>
        <w:rPr>
          <w:rFonts w:ascii="Times New Roman" w:hAnsi="Times New Roman"/>
          <w:b w:val="0"/>
        </w:rPr>
      </w:pPr>
      <w:r>
        <w:rPr>
          <w:rFonts w:ascii="Times New Roman" w:hAnsi="Times New Roman"/>
          <w:b w:val="0"/>
        </w:rPr>
        <w:t xml:space="preserve">Transactional </w:t>
      </w:r>
      <w:r w:rsidR="00E55DB5" w:rsidRPr="00C627E0">
        <w:rPr>
          <w:rFonts w:ascii="Times New Roman" w:hAnsi="Times New Roman"/>
          <w:b w:val="0"/>
        </w:rPr>
        <w:t>data to feed the Model</w:t>
      </w:r>
    </w:p>
    <w:p w14:paraId="23D37099" w14:textId="77777777" w:rsidR="00E55DB5" w:rsidRPr="00C627E0" w:rsidRDefault="00E55DB5" w:rsidP="007A6C2A">
      <w:pPr>
        <w:spacing w:before="80" w:after="80" w:line="240" w:lineRule="auto"/>
        <w:ind w:left="360"/>
        <w:jc w:val="both"/>
        <w:rPr>
          <w:rFonts w:ascii="Times New Roman" w:hAnsi="Times New Roman" w:cs="Times New Roman"/>
        </w:rPr>
      </w:pPr>
    </w:p>
    <w:p w14:paraId="3B7438CD" w14:textId="427C03FE" w:rsidR="00AF3922" w:rsidRDefault="00682B43" w:rsidP="00CE04CE">
      <w:pPr>
        <w:spacing w:before="80" w:after="80" w:line="240" w:lineRule="auto"/>
        <w:ind w:left="360"/>
        <w:jc w:val="both"/>
        <w:rPr>
          <w:rFonts w:ascii="Times New Roman" w:hAnsi="Times New Roman" w:cs="Times New Roman"/>
        </w:rPr>
      </w:pPr>
      <w:r>
        <w:rPr>
          <w:rFonts w:ascii="Times New Roman" w:hAnsi="Times New Roman" w:cs="Times New Roman"/>
        </w:rPr>
        <w:t>The source of t</w:t>
      </w:r>
      <w:r w:rsidR="00AF3922">
        <w:rPr>
          <w:rFonts w:ascii="Times New Roman" w:hAnsi="Times New Roman" w:cs="Times New Roman"/>
        </w:rPr>
        <w:t>he transaction data is the</w:t>
      </w:r>
      <w:r w:rsidRPr="00CE04CE">
        <w:rPr>
          <w:rFonts w:ascii="Times New Roman" w:hAnsi="Times New Roman" w:cs="Times New Roman"/>
        </w:rPr>
        <w:t xml:space="preserve"> International Money Management System (</w:t>
      </w:r>
      <w:r w:rsidR="00AF3922" w:rsidRPr="00CE04CE">
        <w:rPr>
          <w:rFonts w:ascii="Times New Roman" w:hAnsi="Times New Roman" w:cs="Times New Roman"/>
          <w:b/>
        </w:rPr>
        <w:t>“</w:t>
      </w:r>
      <w:r w:rsidRPr="00CE04CE">
        <w:rPr>
          <w:rFonts w:ascii="Times New Roman" w:hAnsi="Times New Roman" w:cs="Times New Roman"/>
          <w:b/>
        </w:rPr>
        <w:t>IMMS</w:t>
      </w:r>
      <w:r w:rsidR="00AF3922" w:rsidRPr="00CE04CE">
        <w:rPr>
          <w:rFonts w:ascii="Times New Roman" w:hAnsi="Times New Roman" w:cs="Times New Roman"/>
          <w:b/>
        </w:rPr>
        <w:t>”</w:t>
      </w:r>
      <w:r w:rsidRPr="00CE04CE">
        <w:rPr>
          <w:rFonts w:ascii="Times New Roman" w:hAnsi="Times New Roman" w:cs="Times New Roman"/>
        </w:rPr>
        <w:t xml:space="preserve">) </w:t>
      </w:r>
      <w:r w:rsidR="00AF3922">
        <w:rPr>
          <w:rFonts w:ascii="Times New Roman" w:hAnsi="Times New Roman" w:cs="Times New Roman"/>
        </w:rPr>
        <w:t xml:space="preserve">system.  IMMS </w:t>
      </w:r>
      <w:r w:rsidRPr="00CE04CE">
        <w:rPr>
          <w:rFonts w:ascii="Times New Roman" w:hAnsi="Times New Roman" w:cs="Times New Roman"/>
        </w:rPr>
        <w:t>is a multi-c</w:t>
      </w:r>
      <w:r w:rsidR="00AF3922" w:rsidRPr="00AF3922">
        <w:rPr>
          <w:rFonts w:ascii="Times New Roman" w:hAnsi="Times New Roman" w:cs="Times New Roman"/>
        </w:rPr>
        <w:t>urrency system. It contains the</w:t>
      </w:r>
      <w:r w:rsidR="00AF3922">
        <w:rPr>
          <w:rFonts w:ascii="Times New Roman" w:hAnsi="Times New Roman" w:cs="Times New Roman"/>
        </w:rPr>
        <w:t xml:space="preserve"> </w:t>
      </w:r>
      <w:r w:rsidRPr="00CE04CE">
        <w:rPr>
          <w:rFonts w:ascii="Times New Roman" w:hAnsi="Times New Roman" w:cs="Times New Roman"/>
        </w:rPr>
        <w:t>records for The Bank of New York Mellon, reflecting cash balances and currency positions of all clients</w:t>
      </w:r>
      <w:r w:rsidR="00AF3922">
        <w:rPr>
          <w:rFonts w:ascii="Times New Roman" w:hAnsi="Times New Roman" w:cs="Times New Roman"/>
        </w:rPr>
        <w:t xml:space="preserve"> </w:t>
      </w:r>
      <w:r w:rsidRPr="00CE04CE">
        <w:rPr>
          <w:rFonts w:ascii="Times New Roman" w:hAnsi="Times New Roman" w:cs="Times New Roman"/>
        </w:rPr>
        <w:t xml:space="preserve">made up of all transactions. </w:t>
      </w:r>
    </w:p>
    <w:p w14:paraId="32C10CCD" w14:textId="77777777" w:rsidR="00AF3922" w:rsidRDefault="00AF3922" w:rsidP="00CE04CE">
      <w:pPr>
        <w:spacing w:before="80" w:after="80" w:line="240" w:lineRule="auto"/>
        <w:ind w:left="360"/>
        <w:jc w:val="both"/>
        <w:rPr>
          <w:rFonts w:ascii="Times New Roman" w:hAnsi="Times New Roman" w:cs="Times New Roman"/>
        </w:rPr>
      </w:pPr>
    </w:p>
    <w:p w14:paraId="2C5E225C" w14:textId="121DC491" w:rsidR="00682B43" w:rsidRPr="00CE04CE" w:rsidRDefault="00682B43" w:rsidP="00CE04CE">
      <w:pPr>
        <w:spacing w:before="80" w:after="80" w:line="240" w:lineRule="auto"/>
        <w:ind w:left="360"/>
        <w:jc w:val="both"/>
        <w:rPr>
          <w:rFonts w:ascii="Times New Roman" w:hAnsi="Times New Roman" w:cs="Times New Roman"/>
        </w:rPr>
      </w:pPr>
      <w:r w:rsidRPr="00CE04CE">
        <w:rPr>
          <w:rFonts w:ascii="Times New Roman" w:hAnsi="Times New Roman" w:cs="Times New Roman"/>
        </w:rPr>
        <w:t>IMMS interfaces with our Global Sec</w:t>
      </w:r>
      <w:r w:rsidR="00AF3922" w:rsidRPr="00AF3922">
        <w:rPr>
          <w:rFonts w:ascii="Times New Roman" w:hAnsi="Times New Roman" w:cs="Times New Roman"/>
        </w:rPr>
        <w:t>urities Processing System (</w:t>
      </w:r>
      <w:r w:rsidR="00AF3922">
        <w:rPr>
          <w:rFonts w:ascii="Times New Roman" w:hAnsi="Times New Roman" w:cs="Times New Roman"/>
        </w:rPr>
        <w:t>“</w:t>
      </w:r>
      <w:r w:rsidR="00AF3922" w:rsidRPr="00AF3922">
        <w:rPr>
          <w:rFonts w:ascii="Times New Roman" w:hAnsi="Times New Roman" w:cs="Times New Roman"/>
        </w:rPr>
        <w:t>GSP</w:t>
      </w:r>
      <w:r w:rsidR="00AF3922">
        <w:rPr>
          <w:rFonts w:ascii="Times New Roman" w:hAnsi="Times New Roman" w:cs="Times New Roman"/>
        </w:rPr>
        <w:t>”</w:t>
      </w:r>
      <w:r w:rsidR="00AF3922" w:rsidRPr="00AF3922">
        <w:rPr>
          <w:rFonts w:ascii="Times New Roman" w:hAnsi="Times New Roman" w:cs="Times New Roman"/>
        </w:rPr>
        <w:t>)</w:t>
      </w:r>
      <w:r w:rsidR="00AF3922">
        <w:rPr>
          <w:rFonts w:ascii="Times New Roman" w:hAnsi="Times New Roman" w:cs="Times New Roman"/>
        </w:rPr>
        <w:t xml:space="preserve"> </w:t>
      </w:r>
      <w:r w:rsidRPr="00CE04CE">
        <w:rPr>
          <w:rFonts w:ascii="Times New Roman" w:hAnsi="Times New Roman" w:cs="Times New Roman"/>
        </w:rPr>
        <w:t>which tracks and reports on securities positions includin</w:t>
      </w:r>
      <w:r w:rsidR="00AF3922" w:rsidRPr="00AF3922">
        <w:rPr>
          <w:rFonts w:ascii="Times New Roman" w:hAnsi="Times New Roman" w:cs="Times New Roman"/>
        </w:rPr>
        <w:t>g settled and unsettled trades.</w:t>
      </w:r>
      <w:r w:rsidR="00AF3922">
        <w:rPr>
          <w:rFonts w:ascii="Times New Roman" w:hAnsi="Times New Roman" w:cs="Times New Roman"/>
        </w:rPr>
        <w:t xml:space="preserve">  </w:t>
      </w:r>
      <w:r w:rsidRPr="00CE04CE">
        <w:rPr>
          <w:rFonts w:ascii="Times New Roman" w:hAnsi="Times New Roman" w:cs="Times New Roman"/>
        </w:rPr>
        <w:t>IMMS receives the cash postings from other core BNYM systems wh</w:t>
      </w:r>
      <w:r w:rsidR="00AF3922" w:rsidRPr="00AF3922">
        <w:rPr>
          <w:rFonts w:ascii="Times New Roman" w:hAnsi="Times New Roman" w:cs="Times New Roman"/>
        </w:rPr>
        <w:t>ere they are processed. Some of</w:t>
      </w:r>
      <w:r w:rsidR="00AF3922">
        <w:rPr>
          <w:rFonts w:ascii="Times New Roman" w:hAnsi="Times New Roman" w:cs="Times New Roman"/>
        </w:rPr>
        <w:t xml:space="preserve"> </w:t>
      </w:r>
      <w:r w:rsidRPr="00CE04CE">
        <w:rPr>
          <w:rFonts w:ascii="Times New Roman" w:hAnsi="Times New Roman" w:cs="Times New Roman"/>
        </w:rPr>
        <w:t>those systems are:</w:t>
      </w:r>
    </w:p>
    <w:p w14:paraId="3258F3D2" w14:textId="0C208FD7" w:rsidR="00682B43" w:rsidRPr="00CE04CE" w:rsidRDefault="00682B43" w:rsidP="00CE04CE">
      <w:pPr>
        <w:pStyle w:val="ListParagraph"/>
        <w:numPr>
          <w:ilvl w:val="0"/>
          <w:numId w:val="47"/>
        </w:numPr>
        <w:spacing w:before="80" w:after="80" w:line="240" w:lineRule="auto"/>
        <w:jc w:val="both"/>
        <w:rPr>
          <w:rFonts w:ascii="Times New Roman" w:hAnsi="Times New Roman"/>
        </w:rPr>
      </w:pPr>
      <w:r w:rsidRPr="00CE04CE">
        <w:rPr>
          <w:rFonts w:ascii="Times New Roman" w:hAnsi="Times New Roman"/>
          <w:b w:val="0"/>
        </w:rPr>
        <w:t>GSP (Global Securities Processing) – securities trades</w:t>
      </w:r>
    </w:p>
    <w:p w14:paraId="198E954F" w14:textId="41F38FF1" w:rsidR="00682B43" w:rsidRPr="00CE04CE" w:rsidRDefault="00682B43" w:rsidP="00CE04CE">
      <w:pPr>
        <w:pStyle w:val="ListParagraph"/>
        <w:numPr>
          <w:ilvl w:val="0"/>
          <w:numId w:val="47"/>
        </w:numPr>
        <w:spacing w:before="80" w:after="80" w:line="240" w:lineRule="auto"/>
        <w:jc w:val="both"/>
        <w:rPr>
          <w:rFonts w:ascii="Times New Roman" w:hAnsi="Times New Roman"/>
        </w:rPr>
      </w:pPr>
      <w:r w:rsidRPr="00CE04CE">
        <w:rPr>
          <w:rFonts w:ascii="Times New Roman" w:hAnsi="Times New Roman"/>
          <w:b w:val="0"/>
        </w:rPr>
        <w:t>ICO (Instruction Capture Online) – cash transfers</w:t>
      </w:r>
    </w:p>
    <w:p w14:paraId="0E02BF42" w14:textId="1B5703BB" w:rsidR="00682B43" w:rsidRPr="00CE04CE" w:rsidRDefault="00682B43" w:rsidP="00CE04CE">
      <w:pPr>
        <w:pStyle w:val="ListParagraph"/>
        <w:numPr>
          <w:ilvl w:val="0"/>
          <w:numId w:val="47"/>
        </w:numPr>
        <w:spacing w:before="80" w:after="80" w:line="240" w:lineRule="auto"/>
        <w:jc w:val="both"/>
        <w:rPr>
          <w:rFonts w:ascii="Times New Roman" w:hAnsi="Times New Roman"/>
        </w:rPr>
      </w:pPr>
      <w:r w:rsidRPr="00CE04CE">
        <w:rPr>
          <w:rFonts w:ascii="Times New Roman" w:hAnsi="Times New Roman"/>
          <w:b w:val="0"/>
        </w:rPr>
        <w:t>GSF (Global STIF Funds) – STIF transactions</w:t>
      </w:r>
    </w:p>
    <w:p w14:paraId="1A700C5D" w14:textId="14F84152" w:rsidR="00682B43" w:rsidRPr="00CE04CE" w:rsidRDefault="00682B43" w:rsidP="00CE04CE">
      <w:pPr>
        <w:pStyle w:val="ListParagraph"/>
        <w:numPr>
          <w:ilvl w:val="0"/>
          <w:numId w:val="47"/>
        </w:numPr>
        <w:spacing w:before="80" w:after="80" w:line="240" w:lineRule="auto"/>
        <w:jc w:val="both"/>
        <w:rPr>
          <w:rFonts w:ascii="Times New Roman" w:hAnsi="Times New Roman"/>
        </w:rPr>
      </w:pPr>
      <w:r w:rsidRPr="00CE04CE">
        <w:rPr>
          <w:rFonts w:ascii="Times New Roman" w:hAnsi="Times New Roman"/>
          <w:b w:val="0"/>
        </w:rPr>
        <w:t>DSE (Debt Service Environment) – debt service payments and outgoing wires</w:t>
      </w:r>
    </w:p>
    <w:p w14:paraId="579706E7" w14:textId="36D64CA1" w:rsidR="00682B43" w:rsidRPr="00CE04CE" w:rsidRDefault="00682B43" w:rsidP="00CE04CE">
      <w:pPr>
        <w:pStyle w:val="ListParagraph"/>
        <w:numPr>
          <w:ilvl w:val="0"/>
          <w:numId w:val="47"/>
        </w:numPr>
        <w:spacing w:before="80" w:after="80" w:line="240" w:lineRule="auto"/>
        <w:jc w:val="both"/>
        <w:rPr>
          <w:rFonts w:ascii="Times New Roman" w:hAnsi="Times New Roman"/>
        </w:rPr>
      </w:pPr>
      <w:r w:rsidRPr="00CE04CE">
        <w:rPr>
          <w:rFonts w:ascii="Times New Roman" w:hAnsi="Times New Roman"/>
          <w:b w:val="0"/>
        </w:rPr>
        <w:t>MONTRAN (Money Transfer) – payments</w:t>
      </w:r>
    </w:p>
    <w:p w14:paraId="57F0B1D2" w14:textId="18635798" w:rsidR="00682B43" w:rsidRPr="00CE04CE" w:rsidRDefault="00682B43" w:rsidP="00CE04CE">
      <w:pPr>
        <w:pStyle w:val="ListParagraph"/>
        <w:numPr>
          <w:ilvl w:val="0"/>
          <w:numId w:val="47"/>
        </w:numPr>
        <w:spacing w:before="80" w:after="80" w:line="240" w:lineRule="auto"/>
        <w:jc w:val="both"/>
        <w:rPr>
          <w:rFonts w:ascii="Times New Roman" w:hAnsi="Times New Roman"/>
        </w:rPr>
      </w:pPr>
      <w:r w:rsidRPr="00CE04CE">
        <w:rPr>
          <w:rFonts w:ascii="Times New Roman" w:hAnsi="Times New Roman"/>
          <w:b w:val="0"/>
        </w:rPr>
        <w:t>WSS (Wall Street Systems) – foreign exchange/money market trading</w:t>
      </w:r>
    </w:p>
    <w:p w14:paraId="163C83F1" w14:textId="4E019C9A" w:rsidR="00682B43" w:rsidRPr="00CE04CE" w:rsidRDefault="00682B43" w:rsidP="00CE04CE">
      <w:pPr>
        <w:pStyle w:val="ListParagraph"/>
        <w:numPr>
          <w:ilvl w:val="0"/>
          <w:numId w:val="47"/>
        </w:numPr>
        <w:spacing w:before="80" w:after="80" w:line="240" w:lineRule="auto"/>
        <w:jc w:val="both"/>
        <w:rPr>
          <w:rFonts w:ascii="Times New Roman" w:hAnsi="Times New Roman"/>
        </w:rPr>
      </w:pPr>
      <w:r w:rsidRPr="00CE04CE">
        <w:rPr>
          <w:rFonts w:ascii="Times New Roman" w:hAnsi="Times New Roman"/>
          <w:b w:val="0"/>
        </w:rPr>
        <w:t>Class Custody – BNYE securities</w:t>
      </w:r>
    </w:p>
    <w:p w14:paraId="19FE26BC" w14:textId="77777777" w:rsidR="00682B43" w:rsidRDefault="00682B43" w:rsidP="00CE04CE">
      <w:pPr>
        <w:spacing w:before="80" w:after="80" w:line="240" w:lineRule="auto"/>
        <w:jc w:val="both"/>
        <w:rPr>
          <w:rFonts w:ascii="Times New Roman" w:hAnsi="Times New Roman" w:cs="Times New Roman"/>
        </w:rPr>
      </w:pPr>
    </w:p>
    <w:p w14:paraId="6F69BBE7" w14:textId="46A7862E" w:rsidR="007A6C2A" w:rsidRPr="00C627E0" w:rsidRDefault="00E55DB5" w:rsidP="007A6C2A">
      <w:pPr>
        <w:spacing w:before="80" w:after="80" w:line="240" w:lineRule="auto"/>
        <w:ind w:left="360"/>
        <w:jc w:val="both"/>
        <w:rPr>
          <w:rFonts w:ascii="Times New Roman" w:hAnsi="Times New Roman" w:cs="Times New Roman"/>
        </w:rPr>
      </w:pPr>
      <w:r w:rsidRPr="00C627E0">
        <w:rPr>
          <w:rFonts w:ascii="Times New Roman" w:hAnsi="Times New Roman" w:cs="Times New Roman"/>
        </w:rPr>
        <w:t>The m</w:t>
      </w:r>
      <w:r w:rsidR="007A6C2A" w:rsidRPr="00C627E0">
        <w:rPr>
          <w:rFonts w:ascii="Times New Roman" w:hAnsi="Times New Roman" w:cs="Times New Roman"/>
        </w:rPr>
        <w:t>odel will compute the portion of core operational deposits of eligible accounts. Eligibility is determined by excluding accounts that does not satisfy to a list of criteria. Selection contains eligible operational accounts.</w:t>
      </w:r>
    </w:p>
    <w:p w14:paraId="019367EA" w14:textId="77777777" w:rsidR="00E55DB5" w:rsidRPr="00C627E0" w:rsidRDefault="00E55DB5" w:rsidP="007A6C2A">
      <w:pPr>
        <w:spacing w:before="80" w:after="80" w:line="240" w:lineRule="auto"/>
        <w:ind w:left="360"/>
        <w:jc w:val="both"/>
        <w:rPr>
          <w:rFonts w:ascii="Times New Roman" w:hAnsi="Times New Roman" w:cs="Times New Roman"/>
        </w:rPr>
      </w:pPr>
    </w:p>
    <w:p w14:paraId="465A7046" w14:textId="77777777" w:rsidR="007A6C2A" w:rsidRPr="00C627E0" w:rsidRDefault="007A6C2A" w:rsidP="007A6C2A">
      <w:pPr>
        <w:spacing w:before="80" w:after="80" w:line="240" w:lineRule="auto"/>
        <w:ind w:left="360"/>
        <w:jc w:val="both"/>
        <w:rPr>
          <w:rFonts w:ascii="Times New Roman" w:hAnsi="Times New Roman" w:cs="Times New Roman"/>
        </w:rPr>
      </w:pPr>
      <w:r w:rsidRPr="00C627E0">
        <w:rPr>
          <w:rFonts w:ascii="Times New Roman" w:hAnsi="Times New Roman" w:cs="Times New Roman"/>
        </w:rPr>
        <w:t>The result of selection of EMEA eligible operational deposit balance is stored in a table. This table contains the result of each test (criteria result) and the amount of balance at end of day. The balance of account (eligible and not eligible account) is reconciled with accounting figures.</w:t>
      </w:r>
    </w:p>
    <w:p w14:paraId="0F0636AE" w14:textId="77777777" w:rsidR="00E55DB5" w:rsidRPr="00C627E0" w:rsidRDefault="00E55DB5" w:rsidP="007A6C2A">
      <w:pPr>
        <w:spacing w:before="80" w:after="80" w:line="240" w:lineRule="auto"/>
        <w:ind w:left="360"/>
        <w:jc w:val="both"/>
        <w:rPr>
          <w:rFonts w:ascii="Times New Roman" w:hAnsi="Times New Roman" w:cs="Times New Roman"/>
        </w:rPr>
      </w:pPr>
    </w:p>
    <w:p w14:paraId="169201E0" w14:textId="20C9B705" w:rsidR="007A6C2A" w:rsidRPr="00C627E0" w:rsidRDefault="007A6C2A" w:rsidP="007A6C2A">
      <w:pPr>
        <w:spacing w:before="80" w:after="80" w:line="240" w:lineRule="auto"/>
        <w:ind w:left="360"/>
        <w:jc w:val="both"/>
        <w:rPr>
          <w:rFonts w:ascii="Times New Roman" w:hAnsi="Times New Roman" w:cs="Times New Roman"/>
        </w:rPr>
      </w:pPr>
      <w:r w:rsidRPr="00C627E0">
        <w:rPr>
          <w:rFonts w:ascii="Times New Roman" w:hAnsi="Times New Roman" w:cs="Times New Roman"/>
        </w:rPr>
        <w:t xml:space="preserve">The </w:t>
      </w:r>
      <w:r w:rsidR="00DA688A">
        <w:rPr>
          <w:rFonts w:ascii="Times New Roman" w:hAnsi="Times New Roman" w:cs="Times New Roman"/>
        </w:rPr>
        <w:t>transactional (</w:t>
      </w:r>
      <w:r w:rsidRPr="00C627E0">
        <w:rPr>
          <w:rFonts w:ascii="Times New Roman" w:hAnsi="Times New Roman" w:cs="Times New Roman"/>
        </w:rPr>
        <w:t>deals</w:t>
      </w:r>
      <w:r w:rsidR="00DA688A">
        <w:rPr>
          <w:rFonts w:ascii="Times New Roman" w:hAnsi="Times New Roman" w:cs="Times New Roman"/>
        </w:rPr>
        <w:t>)</w:t>
      </w:r>
      <w:r w:rsidRPr="00C627E0">
        <w:rPr>
          <w:rFonts w:ascii="Times New Roman" w:hAnsi="Times New Roman" w:cs="Times New Roman"/>
        </w:rPr>
        <w:t xml:space="preserve"> data are measured on basis of outflow of cash account (debit of cash account). Outflow is measured daily and archived in a table.</w:t>
      </w:r>
    </w:p>
    <w:p w14:paraId="4717F942" w14:textId="77777777" w:rsidR="007A6C2A" w:rsidRPr="00C627E0" w:rsidRDefault="007A6C2A" w:rsidP="007A6C2A">
      <w:pPr>
        <w:spacing w:before="80" w:after="80" w:line="240" w:lineRule="auto"/>
        <w:ind w:left="360"/>
        <w:jc w:val="both"/>
        <w:rPr>
          <w:rFonts w:ascii="Times New Roman" w:hAnsi="Times New Roman" w:cs="Times New Roman"/>
        </w:rPr>
      </w:pPr>
    </w:p>
    <w:p w14:paraId="6A9664D4" w14:textId="19F51847" w:rsidR="009D220D" w:rsidRDefault="007A6C2A" w:rsidP="007A6C2A">
      <w:pPr>
        <w:spacing w:before="80" w:after="80" w:line="240" w:lineRule="auto"/>
        <w:ind w:left="360"/>
        <w:jc w:val="both"/>
        <w:rPr>
          <w:rFonts w:ascii="Times New Roman" w:hAnsi="Times New Roman" w:cs="Times New Roman"/>
        </w:rPr>
      </w:pPr>
      <w:r w:rsidRPr="00C627E0">
        <w:rPr>
          <w:rFonts w:ascii="Times New Roman" w:hAnsi="Times New Roman" w:cs="Times New Roman"/>
        </w:rPr>
        <w:t>Both dataset</w:t>
      </w:r>
      <w:r w:rsidR="00E55DB5" w:rsidRPr="00C627E0">
        <w:rPr>
          <w:rFonts w:ascii="Times New Roman" w:hAnsi="Times New Roman" w:cs="Times New Roman"/>
        </w:rPr>
        <w:t>s</w:t>
      </w:r>
      <w:r w:rsidRPr="00C627E0">
        <w:rPr>
          <w:rFonts w:ascii="Times New Roman" w:hAnsi="Times New Roman" w:cs="Times New Roman"/>
        </w:rPr>
        <w:t xml:space="preserve"> are imported into </w:t>
      </w:r>
      <w:proofErr w:type="spellStart"/>
      <w:r w:rsidRPr="00C627E0">
        <w:rPr>
          <w:rFonts w:ascii="Times New Roman" w:hAnsi="Times New Roman" w:cs="Times New Roman"/>
        </w:rPr>
        <w:t>FinArch</w:t>
      </w:r>
      <w:proofErr w:type="spellEnd"/>
      <w:r w:rsidRPr="00C627E0">
        <w:rPr>
          <w:rFonts w:ascii="Times New Roman" w:hAnsi="Times New Roman" w:cs="Times New Roman"/>
        </w:rPr>
        <w:t xml:space="preserve"> </w:t>
      </w:r>
      <w:r w:rsidR="00E55DB5" w:rsidRPr="00C627E0">
        <w:rPr>
          <w:rFonts w:ascii="Times New Roman" w:hAnsi="Times New Roman" w:cs="Times New Roman"/>
        </w:rPr>
        <w:t xml:space="preserve">(“FRR”) </w:t>
      </w:r>
      <w:r w:rsidRPr="00C627E0">
        <w:rPr>
          <w:rFonts w:ascii="Times New Roman" w:hAnsi="Times New Roman" w:cs="Times New Roman"/>
        </w:rPr>
        <w:t>(previously “R”)</w:t>
      </w:r>
      <w:r w:rsidR="00E55DB5" w:rsidRPr="00C627E0">
        <w:rPr>
          <w:rFonts w:ascii="Times New Roman" w:hAnsi="Times New Roman" w:cs="Times New Roman"/>
        </w:rPr>
        <w:t xml:space="preserve"> through </w:t>
      </w:r>
      <w:r w:rsidR="001B5E93" w:rsidRPr="00C627E0">
        <w:rPr>
          <w:rFonts w:ascii="Times New Roman" w:hAnsi="Times New Roman" w:cs="Times New Roman"/>
        </w:rPr>
        <w:t xml:space="preserve">the Brussels </w:t>
      </w:r>
      <w:proofErr w:type="spellStart"/>
      <w:r w:rsidR="001B5E93" w:rsidRPr="00C627E0">
        <w:rPr>
          <w:rFonts w:ascii="Times New Roman" w:hAnsi="Times New Roman" w:cs="Times New Roman"/>
        </w:rPr>
        <w:t>Ware</w:t>
      </w:r>
      <w:r w:rsidR="00E55DB5" w:rsidRPr="00C627E0">
        <w:rPr>
          <w:rFonts w:ascii="Times New Roman" w:hAnsi="Times New Roman" w:cs="Times New Roman"/>
        </w:rPr>
        <w:t>House</w:t>
      </w:r>
      <w:proofErr w:type="spellEnd"/>
      <w:r w:rsidR="00E55DB5" w:rsidRPr="00C627E0">
        <w:rPr>
          <w:rFonts w:ascii="Times New Roman" w:hAnsi="Times New Roman" w:cs="Times New Roman"/>
        </w:rPr>
        <w:t xml:space="preserve"> (“</w:t>
      </w:r>
      <w:r w:rsidR="00E55DB5" w:rsidRPr="00C627E0">
        <w:rPr>
          <w:rFonts w:ascii="Times New Roman" w:hAnsi="Times New Roman" w:cs="Times New Roman"/>
          <w:b/>
        </w:rPr>
        <w:t>BWH</w:t>
      </w:r>
      <w:r w:rsidR="00E55DB5" w:rsidRPr="00C627E0">
        <w:rPr>
          <w:rFonts w:ascii="Times New Roman" w:hAnsi="Times New Roman" w:cs="Times New Roman"/>
        </w:rPr>
        <w:t>”)</w:t>
      </w:r>
      <w:r w:rsidRPr="00C627E0">
        <w:rPr>
          <w:rFonts w:ascii="Times New Roman" w:hAnsi="Times New Roman" w:cs="Times New Roman"/>
        </w:rPr>
        <w:t xml:space="preserve">. </w:t>
      </w:r>
    </w:p>
    <w:p w14:paraId="26A6F88D" w14:textId="77777777" w:rsidR="009D220D" w:rsidRPr="00C627E0" w:rsidRDefault="009D220D" w:rsidP="007A6C2A">
      <w:pPr>
        <w:spacing w:before="80" w:after="80" w:line="240" w:lineRule="auto"/>
        <w:ind w:left="360"/>
        <w:jc w:val="both"/>
        <w:rPr>
          <w:rFonts w:ascii="Times New Roman" w:hAnsi="Times New Roman" w:cs="Times New Roman"/>
        </w:rPr>
      </w:pPr>
    </w:p>
    <w:p w14:paraId="58BFE488" w14:textId="77777777" w:rsidR="009D220D" w:rsidRDefault="009D220D">
      <w:pPr>
        <w:rPr>
          <w:rFonts w:ascii="Times New Roman" w:hAnsi="Times New Roman" w:cs="Times New Roman"/>
        </w:rPr>
      </w:pPr>
      <w:r>
        <w:rPr>
          <w:rFonts w:ascii="Times New Roman" w:hAnsi="Times New Roman" w:cs="Times New Roman"/>
        </w:rPr>
        <w:br w:type="page"/>
      </w:r>
    </w:p>
    <w:p w14:paraId="744A89D3" w14:textId="6AB12239" w:rsidR="009D220D" w:rsidRPr="00C627E0" w:rsidRDefault="009D220D" w:rsidP="00CE04CE">
      <w:pPr>
        <w:spacing w:before="80" w:after="80" w:line="240" w:lineRule="auto"/>
        <w:ind w:left="360"/>
        <w:jc w:val="both"/>
        <w:rPr>
          <w:rFonts w:ascii="Times New Roman" w:hAnsi="Times New Roman" w:cs="Times New Roman"/>
        </w:rPr>
      </w:pPr>
      <w:r>
        <w:rPr>
          <w:rFonts w:ascii="Times New Roman" w:hAnsi="Times New Roman" w:cs="Times New Roman"/>
          <w:u w:val="single"/>
        </w:rPr>
        <w:lastRenderedPageBreak/>
        <w:t>Source</w:t>
      </w:r>
      <w:r w:rsidR="000F24D3">
        <w:rPr>
          <w:rFonts w:ascii="Times New Roman" w:hAnsi="Times New Roman" w:cs="Times New Roman"/>
          <w:u w:val="single"/>
        </w:rPr>
        <w:t>s of computational d</w:t>
      </w:r>
      <w:r w:rsidRPr="00C627E0">
        <w:rPr>
          <w:rFonts w:ascii="Times New Roman" w:hAnsi="Times New Roman" w:cs="Times New Roman"/>
          <w:u w:val="single"/>
        </w:rPr>
        <w:t>ata:</w:t>
      </w:r>
    </w:p>
    <w:p w14:paraId="70A24F83" w14:textId="567DA02B" w:rsidR="0020712F" w:rsidRDefault="0020712F" w:rsidP="00E55DB5">
      <w:pPr>
        <w:spacing w:before="80" w:after="80" w:line="240" w:lineRule="auto"/>
        <w:ind w:left="360"/>
        <w:jc w:val="both"/>
        <w:rPr>
          <w:rFonts w:ascii="Times New Roman" w:hAnsi="Times New Roman" w:cs="Times New Roman"/>
        </w:rPr>
      </w:pPr>
    </w:p>
    <w:tbl>
      <w:tblPr>
        <w:tblStyle w:val="TableGrid"/>
        <w:tblW w:w="0" w:type="auto"/>
        <w:tblInd w:w="392" w:type="dxa"/>
        <w:tblLook w:val="04A0" w:firstRow="1" w:lastRow="0" w:firstColumn="1" w:lastColumn="0" w:noHBand="0" w:noVBand="1"/>
      </w:tblPr>
      <w:tblGrid>
        <w:gridCol w:w="7371"/>
        <w:gridCol w:w="1813"/>
      </w:tblGrid>
      <w:tr w:rsidR="00EB435A" w14:paraId="2F996846" w14:textId="77777777" w:rsidTr="00CE04CE">
        <w:tc>
          <w:tcPr>
            <w:tcW w:w="7371" w:type="dxa"/>
            <w:shd w:val="clear" w:color="auto" w:fill="002060"/>
          </w:tcPr>
          <w:p w14:paraId="509B47C6" w14:textId="136EDD3D" w:rsidR="00EB435A" w:rsidRPr="00CE04CE" w:rsidRDefault="00EB435A" w:rsidP="00233706">
            <w:pPr>
              <w:rPr>
                <w:rFonts w:ascii="Times New Roman" w:hAnsi="Times New Roman" w:cs="Times New Roman"/>
                <w:b/>
                <w:color w:val="FFFFFF" w:themeColor="background1"/>
                <w:sz w:val="20"/>
              </w:rPr>
            </w:pPr>
            <w:r w:rsidRPr="00CE04CE">
              <w:rPr>
                <w:rFonts w:ascii="Times New Roman" w:hAnsi="Times New Roman" w:cs="Times New Roman"/>
                <w:b/>
                <w:color w:val="FFFFFF" w:themeColor="background1"/>
                <w:sz w:val="20"/>
              </w:rPr>
              <w:t>EU Criteria</w:t>
            </w:r>
          </w:p>
        </w:tc>
        <w:tc>
          <w:tcPr>
            <w:tcW w:w="1813" w:type="dxa"/>
            <w:shd w:val="clear" w:color="auto" w:fill="002060"/>
          </w:tcPr>
          <w:p w14:paraId="701D502B" w14:textId="1B008005" w:rsidR="00EB435A" w:rsidRPr="00CE04CE" w:rsidRDefault="00EB435A" w:rsidP="00233706">
            <w:pPr>
              <w:rPr>
                <w:rFonts w:ascii="Times New Roman" w:hAnsi="Times New Roman" w:cs="Times New Roman"/>
                <w:b/>
                <w:color w:val="FFFFFF" w:themeColor="background1"/>
                <w:sz w:val="20"/>
              </w:rPr>
            </w:pPr>
            <w:r w:rsidRPr="00CE04CE">
              <w:rPr>
                <w:rFonts w:ascii="Times New Roman" w:hAnsi="Times New Roman" w:cs="Times New Roman"/>
                <w:b/>
                <w:color w:val="FFFFFF" w:themeColor="background1"/>
                <w:sz w:val="20"/>
              </w:rPr>
              <w:t>Source of data</w:t>
            </w:r>
          </w:p>
        </w:tc>
      </w:tr>
      <w:tr w:rsidR="00EB435A" w14:paraId="0E689B5D" w14:textId="77777777" w:rsidTr="00CE04CE">
        <w:tc>
          <w:tcPr>
            <w:tcW w:w="7371" w:type="dxa"/>
          </w:tcPr>
          <w:p w14:paraId="2B421993" w14:textId="3541452B" w:rsidR="00EB435A" w:rsidRPr="00CE04CE" w:rsidRDefault="009502DA" w:rsidP="00233706">
            <w:pPr>
              <w:rPr>
                <w:rFonts w:ascii="Times New Roman" w:hAnsi="Times New Roman" w:cs="Times New Roman"/>
                <w:sz w:val="20"/>
              </w:rPr>
            </w:pPr>
            <w:r w:rsidRPr="00CE04CE">
              <w:rPr>
                <w:rFonts w:ascii="Times New Roman" w:hAnsi="Times New Roman" w:cs="Times New Roman"/>
                <w:sz w:val="20"/>
              </w:rPr>
              <w:t>Selected deposits =  customer cash deposits</w:t>
            </w:r>
          </w:p>
        </w:tc>
        <w:tc>
          <w:tcPr>
            <w:tcW w:w="1813" w:type="dxa"/>
          </w:tcPr>
          <w:p w14:paraId="21DBF592" w14:textId="36F06678" w:rsidR="00EB435A" w:rsidRPr="00CE04CE" w:rsidRDefault="00EB435A" w:rsidP="00233706">
            <w:pPr>
              <w:rPr>
                <w:rFonts w:ascii="Times New Roman" w:hAnsi="Times New Roman" w:cs="Times New Roman"/>
                <w:sz w:val="20"/>
              </w:rPr>
            </w:pPr>
            <w:r w:rsidRPr="00CE04CE">
              <w:rPr>
                <w:rFonts w:ascii="Times New Roman" w:hAnsi="Times New Roman" w:cs="Times New Roman"/>
                <w:sz w:val="20"/>
              </w:rPr>
              <w:t>BWH</w:t>
            </w:r>
          </w:p>
        </w:tc>
      </w:tr>
      <w:tr w:rsidR="00EB435A" w14:paraId="4013B6FF" w14:textId="77777777" w:rsidTr="00CE04CE">
        <w:tc>
          <w:tcPr>
            <w:tcW w:w="7371" w:type="dxa"/>
          </w:tcPr>
          <w:p w14:paraId="5E1CF089" w14:textId="6159F827" w:rsidR="00EB435A" w:rsidRPr="00CE04CE" w:rsidRDefault="009502DA" w:rsidP="00233706">
            <w:pPr>
              <w:rPr>
                <w:rFonts w:ascii="Times New Roman" w:hAnsi="Times New Roman" w:cs="Times New Roman"/>
                <w:sz w:val="20"/>
              </w:rPr>
            </w:pPr>
            <w:r w:rsidRPr="00CE04CE">
              <w:rPr>
                <w:rFonts w:ascii="Times New Roman" w:hAnsi="Times New Roman" w:cs="Times New Roman"/>
                <w:sz w:val="20"/>
              </w:rPr>
              <w:t xml:space="preserve">Exclude deposits </w:t>
            </w:r>
          </w:p>
        </w:tc>
        <w:tc>
          <w:tcPr>
            <w:tcW w:w="1813" w:type="dxa"/>
          </w:tcPr>
          <w:p w14:paraId="1744A8FD" w14:textId="3F97E36F" w:rsidR="00EB435A" w:rsidRPr="00CE04CE" w:rsidRDefault="00EB435A" w:rsidP="00233706">
            <w:pPr>
              <w:rPr>
                <w:rFonts w:ascii="Times New Roman" w:hAnsi="Times New Roman" w:cs="Times New Roman"/>
                <w:sz w:val="20"/>
              </w:rPr>
            </w:pPr>
            <w:r w:rsidRPr="00CE04CE">
              <w:rPr>
                <w:rFonts w:ascii="Times New Roman" w:hAnsi="Times New Roman" w:cs="Times New Roman"/>
                <w:sz w:val="20"/>
              </w:rPr>
              <w:t>Assumptions</w:t>
            </w:r>
          </w:p>
        </w:tc>
      </w:tr>
      <w:tr w:rsidR="00EB435A" w14:paraId="6B6B6E2E" w14:textId="77777777" w:rsidTr="00CE04CE">
        <w:tc>
          <w:tcPr>
            <w:tcW w:w="7371" w:type="dxa"/>
          </w:tcPr>
          <w:p w14:paraId="4F601A3F" w14:textId="48399AA3" w:rsidR="00EB435A" w:rsidRPr="00CE04CE" w:rsidRDefault="009502DA" w:rsidP="00233706">
            <w:pPr>
              <w:rPr>
                <w:rFonts w:ascii="Times New Roman" w:hAnsi="Times New Roman" w:cs="Times New Roman"/>
                <w:sz w:val="20"/>
              </w:rPr>
            </w:pPr>
            <w:r w:rsidRPr="00CE04CE">
              <w:rPr>
                <w:rFonts w:ascii="Times New Roman" w:hAnsi="Times New Roman" w:cs="Times New Roman"/>
                <w:sz w:val="20"/>
              </w:rPr>
              <w:t>Exclude Intercompany accounts</w:t>
            </w:r>
          </w:p>
        </w:tc>
        <w:tc>
          <w:tcPr>
            <w:tcW w:w="1813" w:type="dxa"/>
          </w:tcPr>
          <w:p w14:paraId="34DBB2E9" w14:textId="40FCEAFF" w:rsidR="00EB435A" w:rsidRPr="00CE04CE" w:rsidRDefault="00EB435A" w:rsidP="00233706">
            <w:pPr>
              <w:rPr>
                <w:rFonts w:ascii="Times New Roman" w:hAnsi="Times New Roman" w:cs="Times New Roman"/>
                <w:sz w:val="20"/>
              </w:rPr>
            </w:pPr>
            <w:r w:rsidRPr="00CE04CE">
              <w:rPr>
                <w:rFonts w:ascii="Times New Roman" w:hAnsi="Times New Roman" w:cs="Times New Roman"/>
                <w:sz w:val="20"/>
              </w:rPr>
              <w:t>BWH</w:t>
            </w:r>
          </w:p>
        </w:tc>
      </w:tr>
      <w:tr w:rsidR="00EB435A" w14:paraId="671D6E15" w14:textId="77777777" w:rsidTr="00CE04CE">
        <w:tc>
          <w:tcPr>
            <w:tcW w:w="7371" w:type="dxa"/>
          </w:tcPr>
          <w:p w14:paraId="3536A552" w14:textId="2407544C" w:rsidR="00EB435A" w:rsidRPr="00CE04CE" w:rsidRDefault="009502DA" w:rsidP="00233706">
            <w:pPr>
              <w:rPr>
                <w:rFonts w:ascii="Times New Roman" w:hAnsi="Times New Roman" w:cs="Times New Roman"/>
                <w:sz w:val="20"/>
              </w:rPr>
            </w:pPr>
            <w:r w:rsidRPr="00CE04CE">
              <w:rPr>
                <w:rFonts w:ascii="Times New Roman" w:hAnsi="Times New Roman" w:cs="Times New Roman"/>
                <w:sz w:val="20"/>
              </w:rPr>
              <w:t>Exclude Collateralized accounts</w:t>
            </w:r>
          </w:p>
        </w:tc>
        <w:tc>
          <w:tcPr>
            <w:tcW w:w="1813" w:type="dxa"/>
          </w:tcPr>
          <w:p w14:paraId="0C7106C5" w14:textId="6F151682" w:rsidR="00EB435A" w:rsidRPr="00CE04CE" w:rsidRDefault="00EB435A" w:rsidP="00233706">
            <w:pPr>
              <w:rPr>
                <w:rFonts w:ascii="Times New Roman" w:hAnsi="Times New Roman" w:cs="Times New Roman"/>
                <w:sz w:val="20"/>
              </w:rPr>
            </w:pPr>
            <w:r w:rsidRPr="00CE04CE">
              <w:rPr>
                <w:rFonts w:ascii="Times New Roman" w:hAnsi="Times New Roman" w:cs="Times New Roman"/>
                <w:sz w:val="20"/>
              </w:rPr>
              <w:t>BWH</w:t>
            </w:r>
          </w:p>
        </w:tc>
      </w:tr>
      <w:tr w:rsidR="00EB435A" w14:paraId="2312A6CA" w14:textId="77777777" w:rsidTr="00CE04CE">
        <w:tc>
          <w:tcPr>
            <w:tcW w:w="7371" w:type="dxa"/>
          </w:tcPr>
          <w:p w14:paraId="7B25086E" w14:textId="5593C0C3" w:rsidR="000F24D3" w:rsidRDefault="000F24D3" w:rsidP="00233706">
            <w:pPr>
              <w:rPr>
                <w:rFonts w:ascii="Times New Roman" w:hAnsi="Times New Roman" w:cs="Times New Roman"/>
                <w:sz w:val="20"/>
              </w:rPr>
            </w:pPr>
            <w:r w:rsidRPr="00CE04CE">
              <w:rPr>
                <w:rFonts w:ascii="Times New Roman" w:hAnsi="Times New Roman" w:cs="Times New Roman"/>
                <w:sz w:val="20"/>
              </w:rPr>
              <w:t>Exclude deposits that don</w:t>
            </w:r>
            <w:r>
              <w:rPr>
                <w:rFonts w:ascii="Times New Roman" w:hAnsi="Times New Roman" w:cs="Times New Roman"/>
                <w:sz w:val="20"/>
              </w:rPr>
              <w:t>’t</w:t>
            </w:r>
            <w:r w:rsidR="009502DA" w:rsidRPr="00CE04CE">
              <w:rPr>
                <w:rFonts w:ascii="Times New Roman" w:hAnsi="Times New Roman" w:cs="Times New Roman"/>
                <w:sz w:val="20"/>
              </w:rPr>
              <w:t xml:space="preserve"> belong to</w:t>
            </w:r>
            <w:r>
              <w:rPr>
                <w:rFonts w:ascii="Times New Roman" w:hAnsi="Times New Roman" w:cs="Times New Roman"/>
                <w:sz w:val="20"/>
              </w:rPr>
              <w:t xml:space="preserve"> the following criteria:</w:t>
            </w:r>
            <w:r w:rsidR="009502DA" w:rsidRPr="00CE04CE">
              <w:rPr>
                <w:rFonts w:ascii="Times New Roman" w:hAnsi="Times New Roman" w:cs="Times New Roman"/>
                <w:sz w:val="20"/>
              </w:rPr>
              <w:t xml:space="preserve"> </w:t>
            </w:r>
          </w:p>
          <w:p w14:paraId="01BCD03D" w14:textId="56C16D87" w:rsidR="00EB435A" w:rsidRPr="00CE04CE" w:rsidRDefault="009502DA" w:rsidP="00233706">
            <w:pPr>
              <w:rPr>
                <w:rFonts w:ascii="Times New Roman" w:hAnsi="Times New Roman" w:cs="Times New Roman"/>
                <w:sz w:val="20"/>
              </w:rPr>
            </w:pPr>
            <w:r w:rsidRPr="00CE04CE">
              <w:rPr>
                <w:rFonts w:ascii="Times New Roman" w:hAnsi="Times New Roman" w:cs="Times New Roman"/>
                <w:sz w:val="20"/>
              </w:rPr>
              <w:t>clearing, custody, cash management or other comparable services</w:t>
            </w:r>
          </w:p>
        </w:tc>
        <w:tc>
          <w:tcPr>
            <w:tcW w:w="1813" w:type="dxa"/>
          </w:tcPr>
          <w:p w14:paraId="438D696F" w14:textId="55231EEF" w:rsidR="00EB435A" w:rsidRPr="00CE04CE" w:rsidRDefault="009502DA" w:rsidP="00233706">
            <w:pPr>
              <w:rPr>
                <w:rFonts w:ascii="Times New Roman" w:hAnsi="Times New Roman" w:cs="Times New Roman"/>
                <w:sz w:val="20"/>
              </w:rPr>
            </w:pPr>
            <w:r w:rsidRPr="00CE04CE">
              <w:rPr>
                <w:rFonts w:ascii="Times New Roman" w:hAnsi="Times New Roman" w:cs="Times New Roman"/>
                <w:sz w:val="20"/>
              </w:rPr>
              <w:t>Assumptions</w:t>
            </w:r>
          </w:p>
        </w:tc>
      </w:tr>
      <w:tr w:rsidR="009502DA" w14:paraId="10BA8639" w14:textId="77777777" w:rsidTr="00CE04CE">
        <w:tc>
          <w:tcPr>
            <w:tcW w:w="7371" w:type="dxa"/>
          </w:tcPr>
          <w:p w14:paraId="6462EAA8" w14:textId="760B4871" w:rsidR="009502DA" w:rsidRPr="00CE04CE" w:rsidRDefault="00630DE7" w:rsidP="00233706">
            <w:pPr>
              <w:rPr>
                <w:rFonts w:ascii="Times New Roman" w:hAnsi="Times New Roman" w:cs="Times New Roman"/>
                <w:sz w:val="20"/>
              </w:rPr>
            </w:pPr>
            <w:r w:rsidRPr="00CE04CE">
              <w:rPr>
                <w:rFonts w:ascii="Times New Roman" w:hAnsi="Times New Roman" w:cs="Times New Roman"/>
                <w:sz w:val="20"/>
              </w:rPr>
              <w:t>Exclude accounts with downgrade triggers</w:t>
            </w:r>
          </w:p>
        </w:tc>
        <w:tc>
          <w:tcPr>
            <w:tcW w:w="1813" w:type="dxa"/>
          </w:tcPr>
          <w:p w14:paraId="41D12D10" w14:textId="6375AE35" w:rsidR="009502DA" w:rsidRPr="00CE04CE" w:rsidRDefault="00630DE7" w:rsidP="00233706">
            <w:pPr>
              <w:rPr>
                <w:rFonts w:ascii="Times New Roman" w:hAnsi="Times New Roman" w:cs="Times New Roman"/>
                <w:sz w:val="20"/>
              </w:rPr>
            </w:pPr>
            <w:r w:rsidRPr="00CE04CE">
              <w:rPr>
                <w:rFonts w:ascii="Times New Roman" w:hAnsi="Times New Roman" w:cs="Times New Roman"/>
                <w:sz w:val="20"/>
              </w:rPr>
              <w:t>Attestation files</w:t>
            </w:r>
          </w:p>
        </w:tc>
      </w:tr>
      <w:tr w:rsidR="00630DE7" w14:paraId="71A0FD8E" w14:textId="77777777" w:rsidTr="00CE04CE">
        <w:tc>
          <w:tcPr>
            <w:tcW w:w="7371" w:type="dxa"/>
          </w:tcPr>
          <w:p w14:paraId="0F3AB9D5" w14:textId="5A5BDBE5" w:rsidR="00630DE7" w:rsidRPr="00CE04CE" w:rsidRDefault="00630DE7" w:rsidP="00233706">
            <w:pPr>
              <w:rPr>
                <w:rFonts w:ascii="Times New Roman" w:hAnsi="Times New Roman" w:cs="Times New Roman"/>
                <w:sz w:val="20"/>
              </w:rPr>
            </w:pPr>
            <w:r w:rsidRPr="00CE04CE">
              <w:rPr>
                <w:rFonts w:ascii="Times New Roman" w:hAnsi="Times New Roman" w:cs="Times New Roman"/>
                <w:sz w:val="20"/>
              </w:rPr>
              <w:t xml:space="preserve">Exclude not </w:t>
            </w:r>
            <w:r w:rsidR="009D220D" w:rsidRPr="00CE04CE">
              <w:rPr>
                <w:rFonts w:ascii="Times New Roman" w:hAnsi="Times New Roman" w:cs="Times New Roman"/>
                <w:sz w:val="20"/>
              </w:rPr>
              <w:t>analyzed</w:t>
            </w:r>
            <w:r w:rsidRPr="00CE04CE">
              <w:rPr>
                <w:rFonts w:ascii="Times New Roman" w:hAnsi="Times New Roman" w:cs="Times New Roman"/>
                <w:sz w:val="20"/>
              </w:rPr>
              <w:t xml:space="preserve"> business lines</w:t>
            </w:r>
          </w:p>
        </w:tc>
        <w:tc>
          <w:tcPr>
            <w:tcW w:w="1813" w:type="dxa"/>
          </w:tcPr>
          <w:p w14:paraId="5AF7DB32" w14:textId="5F3F2AD2" w:rsidR="00630DE7" w:rsidRPr="00CE04CE" w:rsidRDefault="00630DE7" w:rsidP="00233706">
            <w:pPr>
              <w:rPr>
                <w:rFonts w:ascii="Times New Roman" w:hAnsi="Times New Roman" w:cs="Times New Roman"/>
                <w:sz w:val="20"/>
              </w:rPr>
            </w:pPr>
            <w:r w:rsidRPr="00CE04CE">
              <w:rPr>
                <w:rFonts w:ascii="Times New Roman" w:hAnsi="Times New Roman" w:cs="Times New Roman"/>
                <w:sz w:val="20"/>
              </w:rPr>
              <w:t>BWH</w:t>
            </w:r>
          </w:p>
        </w:tc>
      </w:tr>
      <w:tr w:rsidR="00630DE7" w14:paraId="06C10441" w14:textId="77777777" w:rsidTr="00CE04CE">
        <w:tc>
          <w:tcPr>
            <w:tcW w:w="7371" w:type="dxa"/>
          </w:tcPr>
          <w:p w14:paraId="202D87F9" w14:textId="791F1D11" w:rsidR="00630DE7" w:rsidRPr="00CE04CE" w:rsidRDefault="00630DE7" w:rsidP="00CE04CE">
            <w:pPr>
              <w:rPr>
                <w:rFonts w:ascii="Times New Roman" w:hAnsi="Times New Roman" w:cs="Times New Roman"/>
                <w:sz w:val="20"/>
              </w:rPr>
            </w:pPr>
            <w:r w:rsidRPr="00CE04CE">
              <w:rPr>
                <w:rFonts w:ascii="Times New Roman" w:hAnsi="Times New Roman" w:cs="Times New Roman"/>
                <w:sz w:val="20"/>
              </w:rPr>
              <w:t>Exclude funds in excess = Operational Deposit Model</w:t>
            </w:r>
          </w:p>
        </w:tc>
        <w:tc>
          <w:tcPr>
            <w:tcW w:w="1813" w:type="dxa"/>
          </w:tcPr>
          <w:p w14:paraId="0DC62D35" w14:textId="4D080CF2" w:rsidR="00630DE7" w:rsidRPr="00CE04CE" w:rsidRDefault="00630DE7" w:rsidP="00233706">
            <w:pPr>
              <w:rPr>
                <w:rFonts w:ascii="Times New Roman" w:hAnsi="Times New Roman" w:cs="Times New Roman"/>
                <w:sz w:val="20"/>
              </w:rPr>
            </w:pPr>
            <w:r w:rsidRPr="00CE04CE">
              <w:rPr>
                <w:rFonts w:ascii="Times New Roman" w:hAnsi="Times New Roman" w:cs="Times New Roman"/>
                <w:sz w:val="20"/>
              </w:rPr>
              <w:t>FRR</w:t>
            </w:r>
          </w:p>
        </w:tc>
      </w:tr>
      <w:tr w:rsidR="00630DE7" w14:paraId="2E71EE1A" w14:textId="77777777" w:rsidTr="00CE04CE">
        <w:tc>
          <w:tcPr>
            <w:tcW w:w="7371" w:type="dxa"/>
          </w:tcPr>
          <w:p w14:paraId="7B859666" w14:textId="63C829D2" w:rsidR="00630DE7" w:rsidRPr="00CE04CE" w:rsidRDefault="00630DE7" w:rsidP="00630DE7">
            <w:pPr>
              <w:rPr>
                <w:rFonts w:ascii="Times New Roman" w:hAnsi="Times New Roman" w:cs="Times New Roman"/>
                <w:sz w:val="20"/>
              </w:rPr>
            </w:pPr>
            <w:r w:rsidRPr="00CE04CE">
              <w:rPr>
                <w:rFonts w:ascii="Times New Roman" w:hAnsi="Times New Roman" w:cs="Times New Roman"/>
                <w:sz w:val="20"/>
              </w:rPr>
              <w:t>Exclude correspondent banking relationship</w:t>
            </w:r>
          </w:p>
        </w:tc>
        <w:tc>
          <w:tcPr>
            <w:tcW w:w="1813" w:type="dxa"/>
          </w:tcPr>
          <w:p w14:paraId="4EE7D20C" w14:textId="10F936FB" w:rsidR="00630DE7" w:rsidRPr="00CE04CE" w:rsidRDefault="00630DE7" w:rsidP="00233706">
            <w:pPr>
              <w:rPr>
                <w:rFonts w:ascii="Times New Roman" w:hAnsi="Times New Roman" w:cs="Times New Roman"/>
                <w:sz w:val="20"/>
              </w:rPr>
            </w:pPr>
            <w:r w:rsidRPr="00CE04CE">
              <w:rPr>
                <w:rFonts w:ascii="Times New Roman" w:hAnsi="Times New Roman" w:cs="Times New Roman"/>
                <w:sz w:val="20"/>
              </w:rPr>
              <w:t>Attestation file</w:t>
            </w:r>
          </w:p>
        </w:tc>
      </w:tr>
      <w:tr w:rsidR="00630DE7" w14:paraId="6131B4BE" w14:textId="77777777" w:rsidTr="00CE04CE">
        <w:tc>
          <w:tcPr>
            <w:tcW w:w="7371" w:type="dxa"/>
          </w:tcPr>
          <w:p w14:paraId="53B776D7" w14:textId="69C58844" w:rsidR="00630DE7" w:rsidRPr="00CE04CE" w:rsidRDefault="00630DE7" w:rsidP="00630DE7">
            <w:pPr>
              <w:rPr>
                <w:rFonts w:ascii="Times New Roman" w:hAnsi="Times New Roman" w:cs="Times New Roman"/>
                <w:sz w:val="20"/>
              </w:rPr>
            </w:pPr>
            <w:r w:rsidRPr="00CE04CE">
              <w:rPr>
                <w:rFonts w:ascii="Times New Roman" w:hAnsi="Times New Roman" w:cs="Times New Roman"/>
                <w:sz w:val="20"/>
              </w:rPr>
              <w:t>Exclude hedged funds</w:t>
            </w:r>
          </w:p>
        </w:tc>
        <w:tc>
          <w:tcPr>
            <w:tcW w:w="1813" w:type="dxa"/>
          </w:tcPr>
          <w:p w14:paraId="4056E8E7" w14:textId="5A097C95" w:rsidR="00630DE7" w:rsidRPr="00CE04CE" w:rsidRDefault="00630DE7" w:rsidP="00233706">
            <w:pPr>
              <w:rPr>
                <w:rFonts w:ascii="Times New Roman" w:hAnsi="Times New Roman" w:cs="Times New Roman"/>
                <w:sz w:val="20"/>
              </w:rPr>
            </w:pPr>
            <w:r w:rsidRPr="00CE04CE">
              <w:rPr>
                <w:rFonts w:ascii="Times New Roman" w:hAnsi="Times New Roman" w:cs="Times New Roman"/>
                <w:sz w:val="20"/>
              </w:rPr>
              <w:t>BWH</w:t>
            </w:r>
          </w:p>
        </w:tc>
      </w:tr>
      <w:tr w:rsidR="00630DE7" w14:paraId="2D414FF9" w14:textId="77777777" w:rsidTr="00CE04CE">
        <w:tc>
          <w:tcPr>
            <w:tcW w:w="7371" w:type="dxa"/>
          </w:tcPr>
          <w:p w14:paraId="7640CDFD" w14:textId="3DA5C9BE" w:rsidR="00630DE7" w:rsidRPr="00CE04CE" w:rsidRDefault="00630DE7" w:rsidP="00630DE7">
            <w:pPr>
              <w:rPr>
                <w:rFonts w:ascii="Times New Roman" w:hAnsi="Times New Roman" w:cs="Times New Roman"/>
                <w:sz w:val="20"/>
              </w:rPr>
            </w:pPr>
            <w:r w:rsidRPr="00CE04CE">
              <w:rPr>
                <w:rFonts w:ascii="Times New Roman" w:hAnsi="Times New Roman" w:cs="Times New Roman"/>
                <w:sz w:val="20"/>
              </w:rPr>
              <w:t>Excluded price sensitive accounts</w:t>
            </w:r>
          </w:p>
        </w:tc>
        <w:tc>
          <w:tcPr>
            <w:tcW w:w="1813" w:type="dxa"/>
          </w:tcPr>
          <w:p w14:paraId="2F2B5AA6" w14:textId="1C39400A" w:rsidR="00630DE7" w:rsidRPr="00CE04CE" w:rsidRDefault="00630DE7" w:rsidP="00233706">
            <w:pPr>
              <w:rPr>
                <w:rFonts w:ascii="Times New Roman" w:hAnsi="Times New Roman" w:cs="Times New Roman"/>
                <w:sz w:val="20"/>
              </w:rPr>
            </w:pPr>
            <w:r w:rsidRPr="00CE04CE">
              <w:rPr>
                <w:rFonts w:ascii="Times New Roman" w:hAnsi="Times New Roman" w:cs="Times New Roman"/>
                <w:sz w:val="20"/>
              </w:rPr>
              <w:t>BWH</w:t>
            </w:r>
          </w:p>
        </w:tc>
      </w:tr>
      <w:tr w:rsidR="00630DE7" w14:paraId="01277C5C" w14:textId="77777777" w:rsidTr="00CE04CE">
        <w:tc>
          <w:tcPr>
            <w:tcW w:w="7371" w:type="dxa"/>
          </w:tcPr>
          <w:p w14:paraId="5E4BFA6F" w14:textId="62DA7BB5" w:rsidR="00630DE7" w:rsidRPr="00CE04CE" w:rsidRDefault="00630DE7" w:rsidP="00630DE7">
            <w:pPr>
              <w:rPr>
                <w:rFonts w:ascii="Times New Roman" w:hAnsi="Times New Roman" w:cs="Times New Roman"/>
                <w:sz w:val="20"/>
              </w:rPr>
            </w:pPr>
            <w:r w:rsidRPr="00CE04CE">
              <w:rPr>
                <w:rFonts w:ascii="Times New Roman" w:hAnsi="Times New Roman" w:cs="Times New Roman"/>
                <w:sz w:val="20"/>
              </w:rPr>
              <w:t>Excluded accounts without written agreement (Contractually binding)</w:t>
            </w:r>
          </w:p>
        </w:tc>
        <w:tc>
          <w:tcPr>
            <w:tcW w:w="1813" w:type="dxa"/>
          </w:tcPr>
          <w:p w14:paraId="23D36DC9" w14:textId="72C8C7FC" w:rsidR="00630DE7" w:rsidRPr="00CE04CE" w:rsidRDefault="00630DE7" w:rsidP="00233706">
            <w:pPr>
              <w:rPr>
                <w:rFonts w:ascii="Times New Roman" w:hAnsi="Times New Roman" w:cs="Times New Roman"/>
                <w:sz w:val="20"/>
              </w:rPr>
            </w:pPr>
            <w:r w:rsidRPr="00CE04CE">
              <w:rPr>
                <w:rFonts w:ascii="Times New Roman" w:hAnsi="Times New Roman" w:cs="Times New Roman"/>
                <w:sz w:val="20"/>
              </w:rPr>
              <w:t>Attestation file</w:t>
            </w:r>
          </w:p>
        </w:tc>
      </w:tr>
      <w:tr w:rsidR="00630DE7" w14:paraId="28588363" w14:textId="77777777" w:rsidTr="00CE04CE">
        <w:tc>
          <w:tcPr>
            <w:tcW w:w="7371" w:type="dxa"/>
          </w:tcPr>
          <w:p w14:paraId="3B19948B" w14:textId="66B52B3A" w:rsidR="00630DE7" w:rsidRPr="00CE04CE" w:rsidRDefault="00630DE7" w:rsidP="00630DE7">
            <w:pPr>
              <w:rPr>
                <w:rFonts w:ascii="Times New Roman" w:hAnsi="Times New Roman" w:cs="Times New Roman"/>
                <w:sz w:val="20"/>
              </w:rPr>
            </w:pPr>
            <w:r w:rsidRPr="00CE04CE">
              <w:rPr>
                <w:rFonts w:ascii="Times New Roman" w:hAnsi="Times New Roman" w:cs="Times New Roman"/>
                <w:sz w:val="20"/>
              </w:rPr>
              <w:t>Exclude new relationships (Long lasting operational)</w:t>
            </w:r>
          </w:p>
        </w:tc>
        <w:tc>
          <w:tcPr>
            <w:tcW w:w="1813" w:type="dxa"/>
          </w:tcPr>
          <w:p w14:paraId="5F645D34" w14:textId="4F484E19" w:rsidR="00630DE7" w:rsidRPr="00CE04CE" w:rsidRDefault="00630DE7" w:rsidP="00233706">
            <w:pPr>
              <w:rPr>
                <w:rFonts w:ascii="Times New Roman" w:hAnsi="Times New Roman" w:cs="Times New Roman"/>
                <w:sz w:val="20"/>
              </w:rPr>
            </w:pPr>
            <w:r w:rsidRPr="00CE04CE">
              <w:rPr>
                <w:rFonts w:ascii="Times New Roman" w:hAnsi="Times New Roman" w:cs="Times New Roman"/>
                <w:sz w:val="20"/>
              </w:rPr>
              <w:t>BWH</w:t>
            </w:r>
          </w:p>
        </w:tc>
      </w:tr>
      <w:tr w:rsidR="00630DE7" w14:paraId="004019AD" w14:textId="77777777" w:rsidTr="00CE04CE">
        <w:tc>
          <w:tcPr>
            <w:tcW w:w="7371" w:type="dxa"/>
          </w:tcPr>
          <w:p w14:paraId="735A6716" w14:textId="62EF60FE" w:rsidR="00630DE7" w:rsidRPr="00CE04CE" w:rsidRDefault="00630DE7" w:rsidP="00630DE7">
            <w:pPr>
              <w:rPr>
                <w:rFonts w:ascii="Times New Roman" w:hAnsi="Times New Roman" w:cs="Times New Roman"/>
                <w:sz w:val="20"/>
              </w:rPr>
            </w:pPr>
            <w:r w:rsidRPr="00CE04CE">
              <w:rPr>
                <w:rFonts w:ascii="Times New Roman" w:hAnsi="Times New Roman" w:cs="Times New Roman"/>
                <w:sz w:val="20"/>
              </w:rPr>
              <w:t>Deposit be held in an account designed as an operational account</w:t>
            </w:r>
          </w:p>
        </w:tc>
        <w:tc>
          <w:tcPr>
            <w:tcW w:w="1813" w:type="dxa"/>
          </w:tcPr>
          <w:p w14:paraId="6E319C25" w14:textId="1468D32F" w:rsidR="00630DE7" w:rsidRPr="00CE04CE" w:rsidRDefault="00630DE7" w:rsidP="00233706">
            <w:pPr>
              <w:rPr>
                <w:rFonts w:ascii="Times New Roman" w:hAnsi="Times New Roman" w:cs="Times New Roman"/>
                <w:sz w:val="20"/>
              </w:rPr>
            </w:pPr>
            <w:r w:rsidRPr="00CE04CE">
              <w:rPr>
                <w:rFonts w:ascii="Times New Roman" w:hAnsi="Times New Roman" w:cs="Times New Roman"/>
                <w:sz w:val="20"/>
              </w:rPr>
              <w:t>Assumption</w:t>
            </w:r>
          </w:p>
        </w:tc>
      </w:tr>
      <w:tr w:rsidR="00630DE7" w14:paraId="2BD7FD88" w14:textId="77777777" w:rsidTr="00CE04CE">
        <w:tc>
          <w:tcPr>
            <w:tcW w:w="7371" w:type="dxa"/>
          </w:tcPr>
          <w:p w14:paraId="1B18BEB4" w14:textId="27E4EFCE" w:rsidR="00630DE7" w:rsidRPr="00CE04CE" w:rsidRDefault="00630DE7" w:rsidP="00630DE7">
            <w:pPr>
              <w:rPr>
                <w:rFonts w:ascii="Times New Roman" w:hAnsi="Times New Roman" w:cs="Times New Roman"/>
                <w:sz w:val="20"/>
              </w:rPr>
            </w:pPr>
            <w:r w:rsidRPr="00CE04CE">
              <w:rPr>
                <w:rFonts w:ascii="Times New Roman" w:hAnsi="Times New Roman" w:cs="Times New Roman"/>
                <w:sz w:val="20"/>
              </w:rPr>
              <w:t>Deposit balance must be empirically linked to the operational services</w:t>
            </w:r>
          </w:p>
        </w:tc>
        <w:tc>
          <w:tcPr>
            <w:tcW w:w="1813" w:type="dxa"/>
          </w:tcPr>
          <w:p w14:paraId="1F58C706" w14:textId="182627C5" w:rsidR="00630DE7" w:rsidRPr="00CE04CE" w:rsidRDefault="00630DE7" w:rsidP="00233706">
            <w:pPr>
              <w:rPr>
                <w:rFonts w:ascii="Times New Roman" w:hAnsi="Times New Roman" w:cs="Times New Roman"/>
                <w:sz w:val="20"/>
              </w:rPr>
            </w:pPr>
            <w:r w:rsidRPr="00CE04CE">
              <w:rPr>
                <w:rFonts w:ascii="Times New Roman" w:hAnsi="Times New Roman" w:cs="Times New Roman"/>
                <w:sz w:val="20"/>
              </w:rPr>
              <w:t>Assumption</w:t>
            </w:r>
          </w:p>
        </w:tc>
      </w:tr>
    </w:tbl>
    <w:p w14:paraId="07DC942C" w14:textId="2111333D" w:rsidR="00233706" w:rsidRDefault="00233706" w:rsidP="00233706"/>
    <w:p w14:paraId="6987DB4B" w14:textId="77777777" w:rsidR="00233706" w:rsidRPr="00C627E0" w:rsidRDefault="00233706" w:rsidP="00E55DB5">
      <w:pPr>
        <w:spacing w:before="80" w:after="80" w:line="240" w:lineRule="auto"/>
        <w:ind w:left="360"/>
        <w:jc w:val="both"/>
        <w:rPr>
          <w:rFonts w:ascii="Times New Roman" w:hAnsi="Times New Roman" w:cs="Times New Roman"/>
          <w:b/>
        </w:rPr>
      </w:pPr>
    </w:p>
    <w:p w14:paraId="5DEC8C1E" w14:textId="77777777" w:rsidR="0020712F" w:rsidRPr="00C627E0" w:rsidRDefault="0020712F" w:rsidP="000C0AA5">
      <w:pPr>
        <w:spacing w:before="80" w:after="80" w:line="240" w:lineRule="auto"/>
        <w:jc w:val="both"/>
        <w:rPr>
          <w:rFonts w:ascii="Times New Roman" w:hAnsi="Times New Roman" w:cs="Times New Roman"/>
          <w:sz w:val="4"/>
          <w:szCs w:val="4"/>
        </w:rPr>
      </w:pPr>
    </w:p>
    <w:p w14:paraId="70A24F86" w14:textId="77777777" w:rsidR="0020712F" w:rsidRPr="00C627E0" w:rsidRDefault="0020712F" w:rsidP="004C6418">
      <w:pPr>
        <w:pStyle w:val="ListParagraph"/>
        <w:numPr>
          <w:ilvl w:val="0"/>
          <w:numId w:val="6"/>
        </w:numPr>
        <w:spacing w:before="80" w:after="80" w:line="240" w:lineRule="auto"/>
        <w:ind w:left="360" w:hanging="360"/>
        <w:jc w:val="both"/>
        <w:rPr>
          <w:rFonts w:ascii="Times New Roman" w:hAnsi="Times New Roman"/>
        </w:rPr>
      </w:pPr>
      <w:r w:rsidRPr="00C627E0">
        <w:rPr>
          <w:rFonts w:ascii="Times New Roman" w:hAnsi="Times New Roman"/>
        </w:rPr>
        <w:t>Calculations</w:t>
      </w:r>
    </w:p>
    <w:p w14:paraId="28285A24" w14:textId="77777777" w:rsidR="00301E62" w:rsidRPr="00C627E0" w:rsidRDefault="00301E62" w:rsidP="00301E62">
      <w:pPr>
        <w:spacing w:before="80" w:after="80" w:line="240" w:lineRule="auto"/>
        <w:jc w:val="both"/>
        <w:rPr>
          <w:rFonts w:ascii="Times New Roman" w:hAnsi="Times New Roman" w:cs="Times New Roman"/>
        </w:rPr>
      </w:pPr>
    </w:p>
    <w:p w14:paraId="4B4FDE97" w14:textId="596A13EE" w:rsidR="00301E62" w:rsidRPr="00C627E0" w:rsidRDefault="00301E62" w:rsidP="00301E62">
      <w:pPr>
        <w:pStyle w:val="ListParagraph"/>
        <w:numPr>
          <w:ilvl w:val="0"/>
          <w:numId w:val="0"/>
        </w:numPr>
        <w:spacing w:before="80" w:after="80" w:line="240" w:lineRule="auto"/>
        <w:ind w:left="360"/>
        <w:jc w:val="both"/>
        <w:rPr>
          <w:rFonts w:ascii="Times New Roman" w:hAnsi="Times New Roman"/>
          <w:b w:val="0"/>
          <w:lang w:val="en-GB"/>
        </w:rPr>
      </w:pPr>
      <w:r w:rsidRPr="00C627E0">
        <w:rPr>
          <w:rFonts w:ascii="Times New Roman" w:hAnsi="Times New Roman"/>
          <w:b w:val="0"/>
          <w:lang w:val="en-GB"/>
        </w:rPr>
        <w:t xml:space="preserve">The table below give an overview of the model (as at 30 </w:t>
      </w:r>
      <w:r w:rsidR="002A7EC6">
        <w:rPr>
          <w:rFonts w:ascii="Times New Roman" w:hAnsi="Times New Roman"/>
          <w:b w:val="0"/>
          <w:lang w:val="en-GB"/>
        </w:rPr>
        <w:t>June</w:t>
      </w:r>
      <w:r w:rsidRPr="00C627E0">
        <w:rPr>
          <w:rFonts w:ascii="Times New Roman" w:hAnsi="Times New Roman"/>
          <w:b w:val="0"/>
          <w:lang w:val="en-GB"/>
        </w:rPr>
        <w:t xml:space="preserve"> 2016) for each of the EMEA entities.</w:t>
      </w:r>
    </w:p>
    <w:tbl>
      <w:tblPr>
        <w:tblW w:w="9371" w:type="dxa"/>
        <w:tblInd w:w="93" w:type="dxa"/>
        <w:tblLayout w:type="fixed"/>
        <w:tblLook w:val="04A0" w:firstRow="1" w:lastRow="0" w:firstColumn="1" w:lastColumn="0" w:noHBand="0" w:noVBand="1"/>
      </w:tblPr>
      <w:tblGrid>
        <w:gridCol w:w="1149"/>
        <w:gridCol w:w="2410"/>
        <w:gridCol w:w="1276"/>
        <w:gridCol w:w="1276"/>
        <w:gridCol w:w="1134"/>
        <w:gridCol w:w="992"/>
        <w:gridCol w:w="1134"/>
      </w:tblGrid>
      <w:tr w:rsidR="002A7EC6" w:rsidRPr="002A7EC6" w14:paraId="126FD800" w14:textId="77777777" w:rsidTr="00CE04CE">
        <w:trPr>
          <w:trHeight w:val="625"/>
        </w:trPr>
        <w:tc>
          <w:tcPr>
            <w:tcW w:w="355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80E2C" w14:textId="7DDDFA95" w:rsidR="002A7EC6" w:rsidRPr="002A7EC6" w:rsidRDefault="002A7EC6" w:rsidP="002A7EC6">
            <w:pPr>
              <w:spacing w:after="0" w:line="240" w:lineRule="auto"/>
              <w:jc w:val="center"/>
              <w:rPr>
                <w:rFonts w:ascii="Times New Roman" w:eastAsia="Times New Roman" w:hAnsi="Times New Roman" w:cs="Times New Roman"/>
                <w:color w:val="000000"/>
                <w:sz w:val="18"/>
                <w:szCs w:val="20"/>
              </w:rPr>
            </w:pPr>
            <w:r w:rsidRPr="002A7EC6">
              <w:rPr>
                <w:rFonts w:ascii="Times New Roman" w:eastAsia="Times New Roman" w:hAnsi="Times New Roman" w:cs="Times New Roman"/>
                <w:color w:val="000000"/>
                <w:sz w:val="18"/>
                <w:szCs w:val="20"/>
              </w:rPr>
              <w:t>As of 30/06/16</w:t>
            </w:r>
            <w:r w:rsidR="00C07029">
              <w:rPr>
                <w:rFonts w:ascii="Times New Roman" w:eastAsia="Times New Roman" w:hAnsi="Times New Roman" w:cs="Times New Roman"/>
                <w:color w:val="000000"/>
                <w:sz w:val="18"/>
                <w:szCs w:val="20"/>
              </w:rPr>
              <w:t xml:space="preserve"> - </w:t>
            </w:r>
            <w:r w:rsidR="00E0031D">
              <w:rPr>
                <w:rFonts w:ascii="Times New Roman" w:eastAsia="Times New Roman" w:hAnsi="Times New Roman" w:cs="Times New Roman"/>
                <w:color w:val="000000"/>
                <w:sz w:val="18"/>
                <w:szCs w:val="20"/>
              </w:rPr>
              <w:t>€000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749E87" w14:textId="53226466" w:rsidR="00C07029" w:rsidRPr="0041058D" w:rsidRDefault="002A7EC6" w:rsidP="00E0031D">
            <w:pPr>
              <w:spacing w:after="0" w:line="240" w:lineRule="auto"/>
              <w:jc w:val="center"/>
              <w:rPr>
                <w:rFonts w:ascii="Times New Roman" w:eastAsia="Times New Roman" w:hAnsi="Times New Roman" w:cs="Times New Roman"/>
                <w:b/>
                <w:bCs/>
                <w:color w:val="000000"/>
                <w:sz w:val="18"/>
                <w:szCs w:val="20"/>
                <w:lang w:val="en-GB"/>
              </w:rPr>
            </w:pPr>
            <w:r w:rsidRPr="002A7EC6">
              <w:rPr>
                <w:rFonts w:ascii="Times New Roman" w:eastAsia="Times New Roman" w:hAnsi="Times New Roman" w:cs="Times New Roman"/>
                <w:b/>
                <w:bCs/>
                <w:color w:val="000000"/>
                <w:sz w:val="18"/>
                <w:szCs w:val="20"/>
                <w:lang w:val="en-GB"/>
              </w:rPr>
              <w:t>Frankfurt branch</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F27424" w14:textId="0E6EFE67" w:rsidR="00C07029" w:rsidRPr="0041058D" w:rsidRDefault="002A7EC6" w:rsidP="00E0031D">
            <w:pPr>
              <w:spacing w:after="0" w:line="240" w:lineRule="auto"/>
              <w:jc w:val="center"/>
              <w:rPr>
                <w:rFonts w:ascii="Times New Roman" w:eastAsia="Times New Roman" w:hAnsi="Times New Roman" w:cs="Times New Roman"/>
                <w:b/>
                <w:bCs/>
                <w:color w:val="000000"/>
                <w:sz w:val="18"/>
                <w:szCs w:val="20"/>
                <w:lang w:val="en-GB"/>
              </w:rPr>
            </w:pPr>
            <w:r w:rsidRPr="002A7EC6">
              <w:rPr>
                <w:rFonts w:ascii="Times New Roman" w:eastAsia="Times New Roman" w:hAnsi="Times New Roman" w:cs="Times New Roman"/>
                <w:b/>
                <w:bCs/>
                <w:color w:val="000000"/>
                <w:sz w:val="18"/>
                <w:szCs w:val="20"/>
                <w:lang w:val="en-GB"/>
              </w:rPr>
              <w:t>Brussels Branch</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19B50D35" w14:textId="77777777" w:rsidR="002A7EC6" w:rsidRPr="002A7EC6" w:rsidRDefault="002A7EC6" w:rsidP="002A7EC6">
            <w:pPr>
              <w:spacing w:after="0" w:line="240" w:lineRule="auto"/>
              <w:jc w:val="center"/>
              <w:rPr>
                <w:rFonts w:ascii="Times New Roman" w:eastAsia="Times New Roman" w:hAnsi="Times New Roman" w:cs="Times New Roman"/>
                <w:b/>
                <w:bCs/>
                <w:color w:val="000000"/>
                <w:sz w:val="18"/>
                <w:szCs w:val="20"/>
              </w:rPr>
            </w:pPr>
            <w:r w:rsidRPr="002A7EC6">
              <w:rPr>
                <w:rFonts w:ascii="Times New Roman" w:eastAsia="Times New Roman" w:hAnsi="Times New Roman" w:cs="Times New Roman"/>
                <w:b/>
                <w:bCs/>
                <w:color w:val="000000"/>
                <w:sz w:val="18"/>
                <w:szCs w:val="20"/>
                <w:lang w:val="en-GB"/>
              </w:rPr>
              <w:t>BNYM</w:t>
            </w:r>
          </w:p>
          <w:p w14:paraId="545E4D69" w14:textId="6034AF36" w:rsidR="00C07029" w:rsidRPr="0041058D" w:rsidRDefault="002A7EC6" w:rsidP="00E0031D">
            <w:pPr>
              <w:spacing w:after="0" w:line="240" w:lineRule="auto"/>
              <w:jc w:val="center"/>
              <w:rPr>
                <w:rFonts w:ascii="Times New Roman" w:eastAsia="Times New Roman" w:hAnsi="Times New Roman" w:cs="Times New Roman"/>
                <w:b/>
                <w:bCs/>
                <w:color w:val="000000"/>
                <w:sz w:val="18"/>
                <w:szCs w:val="20"/>
                <w:lang w:val="en-GB"/>
              </w:rPr>
            </w:pPr>
            <w:r w:rsidRPr="002A7EC6">
              <w:rPr>
                <w:rFonts w:ascii="Times New Roman" w:eastAsia="Times New Roman" w:hAnsi="Times New Roman" w:cs="Times New Roman"/>
                <w:b/>
                <w:bCs/>
                <w:color w:val="000000"/>
                <w:sz w:val="18"/>
                <w:szCs w:val="20"/>
                <w:lang w:val="en-GB"/>
              </w:rPr>
              <w:t>SA/NV</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D442C92" w14:textId="77777777" w:rsidR="002A7EC6" w:rsidRPr="002A7EC6" w:rsidRDefault="002A7EC6" w:rsidP="002A7EC6">
            <w:pPr>
              <w:spacing w:after="0" w:line="240" w:lineRule="auto"/>
              <w:jc w:val="center"/>
              <w:rPr>
                <w:rFonts w:ascii="Times New Roman" w:eastAsia="Times New Roman" w:hAnsi="Times New Roman" w:cs="Times New Roman"/>
                <w:b/>
                <w:bCs/>
                <w:color w:val="000000"/>
                <w:sz w:val="18"/>
                <w:szCs w:val="20"/>
              </w:rPr>
            </w:pPr>
            <w:r w:rsidRPr="002A7EC6">
              <w:rPr>
                <w:rFonts w:ascii="Times New Roman" w:eastAsia="Times New Roman" w:hAnsi="Times New Roman" w:cs="Times New Roman"/>
                <w:b/>
                <w:bCs/>
                <w:color w:val="000000"/>
                <w:sz w:val="18"/>
                <w:szCs w:val="20"/>
                <w:lang w:val="en-GB"/>
              </w:rPr>
              <w:t>BNYM</w:t>
            </w:r>
          </w:p>
          <w:p w14:paraId="40CCA829" w14:textId="24F13B04" w:rsidR="00C07029" w:rsidRPr="0041058D" w:rsidRDefault="002A7EC6" w:rsidP="00E0031D">
            <w:pPr>
              <w:spacing w:after="0" w:line="240" w:lineRule="auto"/>
              <w:jc w:val="center"/>
              <w:rPr>
                <w:rFonts w:ascii="Times New Roman" w:eastAsia="Times New Roman" w:hAnsi="Times New Roman" w:cs="Times New Roman"/>
                <w:b/>
                <w:bCs/>
                <w:color w:val="000000"/>
                <w:sz w:val="18"/>
                <w:szCs w:val="20"/>
                <w:lang w:val="en-GB"/>
              </w:rPr>
            </w:pPr>
            <w:r w:rsidRPr="002A7EC6">
              <w:rPr>
                <w:rFonts w:ascii="Times New Roman" w:eastAsia="Times New Roman" w:hAnsi="Times New Roman" w:cs="Times New Roman"/>
                <w:b/>
                <w:bCs/>
                <w:color w:val="000000"/>
                <w:sz w:val="18"/>
                <w:szCs w:val="20"/>
                <w:lang w:val="en-GB"/>
              </w:rPr>
              <w:t>Lu</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5BFFC5" w14:textId="7F7FAD9F" w:rsidR="00C07029" w:rsidRPr="0041058D" w:rsidRDefault="002A7EC6" w:rsidP="00E0031D">
            <w:pPr>
              <w:spacing w:after="0" w:line="240" w:lineRule="auto"/>
              <w:jc w:val="center"/>
              <w:rPr>
                <w:rFonts w:ascii="Times New Roman" w:eastAsia="Times New Roman" w:hAnsi="Times New Roman" w:cs="Times New Roman"/>
                <w:b/>
                <w:bCs/>
                <w:color w:val="000000"/>
                <w:sz w:val="18"/>
                <w:szCs w:val="20"/>
                <w:lang w:val="en-GB"/>
              </w:rPr>
            </w:pPr>
            <w:r w:rsidRPr="002A7EC6">
              <w:rPr>
                <w:rFonts w:ascii="Times New Roman" w:eastAsia="Times New Roman" w:hAnsi="Times New Roman" w:cs="Times New Roman"/>
                <w:b/>
                <w:bCs/>
                <w:color w:val="000000"/>
                <w:sz w:val="18"/>
                <w:szCs w:val="20"/>
                <w:lang w:val="en-GB"/>
              </w:rPr>
              <w:t>BNYM ltd UK (MIL &amp; HUK)</w:t>
            </w:r>
          </w:p>
        </w:tc>
      </w:tr>
      <w:tr w:rsidR="002A7EC6" w:rsidRPr="002A7EC6" w14:paraId="1A55A302" w14:textId="77777777" w:rsidTr="00CE04CE">
        <w:trPr>
          <w:trHeight w:val="315"/>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947F669" w14:textId="77777777" w:rsidR="002A7EC6" w:rsidRPr="002A7EC6" w:rsidRDefault="002A7EC6" w:rsidP="002A7EC6">
            <w:pPr>
              <w:spacing w:after="0" w:line="240" w:lineRule="auto"/>
              <w:rPr>
                <w:rFonts w:ascii="Times New Roman" w:eastAsia="Times New Roman" w:hAnsi="Times New Roman" w:cs="Times New Roman"/>
                <w:color w:val="000000"/>
                <w:sz w:val="18"/>
                <w:szCs w:val="20"/>
              </w:rPr>
            </w:pPr>
            <w:r w:rsidRPr="002A7EC6">
              <w:rPr>
                <w:rFonts w:ascii="Times New Roman" w:eastAsia="Times New Roman" w:hAnsi="Times New Roman" w:cs="Times New Roman"/>
                <w:color w:val="000000"/>
                <w:sz w:val="18"/>
                <w:szCs w:val="20"/>
              </w:rPr>
              <w:t>Total</w:t>
            </w:r>
          </w:p>
        </w:tc>
        <w:tc>
          <w:tcPr>
            <w:tcW w:w="2410" w:type="dxa"/>
            <w:tcBorders>
              <w:top w:val="nil"/>
              <w:left w:val="nil"/>
              <w:bottom w:val="single" w:sz="4" w:space="0" w:color="auto"/>
              <w:right w:val="single" w:sz="4" w:space="0" w:color="auto"/>
            </w:tcBorders>
            <w:shd w:val="clear" w:color="auto" w:fill="auto"/>
            <w:noWrap/>
            <w:vAlign w:val="center"/>
            <w:hideMark/>
          </w:tcPr>
          <w:p w14:paraId="78C4EC1D" w14:textId="77777777" w:rsidR="002A7EC6" w:rsidRPr="002A7EC6" w:rsidRDefault="002A7EC6" w:rsidP="002A7EC6">
            <w:pPr>
              <w:spacing w:after="0" w:line="240" w:lineRule="auto"/>
              <w:rPr>
                <w:rFonts w:ascii="Times New Roman" w:eastAsia="Times New Roman" w:hAnsi="Times New Roman" w:cs="Times New Roman"/>
                <w:color w:val="000000"/>
                <w:sz w:val="18"/>
                <w:szCs w:val="20"/>
              </w:rPr>
            </w:pPr>
            <w:r w:rsidRPr="002A7EC6">
              <w:rPr>
                <w:rFonts w:ascii="Times New Roman" w:eastAsia="Times New Roman" w:hAnsi="Times New Roman" w:cs="Times New Roman"/>
                <w:color w:val="000000"/>
                <w:sz w:val="18"/>
                <w:szCs w:val="20"/>
              </w:rPr>
              <w:t>Third party deposits</w:t>
            </w:r>
          </w:p>
        </w:tc>
        <w:tc>
          <w:tcPr>
            <w:tcW w:w="1276" w:type="dxa"/>
            <w:tcBorders>
              <w:top w:val="nil"/>
              <w:left w:val="nil"/>
              <w:bottom w:val="single" w:sz="4" w:space="0" w:color="auto"/>
              <w:right w:val="single" w:sz="4" w:space="0" w:color="auto"/>
            </w:tcBorders>
            <w:shd w:val="clear" w:color="auto" w:fill="auto"/>
            <w:noWrap/>
            <w:vAlign w:val="center"/>
            <w:hideMark/>
          </w:tcPr>
          <w:p w14:paraId="35A309CD" w14:textId="77777777" w:rsidR="002A7EC6" w:rsidRPr="002A7EC6" w:rsidRDefault="002A7EC6" w:rsidP="002A7EC6">
            <w:pPr>
              <w:spacing w:after="0" w:line="240" w:lineRule="auto"/>
              <w:jc w:val="center"/>
              <w:rPr>
                <w:rFonts w:ascii="Times New Roman" w:eastAsia="Times New Roman" w:hAnsi="Times New Roman" w:cs="Times New Roman"/>
                <w:color w:val="000000"/>
                <w:sz w:val="18"/>
                <w:szCs w:val="20"/>
              </w:rPr>
            </w:pPr>
            <w:r w:rsidRPr="002A7EC6">
              <w:rPr>
                <w:rFonts w:ascii="Times New Roman" w:eastAsia="Times New Roman" w:hAnsi="Times New Roman" w:cs="Times New Roman"/>
                <w:color w:val="000000"/>
                <w:sz w:val="18"/>
                <w:szCs w:val="20"/>
              </w:rPr>
              <w:t>1,614,872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ABBBB4A" w14:textId="77777777" w:rsidR="002A7EC6" w:rsidRPr="002A7EC6" w:rsidRDefault="002A7EC6" w:rsidP="002A7EC6">
            <w:pPr>
              <w:spacing w:after="0" w:line="240" w:lineRule="auto"/>
              <w:jc w:val="center"/>
              <w:rPr>
                <w:rFonts w:ascii="Times New Roman" w:eastAsia="Times New Roman" w:hAnsi="Times New Roman" w:cs="Times New Roman"/>
                <w:color w:val="000000"/>
                <w:sz w:val="18"/>
                <w:szCs w:val="20"/>
              </w:rPr>
            </w:pPr>
            <w:r w:rsidRPr="002A7EC6">
              <w:rPr>
                <w:rFonts w:ascii="Times New Roman" w:eastAsia="Times New Roman" w:hAnsi="Times New Roman" w:cs="Times New Roman"/>
                <w:color w:val="000000"/>
                <w:sz w:val="18"/>
                <w:szCs w:val="20"/>
              </w:rPr>
              <w:t>20,214,113</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F0CDA1B" w14:textId="77777777" w:rsidR="002A7EC6" w:rsidRPr="002A7EC6" w:rsidRDefault="002A7EC6" w:rsidP="002A7EC6">
            <w:pPr>
              <w:spacing w:after="0" w:line="240" w:lineRule="auto"/>
              <w:jc w:val="center"/>
              <w:rPr>
                <w:rFonts w:ascii="Times New Roman" w:eastAsia="Times New Roman" w:hAnsi="Times New Roman" w:cs="Times New Roman"/>
                <w:color w:val="000000"/>
                <w:sz w:val="18"/>
                <w:szCs w:val="20"/>
              </w:rPr>
            </w:pPr>
            <w:r w:rsidRPr="002A7EC6">
              <w:rPr>
                <w:rFonts w:ascii="Times New Roman" w:eastAsia="Times New Roman" w:hAnsi="Times New Roman" w:cs="Times New Roman"/>
                <w:color w:val="000000"/>
                <w:sz w:val="18"/>
                <w:szCs w:val="20"/>
              </w:rPr>
              <w:t>24,104,690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B17F794" w14:textId="77777777" w:rsidR="002A7EC6" w:rsidRPr="002A7EC6" w:rsidRDefault="002A7EC6" w:rsidP="002A7EC6">
            <w:pPr>
              <w:spacing w:after="0" w:line="240" w:lineRule="auto"/>
              <w:jc w:val="center"/>
              <w:rPr>
                <w:rFonts w:ascii="Times New Roman" w:eastAsia="Times New Roman" w:hAnsi="Times New Roman" w:cs="Times New Roman"/>
                <w:color w:val="000000"/>
                <w:sz w:val="18"/>
                <w:szCs w:val="20"/>
              </w:rPr>
            </w:pPr>
            <w:r w:rsidRPr="002A7EC6">
              <w:rPr>
                <w:rFonts w:ascii="Times New Roman" w:eastAsia="Times New Roman" w:hAnsi="Times New Roman" w:cs="Times New Roman"/>
                <w:color w:val="000000"/>
                <w:sz w:val="18"/>
                <w:szCs w:val="20"/>
              </w:rPr>
              <w:t>4,731,675</w:t>
            </w:r>
          </w:p>
        </w:tc>
        <w:tc>
          <w:tcPr>
            <w:tcW w:w="1134" w:type="dxa"/>
            <w:tcBorders>
              <w:top w:val="nil"/>
              <w:left w:val="nil"/>
              <w:bottom w:val="single" w:sz="4" w:space="0" w:color="auto"/>
              <w:right w:val="single" w:sz="4" w:space="0" w:color="auto"/>
            </w:tcBorders>
            <w:shd w:val="clear" w:color="auto" w:fill="auto"/>
            <w:noWrap/>
            <w:vAlign w:val="center"/>
            <w:hideMark/>
          </w:tcPr>
          <w:p w14:paraId="7181C453" w14:textId="77777777" w:rsidR="002A7EC6" w:rsidRPr="002A7EC6" w:rsidRDefault="002A7EC6" w:rsidP="002A7EC6">
            <w:pPr>
              <w:spacing w:after="0" w:line="240" w:lineRule="auto"/>
              <w:jc w:val="center"/>
              <w:rPr>
                <w:rFonts w:ascii="Times New Roman" w:eastAsia="Times New Roman" w:hAnsi="Times New Roman" w:cs="Times New Roman"/>
                <w:color w:val="000000"/>
                <w:sz w:val="18"/>
                <w:szCs w:val="20"/>
              </w:rPr>
            </w:pPr>
            <w:r w:rsidRPr="002A7EC6">
              <w:rPr>
                <w:rFonts w:ascii="Times New Roman" w:eastAsia="Times New Roman" w:hAnsi="Times New Roman" w:cs="Times New Roman"/>
                <w:color w:val="000000"/>
                <w:sz w:val="18"/>
                <w:szCs w:val="20"/>
              </w:rPr>
              <w:t>2,504,146</w:t>
            </w:r>
          </w:p>
        </w:tc>
      </w:tr>
      <w:tr w:rsidR="000F24D3" w:rsidRPr="002A7EC6" w14:paraId="6AC103F7" w14:textId="77777777" w:rsidTr="00CE04CE">
        <w:trPr>
          <w:trHeight w:val="315"/>
        </w:trPr>
        <w:tc>
          <w:tcPr>
            <w:tcW w:w="1149" w:type="dxa"/>
            <w:tcBorders>
              <w:top w:val="nil"/>
              <w:left w:val="single" w:sz="4" w:space="0" w:color="auto"/>
              <w:bottom w:val="single" w:sz="4" w:space="0" w:color="auto"/>
              <w:right w:val="single" w:sz="4" w:space="0" w:color="auto"/>
            </w:tcBorders>
            <w:shd w:val="clear" w:color="auto" w:fill="auto"/>
            <w:noWrap/>
            <w:vAlign w:val="center"/>
          </w:tcPr>
          <w:p w14:paraId="2F334B65" w14:textId="09C21B3C" w:rsidR="000F24D3" w:rsidRPr="002A7EC6" w:rsidRDefault="000F24D3" w:rsidP="002A7EC6">
            <w:pPr>
              <w:spacing w:after="0" w:line="240" w:lineRule="auto"/>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Eligible</w:t>
            </w:r>
          </w:p>
        </w:tc>
        <w:tc>
          <w:tcPr>
            <w:tcW w:w="2410" w:type="dxa"/>
            <w:tcBorders>
              <w:top w:val="nil"/>
              <w:left w:val="nil"/>
              <w:bottom w:val="single" w:sz="4" w:space="0" w:color="auto"/>
              <w:right w:val="single" w:sz="4" w:space="0" w:color="auto"/>
            </w:tcBorders>
            <w:shd w:val="clear" w:color="auto" w:fill="auto"/>
            <w:noWrap/>
            <w:vAlign w:val="center"/>
          </w:tcPr>
          <w:p w14:paraId="5DE029B2" w14:textId="0CEF26E3" w:rsidR="00E17C98" w:rsidRPr="002A7EC6" w:rsidRDefault="000F24D3" w:rsidP="002A7EC6">
            <w:pPr>
              <w:spacing w:after="0" w:line="240" w:lineRule="auto"/>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Eligible deposits</w:t>
            </w:r>
            <w:r w:rsidR="00E17C98">
              <w:rPr>
                <w:rFonts w:ascii="Times New Roman" w:eastAsia="Times New Roman" w:hAnsi="Times New Roman" w:cs="Times New Roman"/>
                <w:color w:val="000000"/>
                <w:sz w:val="18"/>
                <w:szCs w:val="20"/>
              </w:rPr>
              <w:t xml:space="preserve"> (adjusted)</w:t>
            </w:r>
          </w:p>
        </w:tc>
        <w:tc>
          <w:tcPr>
            <w:tcW w:w="1276" w:type="dxa"/>
            <w:tcBorders>
              <w:top w:val="nil"/>
              <w:left w:val="nil"/>
              <w:bottom w:val="single" w:sz="4" w:space="0" w:color="auto"/>
              <w:right w:val="single" w:sz="4" w:space="0" w:color="auto"/>
            </w:tcBorders>
            <w:shd w:val="clear" w:color="auto" w:fill="auto"/>
            <w:noWrap/>
            <w:vAlign w:val="center"/>
          </w:tcPr>
          <w:p w14:paraId="7BAC80DB" w14:textId="6C04B8A6" w:rsidR="000F24D3" w:rsidRPr="002A7EC6" w:rsidRDefault="000F24D3" w:rsidP="002A7EC6">
            <w:pPr>
              <w:spacing w:after="0" w:line="240" w:lineRule="auto"/>
              <w:jc w:val="center"/>
              <w:rPr>
                <w:rFonts w:ascii="Times New Roman" w:eastAsia="Times New Roman" w:hAnsi="Times New Roman" w:cs="Times New Roman"/>
                <w:color w:val="000000"/>
                <w:sz w:val="18"/>
                <w:szCs w:val="20"/>
              </w:rPr>
            </w:pPr>
            <w:r w:rsidRPr="00CE04CE">
              <w:rPr>
                <w:rFonts w:ascii="Times New Roman" w:eastAsia="Times New Roman" w:hAnsi="Times New Roman" w:cs="Times New Roman"/>
                <w:color w:val="000000"/>
                <w:sz w:val="18"/>
                <w:szCs w:val="20"/>
              </w:rPr>
              <w:t>818,879</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23D840AE" w14:textId="0C2C9EA9" w:rsidR="000F24D3" w:rsidRPr="002A7EC6" w:rsidRDefault="000F24D3" w:rsidP="002A7EC6">
            <w:pPr>
              <w:spacing w:after="0" w:line="240" w:lineRule="auto"/>
              <w:jc w:val="center"/>
              <w:rPr>
                <w:rFonts w:ascii="Times New Roman" w:eastAsia="Times New Roman" w:hAnsi="Times New Roman" w:cs="Times New Roman"/>
                <w:color w:val="000000"/>
                <w:sz w:val="18"/>
                <w:szCs w:val="20"/>
              </w:rPr>
            </w:pPr>
            <w:r w:rsidRPr="00CE04CE">
              <w:rPr>
                <w:rFonts w:ascii="Times New Roman" w:eastAsia="Times New Roman" w:hAnsi="Times New Roman" w:cs="Times New Roman"/>
                <w:color w:val="000000"/>
                <w:sz w:val="18"/>
                <w:szCs w:val="20"/>
              </w:rPr>
              <w:t>15,719,894</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A361513" w14:textId="7F487067" w:rsidR="000F24D3" w:rsidRPr="002A7EC6" w:rsidRDefault="000F24D3" w:rsidP="002A7EC6">
            <w:pPr>
              <w:spacing w:after="0" w:line="240" w:lineRule="auto"/>
              <w:jc w:val="center"/>
              <w:rPr>
                <w:rFonts w:ascii="Times New Roman" w:eastAsia="Times New Roman" w:hAnsi="Times New Roman" w:cs="Times New Roman"/>
                <w:color w:val="000000"/>
                <w:sz w:val="18"/>
                <w:szCs w:val="20"/>
              </w:rPr>
            </w:pPr>
            <w:r w:rsidRPr="00CE04CE">
              <w:rPr>
                <w:rFonts w:ascii="Times New Roman" w:eastAsia="Times New Roman" w:hAnsi="Times New Roman" w:cs="Times New Roman"/>
                <w:color w:val="000000"/>
                <w:sz w:val="18"/>
                <w:szCs w:val="20"/>
              </w:rPr>
              <w:t>19,409,380</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7D346C7" w14:textId="190D23F8" w:rsidR="000F24D3" w:rsidRPr="002A7EC6" w:rsidRDefault="000F24D3" w:rsidP="002A7EC6">
            <w:pPr>
              <w:spacing w:after="0" w:line="240" w:lineRule="auto"/>
              <w:jc w:val="center"/>
              <w:rPr>
                <w:rFonts w:ascii="Times New Roman" w:eastAsia="Times New Roman" w:hAnsi="Times New Roman" w:cs="Times New Roman"/>
                <w:color w:val="000000"/>
                <w:sz w:val="18"/>
                <w:szCs w:val="20"/>
              </w:rPr>
            </w:pPr>
            <w:r w:rsidRPr="00CE04CE">
              <w:rPr>
                <w:rFonts w:ascii="Times New Roman" w:eastAsia="Times New Roman" w:hAnsi="Times New Roman" w:cs="Times New Roman"/>
                <w:color w:val="000000"/>
                <w:sz w:val="18"/>
                <w:szCs w:val="20"/>
              </w:rPr>
              <w:t>4,174,718</w:t>
            </w:r>
          </w:p>
        </w:tc>
        <w:tc>
          <w:tcPr>
            <w:tcW w:w="1134" w:type="dxa"/>
            <w:tcBorders>
              <w:top w:val="nil"/>
              <w:left w:val="nil"/>
              <w:bottom w:val="single" w:sz="4" w:space="0" w:color="auto"/>
              <w:right w:val="single" w:sz="4" w:space="0" w:color="auto"/>
            </w:tcBorders>
            <w:shd w:val="clear" w:color="auto" w:fill="auto"/>
            <w:noWrap/>
            <w:vAlign w:val="center"/>
          </w:tcPr>
          <w:p w14:paraId="0F4F2812" w14:textId="2829A102" w:rsidR="000F24D3" w:rsidRPr="002A7EC6" w:rsidRDefault="000F24D3" w:rsidP="002A7EC6">
            <w:pPr>
              <w:spacing w:after="0" w:line="240" w:lineRule="auto"/>
              <w:jc w:val="center"/>
              <w:rPr>
                <w:rFonts w:ascii="Times New Roman" w:eastAsia="Times New Roman" w:hAnsi="Times New Roman" w:cs="Times New Roman"/>
                <w:color w:val="000000"/>
                <w:sz w:val="18"/>
                <w:szCs w:val="20"/>
              </w:rPr>
            </w:pPr>
            <w:r w:rsidRPr="00CE04CE">
              <w:rPr>
                <w:rFonts w:ascii="Times New Roman" w:eastAsia="Times New Roman" w:hAnsi="Times New Roman" w:cs="Times New Roman"/>
                <w:color w:val="000000"/>
                <w:sz w:val="18"/>
                <w:szCs w:val="20"/>
              </w:rPr>
              <w:t>2,561,223</w:t>
            </w:r>
          </w:p>
        </w:tc>
      </w:tr>
      <w:tr w:rsidR="002A7EC6" w:rsidRPr="002A7EC6" w14:paraId="7DBE6E37" w14:textId="77777777" w:rsidTr="00CE04CE">
        <w:trPr>
          <w:trHeight w:val="255"/>
        </w:trPr>
        <w:tc>
          <w:tcPr>
            <w:tcW w:w="114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25B4B22" w14:textId="37E7C425" w:rsidR="002A7EC6" w:rsidRPr="002A7EC6" w:rsidRDefault="002A7EC6" w:rsidP="002A7EC6">
            <w:pPr>
              <w:spacing w:after="0" w:line="240" w:lineRule="auto"/>
              <w:rPr>
                <w:rFonts w:ascii="Times New Roman" w:eastAsia="Times New Roman" w:hAnsi="Times New Roman" w:cs="Times New Roman"/>
                <w:color w:val="000000"/>
                <w:sz w:val="18"/>
                <w:szCs w:val="20"/>
              </w:rPr>
            </w:pPr>
            <w:r w:rsidRPr="002A7EC6">
              <w:rPr>
                <w:rFonts w:ascii="Times New Roman" w:eastAsia="Times New Roman" w:hAnsi="Times New Roman" w:cs="Times New Roman"/>
                <w:color w:val="000000"/>
                <w:sz w:val="18"/>
                <w:szCs w:val="20"/>
                <w:lang w:val="en-GB"/>
              </w:rPr>
              <w:t>Model</w:t>
            </w:r>
          </w:p>
        </w:tc>
        <w:tc>
          <w:tcPr>
            <w:tcW w:w="2410" w:type="dxa"/>
            <w:tcBorders>
              <w:top w:val="nil"/>
              <w:left w:val="nil"/>
              <w:bottom w:val="single" w:sz="4" w:space="0" w:color="auto"/>
              <w:right w:val="single" w:sz="4" w:space="0" w:color="auto"/>
            </w:tcBorders>
            <w:shd w:val="clear" w:color="auto" w:fill="auto"/>
            <w:noWrap/>
            <w:vAlign w:val="center"/>
            <w:hideMark/>
          </w:tcPr>
          <w:p w14:paraId="635E3529" w14:textId="77777777" w:rsidR="002A7EC6" w:rsidRPr="002A7EC6" w:rsidRDefault="002A7EC6" w:rsidP="002A7EC6">
            <w:pPr>
              <w:spacing w:after="0" w:line="240" w:lineRule="auto"/>
              <w:rPr>
                <w:rFonts w:ascii="Times New Roman" w:eastAsia="Times New Roman" w:hAnsi="Times New Roman" w:cs="Times New Roman"/>
                <w:color w:val="000000"/>
                <w:sz w:val="18"/>
                <w:szCs w:val="20"/>
              </w:rPr>
            </w:pPr>
            <w:r w:rsidRPr="002A7EC6">
              <w:rPr>
                <w:rFonts w:ascii="Times New Roman" w:eastAsia="Times New Roman" w:hAnsi="Times New Roman" w:cs="Times New Roman"/>
                <w:color w:val="000000"/>
                <w:sz w:val="18"/>
                <w:szCs w:val="20"/>
              </w:rPr>
              <w:t>Operational deposits (Core)</w:t>
            </w:r>
          </w:p>
        </w:tc>
        <w:tc>
          <w:tcPr>
            <w:tcW w:w="1276" w:type="dxa"/>
            <w:tcBorders>
              <w:top w:val="nil"/>
              <w:left w:val="nil"/>
              <w:bottom w:val="single" w:sz="4" w:space="0" w:color="auto"/>
              <w:right w:val="single" w:sz="4" w:space="0" w:color="auto"/>
            </w:tcBorders>
            <w:shd w:val="clear" w:color="auto" w:fill="auto"/>
            <w:noWrap/>
            <w:vAlign w:val="center"/>
            <w:hideMark/>
          </w:tcPr>
          <w:p w14:paraId="302A4F9F" w14:textId="77777777" w:rsidR="002A7EC6" w:rsidRPr="002A7EC6" w:rsidRDefault="002A7EC6" w:rsidP="002A7EC6">
            <w:pPr>
              <w:spacing w:after="0" w:line="240" w:lineRule="auto"/>
              <w:jc w:val="center"/>
              <w:rPr>
                <w:rFonts w:ascii="Times New Roman" w:eastAsia="Times New Roman" w:hAnsi="Times New Roman" w:cs="Times New Roman"/>
                <w:color w:val="000000"/>
                <w:sz w:val="18"/>
                <w:szCs w:val="20"/>
              </w:rPr>
            </w:pPr>
            <w:r w:rsidRPr="002A7EC6">
              <w:rPr>
                <w:rFonts w:ascii="Times New Roman" w:eastAsia="Times New Roman" w:hAnsi="Times New Roman" w:cs="Times New Roman"/>
                <w:color w:val="000000"/>
                <w:sz w:val="18"/>
                <w:szCs w:val="20"/>
              </w:rPr>
              <w:t>493,432</w:t>
            </w:r>
          </w:p>
        </w:tc>
        <w:tc>
          <w:tcPr>
            <w:tcW w:w="1276" w:type="dxa"/>
            <w:tcBorders>
              <w:top w:val="nil"/>
              <w:left w:val="nil"/>
              <w:bottom w:val="single" w:sz="4" w:space="0" w:color="auto"/>
              <w:right w:val="single" w:sz="4" w:space="0" w:color="auto"/>
            </w:tcBorders>
            <w:shd w:val="clear" w:color="auto" w:fill="auto"/>
            <w:noWrap/>
            <w:vAlign w:val="center"/>
            <w:hideMark/>
          </w:tcPr>
          <w:p w14:paraId="623D458D" w14:textId="77777777" w:rsidR="002A7EC6" w:rsidRPr="002A7EC6" w:rsidRDefault="002A7EC6" w:rsidP="002A7EC6">
            <w:pPr>
              <w:spacing w:after="0" w:line="240" w:lineRule="auto"/>
              <w:jc w:val="center"/>
              <w:rPr>
                <w:rFonts w:ascii="Times New Roman" w:eastAsia="Times New Roman" w:hAnsi="Times New Roman" w:cs="Times New Roman"/>
                <w:color w:val="000000"/>
                <w:sz w:val="18"/>
                <w:szCs w:val="20"/>
              </w:rPr>
            </w:pPr>
            <w:r w:rsidRPr="002A7EC6">
              <w:rPr>
                <w:rFonts w:ascii="Times New Roman" w:eastAsia="Times New Roman" w:hAnsi="Times New Roman" w:cs="Times New Roman"/>
                <w:color w:val="000000"/>
                <w:sz w:val="18"/>
                <w:szCs w:val="20"/>
              </w:rPr>
              <w:t>10,101,527</w:t>
            </w:r>
          </w:p>
        </w:tc>
        <w:tc>
          <w:tcPr>
            <w:tcW w:w="1134" w:type="dxa"/>
            <w:tcBorders>
              <w:top w:val="nil"/>
              <w:left w:val="nil"/>
              <w:bottom w:val="single" w:sz="4" w:space="0" w:color="auto"/>
              <w:right w:val="single" w:sz="4" w:space="0" w:color="auto"/>
            </w:tcBorders>
            <w:shd w:val="clear" w:color="auto" w:fill="auto"/>
            <w:noWrap/>
            <w:vAlign w:val="center"/>
            <w:hideMark/>
          </w:tcPr>
          <w:p w14:paraId="63A2144D" w14:textId="77777777" w:rsidR="002A7EC6" w:rsidRPr="002A7EC6" w:rsidRDefault="002A7EC6" w:rsidP="002A7EC6">
            <w:pPr>
              <w:spacing w:after="0" w:line="240" w:lineRule="auto"/>
              <w:jc w:val="center"/>
              <w:rPr>
                <w:rFonts w:ascii="Times New Roman" w:eastAsia="Times New Roman" w:hAnsi="Times New Roman" w:cs="Times New Roman"/>
                <w:color w:val="000000"/>
                <w:sz w:val="18"/>
                <w:szCs w:val="20"/>
              </w:rPr>
            </w:pPr>
            <w:r w:rsidRPr="002A7EC6">
              <w:rPr>
                <w:rFonts w:ascii="Times New Roman" w:eastAsia="Times New Roman" w:hAnsi="Times New Roman" w:cs="Times New Roman"/>
                <w:color w:val="000000"/>
                <w:sz w:val="18"/>
                <w:szCs w:val="20"/>
              </w:rPr>
              <w:t>14,041,791</w:t>
            </w:r>
          </w:p>
        </w:tc>
        <w:tc>
          <w:tcPr>
            <w:tcW w:w="992" w:type="dxa"/>
            <w:tcBorders>
              <w:top w:val="nil"/>
              <w:left w:val="nil"/>
              <w:bottom w:val="single" w:sz="4" w:space="0" w:color="auto"/>
              <w:right w:val="single" w:sz="4" w:space="0" w:color="auto"/>
            </w:tcBorders>
            <w:shd w:val="clear" w:color="auto" w:fill="auto"/>
            <w:noWrap/>
            <w:vAlign w:val="center"/>
            <w:hideMark/>
          </w:tcPr>
          <w:p w14:paraId="5BF1C542" w14:textId="77777777" w:rsidR="002A7EC6" w:rsidRPr="002A7EC6" w:rsidRDefault="002A7EC6" w:rsidP="002A7EC6">
            <w:pPr>
              <w:spacing w:after="0" w:line="240" w:lineRule="auto"/>
              <w:jc w:val="center"/>
              <w:rPr>
                <w:rFonts w:ascii="Times New Roman" w:eastAsia="Times New Roman" w:hAnsi="Times New Roman" w:cs="Times New Roman"/>
                <w:color w:val="000000"/>
                <w:sz w:val="18"/>
                <w:szCs w:val="20"/>
              </w:rPr>
            </w:pPr>
            <w:r w:rsidRPr="002A7EC6">
              <w:rPr>
                <w:rFonts w:ascii="Times New Roman" w:eastAsia="Times New Roman" w:hAnsi="Times New Roman" w:cs="Times New Roman"/>
                <w:color w:val="000000"/>
                <w:sz w:val="18"/>
                <w:szCs w:val="20"/>
              </w:rPr>
              <w:t>3,214,058</w:t>
            </w:r>
          </w:p>
        </w:tc>
        <w:tc>
          <w:tcPr>
            <w:tcW w:w="1134" w:type="dxa"/>
            <w:tcBorders>
              <w:top w:val="nil"/>
              <w:left w:val="nil"/>
              <w:bottom w:val="single" w:sz="4" w:space="0" w:color="auto"/>
              <w:right w:val="single" w:sz="4" w:space="0" w:color="auto"/>
            </w:tcBorders>
            <w:shd w:val="clear" w:color="auto" w:fill="auto"/>
            <w:noWrap/>
            <w:vAlign w:val="center"/>
            <w:hideMark/>
          </w:tcPr>
          <w:p w14:paraId="65295568" w14:textId="77777777" w:rsidR="002A7EC6" w:rsidRPr="002A7EC6" w:rsidRDefault="002A7EC6" w:rsidP="002A7EC6">
            <w:pPr>
              <w:spacing w:after="0" w:line="240" w:lineRule="auto"/>
              <w:jc w:val="center"/>
              <w:rPr>
                <w:rFonts w:ascii="Times New Roman" w:eastAsia="Times New Roman" w:hAnsi="Times New Roman" w:cs="Times New Roman"/>
                <w:color w:val="000000"/>
                <w:sz w:val="18"/>
                <w:szCs w:val="20"/>
              </w:rPr>
            </w:pPr>
            <w:r w:rsidRPr="002A7EC6">
              <w:rPr>
                <w:rFonts w:ascii="Times New Roman" w:eastAsia="Times New Roman" w:hAnsi="Times New Roman" w:cs="Times New Roman"/>
                <w:color w:val="000000"/>
                <w:sz w:val="18"/>
                <w:szCs w:val="20"/>
              </w:rPr>
              <w:t>1,757,585</w:t>
            </w:r>
          </w:p>
        </w:tc>
      </w:tr>
      <w:tr w:rsidR="00E17C98" w:rsidRPr="002A7EC6" w14:paraId="34319855" w14:textId="77777777" w:rsidTr="00CE04CE">
        <w:trPr>
          <w:trHeight w:val="255"/>
        </w:trPr>
        <w:tc>
          <w:tcPr>
            <w:tcW w:w="1149" w:type="dxa"/>
            <w:vMerge/>
            <w:tcBorders>
              <w:top w:val="nil"/>
              <w:left w:val="single" w:sz="4" w:space="0" w:color="auto"/>
              <w:bottom w:val="single" w:sz="4" w:space="0" w:color="000000"/>
              <w:right w:val="single" w:sz="4" w:space="0" w:color="auto"/>
            </w:tcBorders>
            <w:shd w:val="clear" w:color="auto" w:fill="auto"/>
            <w:noWrap/>
            <w:vAlign w:val="center"/>
          </w:tcPr>
          <w:p w14:paraId="70A48F78" w14:textId="77777777" w:rsidR="00E17C98" w:rsidRPr="002A7EC6" w:rsidRDefault="00E17C98" w:rsidP="002A7EC6">
            <w:pPr>
              <w:spacing w:after="0" w:line="240" w:lineRule="auto"/>
              <w:rPr>
                <w:rFonts w:ascii="Times New Roman" w:eastAsia="Times New Roman" w:hAnsi="Times New Roman" w:cs="Times New Roman"/>
                <w:color w:val="000000"/>
                <w:sz w:val="18"/>
                <w:szCs w:val="20"/>
                <w:lang w:val="en-GB"/>
              </w:rPr>
            </w:pPr>
          </w:p>
        </w:tc>
        <w:tc>
          <w:tcPr>
            <w:tcW w:w="2410" w:type="dxa"/>
            <w:tcBorders>
              <w:top w:val="nil"/>
              <w:left w:val="nil"/>
              <w:bottom w:val="single" w:sz="4" w:space="0" w:color="auto"/>
              <w:right w:val="single" w:sz="4" w:space="0" w:color="auto"/>
            </w:tcBorders>
            <w:shd w:val="clear" w:color="auto" w:fill="auto"/>
            <w:noWrap/>
            <w:vAlign w:val="center"/>
          </w:tcPr>
          <w:p w14:paraId="7420F0BE" w14:textId="0C33BCBF" w:rsidR="00E17C98" w:rsidRPr="002A7EC6" w:rsidRDefault="00E17C98" w:rsidP="002A7EC6">
            <w:pPr>
              <w:spacing w:after="0" w:line="240" w:lineRule="auto"/>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 xml:space="preserve">Eligible / </w:t>
            </w:r>
            <w:r w:rsidRPr="002A7EC6">
              <w:rPr>
                <w:rFonts w:ascii="Times New Roman" w:eastAsia="Times New Roman" w:hAnsi="Times New Roman" w:cs="Times New Roman"/>
                <w:color w:val="000000"/>
                <w:sz w:val="18"/>
                <w:szCs w:val="20"/>
              </w:rPr>
              <w:t>TTDP</w:t>
            </w:r>
          </w:p>
        </w:tc>
        <w:tc>
          <w:tcPr>
            <w:tcW w:w="1276" w:type="dxa"/>
            <w:tcBorders>
              <w:top w:val="nil"/>
              <w:left w:val="nil"/>
              <w:bottom w:val="single" w:sz="4" w:space="0" w:color="auto"/>
              <w:right w:val="single" w:sz="4" w:space="0" w:color="auto"/>
            </w:tcBorders>
            <w:shd w:val="clear" w:color="auto" w:fill="auto"/>
            <w:noWrap/>
            <w:vAlign w:val="center"/>
          </w:tcPr>
          <w:p w14:paraId="2EC0967F" w14:textId="0E326F48" w:rsidR="00E17C98" w:rsidRPr="002A7EC6" w:rsidRDefault="00E17C98" w:rsidP="002A7EC6">
            <w:pPr>
              <w:spacing w:after="0" w:line="240" w:lineRule="auto"/>
              <w:jc w:val="center"/>
              <w:rPr>
                <w:rFonts w:ascii="Times New Roman" w:eastAsia="Times New Roman" w:hAnsi="Times New Roman" w:cs="Times New Roman"/>
                <w:color w:val="000000"/>
                <w:sz w:val="18"/>
                <w:szCs w:val="20"/>
              </w:rPr>
            </w:pPr>
            <w:r w:rsidRPr="00CE04CE">
              <w:rPr>
                <w:rFonts w:ascii="Times New Roman" w:eastAsia="Times New Roman" w:hAnsi="Times New Roman" w:cs="Times New Roman"/>
                <w:color w:val="000000"/>
                <w:sz w:val="18"/>
                <w:szCs w:val="20"/>
              </w:rPr>
              <w:t>60%</w:t>
            </w:r>
          </w:p>
        </w:tc>
        <w:tc>
          <w:tcPr>
            <w:tcW w:w="1276" w:type="dxa"/>
            <w:tcBorders>
              <w:top w:val="nil"/>
              <w:left w:val="nil"/>
              <w:bottom w:val="single" w:sz="4" w:space="0" w:color="auto"/>
              <w:right w:val="single" w:sz="4" w:space="0" w:color="auto"/>
            </w:tcBorders>
            <w:shd w:val="clear" w:color="auto" w:fill="auto"/>
            <w:noWrap/>
            <w:vAlign w:val="center"/>
          </w:tcPr>
          <w:p w14:paraId="2D5A4826" w14:textId="3FE3C82A" w:rsidR="00E17C98" w:rsidRPr="002A7EC6" w:rsidRDefault="00E17C98" w:rsidP="002A7EC6">
            <w:pPr>
              <w:spacing w:after="0" w:line="240" w:lineRule="auto"/>
              <w:jc w:val="center"/>
              <w:rPr>
                <w:rFonts w:ascii="Times New Roman" w:eastAsia="Times New Roman" w:hAnsi="Times New Roman" w:cs="Times New Roman"/>
                <w:color w:val="000000"/>
                <w:sz w:val="18"/>
                <w:szCs w:val="20"/>
              </w:rPr>
            </w:pPr>
            <w:r w:rsidRPr="00CE04CE">
              <w:rPr>
                <w:rFonts w:ascii="Times New Roman" w:eastAsia="Times New Roman" w:hAnsi="Times New Roman" w:cs="Times New Roman"/>
                <w:color w:val="000000"/>
                <w:sz w:val="18"/>
                <w:szCs w:val="20"/>
              </w:rPr>
              <w:t>64%</w:t>
            </w:r>
          </w:p>
        </w:tc>
        <w:tc>
          <w:tcPr>
            <w:tcW w:w="1134" w:type="dxa"/>
            <w:tcBorders>
              <w:top w:val="nil"/>
              <w:left w:val="nil"/>
              <w:bottom w:val="single" w:sz="4" w:space="0" w:color="auto"/>
              <w:right w:val="single" w:sz="4" w:space="0" w:color="auto"/>
            </w:tcBorders>
            <w:shd w:val="clear" w:color="auto" w:fill="auto"/>
            <w:noWrap/>
            <w:vAlign w:val="center"/>
          </w:tcPr>
          <w:p w14:paraId="7B8EB49D" w14:textId="2082D724" w:rsidR="00E17C98" w:rsidRPr="002A7EC6" w:rsidRDefault="00E17C98" w:rsidP="002A7EC6">
            <w:pPr>
              <w:spacing w:after="0" w:line="240" w:lineRule="auto"/>
              <w:jc w:val="center"/>
              <w:rPr>
                <w:rFonts w:ascii="Times New Roman" w:eastAsia="Times New Roman" w:hAnsi="Times New Roman" w:cs="Times New Roman"/>
                <w:color w:val="000000"/>
                <w:sz w:val="18"/>
                <w:szCs w:val="20"/>
              </w:rPr>
            </w:pPr>
            <w:r w:rsidRPr="00CE04CE">
              <w:rPr>
                <w:rFonts w:ascii="Times New Roman" w:eastAsia="Times New Roman" w:hAnsi="Times New Roman" w:cs="Times New Roman"/>
                <w:color w:val="000000"/>
                <w:sz w:val="18"/>
                <w:szCs w:val="20"/>
              </w:rPr>
              <w:t>72%</w:t>
            </w:r>
          </w:p>
        </w:tc>
        <w:tc>
          <w:tcPr>
            <w:tcW w:w="992" w:type="dxa"/>
            <w:tcBorders>
              <w:top w:val="nil"/>
              <w:left w:val="nil"/>
              <w:bottom w:val="single" w:sz="4" w:space="0" w:color="auto"/>
              <w:right w:val="single" w:sz="4" w:space="0" w:color="auto"/>
            </w:tcBorders>
            <w:shd w:val="clear" w:color="auto" w:fill="auto"/>
            <w:noWrap/>
            <w:vAlign w:val="center"/>
          </w:tcPr>
          <w:p w14:paraId="2CB3F0EF" w14:textId="5684386C" w:rsidR="00E17C98" w:rsidRPr="002A7EC6" w:rsidRDefault="00E17C98" w:rsidP="002A7EC6">
            <w:pPr>
              <w:spacing w:after="0" w:line="240" w:lineRule="auto"/>
              <w:jc w:val="center"/>
              <w:rPr>
                <w:rFonts w:ascii="Times New Roman" w:eastAsia="Times New Roman" w:hAnsi="Times New Roman" w:cs="Times New Roman"/>
                <w:color w:val="000000"/>
                <w:sz w:val="18"/>
                <w:szCs w:val="20"/>
              </w:rPr>
            </w:pPr>
            <w:r w:rsidRPr="00CE04CE">
              <w:rPr>
                <w:rFonts w:ascii="Times New Roman" w:eastAsia="Times New Roman" w:hAnsi="Times New Roman" w:cs="Times New Roman"/>
                <w:color w:val="000000"/>
                <w:sz w:val="18"/>
                <w:szCs w:val="20"/>
              </w:rPr>
              <w:t>77%</w:t>
            </w:r>
          </w:p>
        </w:tc>
        <w:tc>
          <w:tcPr>
            <w:tcW w:w="1134" w:type="dxa"/>
            <w:tcBorders>
              <w:top w:val="nil"/>
              <w:left w:val="nil"/>
              <w:bottom w:val="single" w:sz="4" w:space="0" w:color="auto"/>
              <w:right w:val="single" w:sz="4" w:space="0" w:color="auto"/>
            </w:tcBorders>
            <w:shd w:val="clear" w:color="auto" w:fill="auto"/>
            <w:noWrap/>
            <w:vAlign w:val="center"/>
          </w:tcPr>
          <w:p w14:paraId="0E2ECB15" w14:textId="297577DA" w:rsidR="00E17C98" w:rsidRPr="002A7EC6" w:rsidRDefault="00E17C98" w:rsidP="002A7EC6">
            <w:pPr>
              <w:spacing w:after="0" w:line="240" w:lineRule="auto"/>
              <w:jc w:val="center"/>
              <w:rPr>
                <w:rFonts w:ascii="Times New Roman" w:eastAsia="Times New Roman" w:hAnsi="Times New Roman" w:cs="Times New Roman"/>
                <w:color w:val="000000"/>
                <w:sz w:val="18"/>
                <w:szCs w:val="20"/>
              </w:rPr>
            </w:pPr>
            <w:r w:rsidRPr="00CE04CE">
              <w:rPr>
                <w:rFonts w:ascii="Times New Roman" w:eastAsia="Times New Roman" w:hAnsi="Times New Roman" w:cs="Times New Roman"/>
                <w:color w:val="000000"/>
                <w:sz w:val="18"/>
                <w:szCs w:val="20"/>
              </w:rPr>
              <w:t>69%</w:t>
            </w:r>
          </w:p>
        </w:tc>
      </w:tr>
      <w:tr w:rsidR="002A7EC6" w:rsidRPr="002A7EC6" w14:paraId="74C602A9" w14:textId="77777777" w:rsidTr="00CE04CE">
        <w:trPr>
          <w:trHeight w:val="255"/>
        </w:trPr>
        <w:tc>
          <w:tcPr>
            <w:tcW w:w="1149" w:type="dxa"/>
            <w:vMerge/>
            <w:tcBorders>
              <w:top w:val="nil"/>
              <w:left w:val="single" w:sz="4" w:space="0" w:color="auto"/>
              <w:bottom w:val="single" w:sz="4" w:space="0" w:color="000000"/>
              <w:right w:val="single" w:sz="4" w:space="0" w:color="auto"/>
            </w:tcBorders>
            <w:vAlign w:val="center"/>
            <w:hideMark/>
          </w:tcPr>
          <w:p w14:paraId="0D97225A" w14:textId="77777777" w:rsidR="002A7EC6" w:rsidRPr="002A7EC6" w:rsidRDefault="002A7EC6" w:rsidP="002A7EC6">
            <w:pPr>
              <w:spacing w:after="0" w:line="240" w:lineRule="auto"/>
              <w:rPr>
                <w:rFonts w:ascii="Times New Roman" w:eastAsia="Times New Roman" w:hAnsi="Times New Roman" w:cs="Times New Roman"/>
                <w:color w:val="000000"/>
                <w:sz w:val="18"/>
                <w:szCs w:val="20"/>
              </w:rPr>
            </w:pPr>
          </w:p>
        </w:tc>
        <w:tc>
          <w:tcPr>
            <w:tcW w:w="2410" w:type="dxa"/>
            <w:tcBorders>
              <w:top w:val="nil"/>
              <w:left w:val="nil"/>
              <w:bottom w:val="single" w:sz="4" w:space="0" w:color="auto"/>
              <w:right w:val="single" w:sz="4" w:space="0" w:color="auto"/>
            </w:tcBorders>
            <w:shd w:val="clear" w:color="auto" w:fill="auto"/>
            <w:noWrap/>
            <w:vAlign w:val="center"/>
            <w:hideMark/>
          </w:tcPr>
          <w:p w14:paraId="7A0D9F99" w14:textId="77777777" w:rsidR="002A7EC6" w:rsidRPr="002A7EC6" w:rsidRDefault="002A7EC6" w:rsidP="002A7EC6">
            <w:pPr>
              <w:spacing w:after="0" w:line="240" w:lineRule="auto"/>
              <w:rPr>
                <w:rFonts w:ascii="Times New Roman" w:eastAsia="Times New Roman" w:hAnsi="Times New Roman" w:cs="Times New Roman"/>
                <w:color w:val="000000"/>
                <w:sz w:val="18"/>
                <w:szCs w:val="20"/>
              </w:rPr>
            </w:pPr>
            <w:r w:rsidRPr="002A7EC6">
              <w:rPr>
                <w:rFonts w:ascii="Times New Roman" w:eastAsia="Times New Roman" w:hAnsi="Times New Roman" w:cs="Times New Roman"/>
                <w:color w:val="000000"/>
                <w:sz w:val="18"/>
                <w:szCs w:val="20"/>
              </w:rPr>
              <w:t>Core/TTDP</w:t>
            </w:r>
          </w:p>
        </w:tc>
        <w:tc>
          <w:tcPr>
            <w:tcW w:w="1276" w:type="dxa"/>
            <w:tcBorders>
              <w:top w:val="nil"/>
              <w:left w:val="nil"/>
              <w:bottom w:val="single" w:sz="4" w:space="0" w:color="auto"/>
              <w:right w:val="single" w:sz="4" w:space="0" w:color="auto"/>
            </w:tcBorders>
            <w:shd w:val="clear" w:color="auto" w:fill="auto"/>
            <w:noWrap/>
            <w:vAlign w:val="center"/>
            <w:hideMark/>
          </w:tcPr>
          <w:p w14:paraId="77B0A6AA" w14:textId="77777777" w:rsidR="002A7EC6" w:rsidRPr="002A7EC6" w:rsidRDefault="002A7EC6" w:rsidP="002A7EC6">
            <w:pPr>
              <w:spacing w:after="0" w:line="240" w:lineRule="auto"/>
              <w:jc w:val="center"/>
              <w:rPr>
                <w:rFonts w:ascii="Times New Roman" w:eastAsia="Times New Roman" w:hAnsi="Times New Roman" w:cs="Times New Roman"/>
                <w:color w:val="000000"/>
                <w:sz w:val="18"/>
                <w:szCs w:val="20"/>
              </w:rPr>
            </w:pPr>
            <w:r w:rsidRPr="002A7EC6">
              <w:rPr>
                <w:rFonts w:ascii="Times New Roman" w:eastAsia="Times New Roman" w:hAnsi="Times New Roman" w:cs="Times New Roman"/>
                <w:color w:val="000000"/>
                <w:sz w:val="18"/>
                <w:szCs w:val="20"/>
              </w:rPr>
              <w:t>31%</w:t>
            </w:r>
          </w:p>
        </w:tc>
        <w:tc>
          <w:tcPr>
            <w:tcW w:w="1276" w:type="dxa"/>
            <w:tcBorders>
              <w:top w:val="nil"/>
              <w:left w:val="nil"/>
              <w:bottom w:val="single" w:sz="4" w:space="0" w:color="auto"/>
              <w:right w:val="single" w:sz="4" w:space="0" w:color="auto"/>
            </w:tcBorders>
            <w:shd w:val="clear" w:color="auto" w:fill="auto"/>
            <w:noWrap/>
            <w:vAlign w:val="center"/>
            <w:hideMark/>
          </w:tcPr>
          <w:p w14:paraId="4EF6D226" w14:textId="77777777" w:rsidR="002A7EC6" w:rsidRPr="002A7EC6" w:rsidRDefault="002A7EC6" w:rsidP="002A7EC6">
            <w:pPr>
              <w:spacing w:after="0" w:line="240" w:lineRule="auto"/>
              <w:jc w:val="center"/>
              <w:rPr>
                <w:rFonts w:ascii="Times New Roman" w:eastAsia="Times New Roman" w:hAnsi="Times New Roman" w:cs="Times New Roman"/>
                <w:color w:val="000000"/>
                <w:sz w:val="18"/>
                <w:szCs w:val="20"/>
              </w:rPr>
            </w:pPr>
            <w:r w:rsidRPr="002A7EC6">
              <w:rPr>
                <w:rFonts w:ascii="Times New Roman" w:eastAsia="Times New Roman" w:hAnsi="Times New Roman" w:cs="Times New Roman"/>
                <w:color w:val="000000"/>
                <w:sz w:val="18"/>
                <w:szCs w:val="20"/>
              </w:rPr>
              <w:t>50%</w:t>
            </w:r>
          </w:p>
        </w:tc>
        <w:tc>
          <w:tcPr>
            <w:tcW w:w="1134" w:type="dxa"/>
            <w:tcBorders>
              <w:top w:val="nil"/>
              <w:left w:val="nil"/>
              <w:bottom w:val="single" w:sz="4" w:space="0" w:color="auto"/>
              <w:right w:val="single" w:sz="4" w:space="0" w:color="auto"/>
            </w:tcBorders>
            <w:shd w:val="clear" w:color="auto" w:fill="auto"/>
            <w:noWrap/>
            <w:vAlign w:val="center"/>
            <w:hideMark/>
          </w:tcPr>
          <w:p w14:paraId="6DE8E886" w14:textId="77777777" w:rsidR="002A7EC6" w:rsidRPr="002A7EC6" w:rsidRDefault="002A7EC6" w:rsidP="002A7EC6">
            <w:pPr>
              <w:spacing w:after="0" w:line="240" w:lineRule="auto"/>
              <w:jc w:val="center"/>
              <w:rPr>
                <w:rFonts w:ascii="Times New Roman" w:eastAsia="Times New Roman" w:hAnsi="Times New Roman" w:cs="Times New Roman"/>
                <w:color w:val="000000"/>
                <w:sz w:val="18"/>
                <w:szCs w:val="20"/>
              </w:rPr>
            </w:pPr>
            <w:r w:rsidRPr="002A7EC6">
              <w:rPr>
                <w:rFonts w:ascii="Times New Roman" w:eastAsia="Times New Roman" w:hAnsi="Times New Roman" w:cs="Times New Roman"/>
                <w:color w:val="000000"/>
                <w:sz w:val="18"/>
                <w:szCs w:val="20"/>
              </w:rPr>
              <w:t>58%</w:t>
            </w:r>
          </w:p>
        </w:tc>
        <w:tc>
          <w:tcPr>
            <w:tcW w:w="992" w:type="dxa"/>
            <w:tcBorders>
              <w:top w:val="nil"/>
              <w:left w:val="nil"/>
              <w:bottom w:val="single" w:sz="4" w:space="0" w:color="auto"/>
              <w:right w:val="single" w:sz="4" w:space="0" w:color="auto"/>
            </w:tcBorders>
            <w:shd w:val="clear" w:color="auto" w:fill="auto"/>
            <w:noWrap/>
            <w:vAlign w:val="center"/>
            <w:hideMark/>
          </w:tcPr>
          <w:p w14:paraId="1B2D4C07" w14:textId="77777777" w:rsidR="002A7EC6" w:rsidRPr="002A7EC6" w:rsidRDefault="002A7EC6" w:rsidP="002A7EC6">
            <w:pPr>
              <w:spacing w:after="0" w:line="240" w:lineRule="auto"/>
              <w:jc w:val="center"/>
              <w:rPr>
                <w:rFonts w:ascii="Times New Roman" w:eastAsia="Times New Roman" w:hAnsi="Times New Roman" w:cs="Times New Roman"/>
                <w:color w:val="000000"/>
                <w:sz w:val="18"/>
                <w:szCs w:val="20"/>
              </w:rPr>
            </w:pPr>
            <w:r w:rsidRPr="002A7EC6">
              <w:rPr>
                <w:rFonts w:ascii="Times New Roman" w:eastAsia="Times New Roman" w:hAnsi="Times New Roman" w:cs="Times New Roman"/>
                <w:color w:val="000000"/>
                <w:sz w:val="18"/>
                <w:szCs w:val="20"/>
              </w:rPr>
              <w:t>68%</w:t>
            </w:r>
          </w:p>
        </w:tc>
        <w:tc>
          <w:tcPr>
            <w:tcW w:w="1134" w:type="dxa"/>
            <w:tcBorders>
              <w:top w:val="nil"/>
              <w:left w:val="nil"/>
              <w:bottom w:val="single" w:sz="4" w:space="0" w:color="auto"/>
              <w:right w:val="single" w:sz="4" w:space="0" w:color="auto"/>
            </w:tcBorders>
            <w:shd w:val="clear" w:color="auto" w:fill="auto"/>
            <w:noWrap/>
            <w:vAlign w:val="center"/>
            <w:hideMark/>
          </w:tcPr>
          <w:p w14:paraId="33CA5906" w14:textId="77777777" w:rsidR="002A7EC6" w:rsidRPr="002A7EC6" w:rsidRDefault="002A7EC6" w:rsidP="002A7EC6">
            <w:pPr>
              <w:spacing w:after="0" w:line="240" w:lineRule="auto"/>
              <w:jc w:val="center"/>
              <w:rPr>
                <w:rFonts w:ascii="Times New Roman" w:eastAsia="Times New Roman" w:hAnsi="Times New Roman" w:cs="Times New Roman"/>
                <w:color w:val="000000"/>
                <w:sz w:val="18"/>
                <w:szCs w:val="20"/>
              </w:rPr>
            </w:pPr>
            <w:r w:rsidRPr="002A7EC6">
              <w:rPr>
                <w:rFonts w:ascii="Times New Roman" w:eastAsia="Times New Roman" w:hAnsi="Times New Roman" w:cs="Times New Roman"/>
                <w:color w:val="000000"/>
                <w:sz w:val="18"/>
                <w:szCs w:val="20"/>
              </w:rPr>
              <w:t>70%</w:t>
            </w:r>
          </w:p>
        </w:tc>
      </w:tr>
    </w:tbl>
    <w:p w14:paraId="0F946769" w14:textId="77777777" w:rsidR="00301E62" w:rsidRPr="00C627E0" w:rsidRDefault="00301E62" w:rsidP="005C5AFB">
      <w:pPr>
        <w:pStyle w:val="ListParagraph"/>
        <w:numPr>
          <w:ilvl w:val="0"/>
          <w:numId w:val="0"/>
        </w:numPr>
        <w:spacing w:before="80" w:after="80" w:line="240" w:lineRule="auto"/>
        <w:ind w:left="360"/>
        <w:jc w:val="both"/>
        <w:rPr>
          <w:rFonts w:ascii="Times New Roman" w:hAnsi="Times New Roman"/>
          <w:b w:val="0"/>
        </w:rPr>
      </w:pPr>
    </w:p>
    <w:p w14:paraId="3BCD6BC5" w14:textId="77777777" w:rsidR="00F74878" w:rsidRPr="00C627E0" w:rsidRDefault="00F74878" w:rsidP="00301E62">
      <w:pPr>
        <w:tabs>
          <w:tab w:val="right" w:pos="9360"/>
        </w:tabs>
        <w:rPr>
          <w:rFonts w:ascii="Times New Roman" w:hAnsi="Times New Roman" w:cs="Times New Roman"/>
          <w:b/>
          <w:sz w:val="24"/>
          <w:szCs w:val="24"/>
        </w:rPr>
      </w:pPr>
      <w:bookmarkStart w:id="446" w:name="_Toc325475775"/>
      <w:bookmarkStart w:id="447" w:name="_Toc335741260"/>
      <w:bookmarkStart w:id="448" w:name="_Toc352331070"/>
      <w:r w:rsidRPr="00C627E0">
        <w:rPr>
          <w:rFonts w:ascii="Times New Roman" w:hAnsi="Times New Roman" w:cs="Times New Roman"/>
          <w:sz w:val="24"/>
          <w:szCs w:val="24"/>
        </w:rPr>
        <w:br w:type="page"/>
      </w:r>
      <w:r w:rsidR="00301E62" w:rsidRPr="00C627E0">
        <w:rPr>
          <w:rFonts w:ascii="Times New Roman" w:hAnsi="Times New Roman" w:cs="Times New Roman"/>
          <w:b/>
          <w:sz w:val="24"/>
          <w:szCs w:val="24"/>
        </w:rPr>
        <w:lastRenderedPageBreak/>
        <w:tab/>
      </w:r>
    </w:p>
    <w:p w14:paraId="70A24F8A" w14:textId="6A9C222B" w:rsidR="0020712F" w:rsidRPr="00C627E0" w:rsidRDefault="0020712F" w:rsidP="005C5AFB">
      <w:pPr>
        <w:spacing w:before="80" w:after="80" w:line="240" w:lineRule="auto"/>
        <w:jc w:val="both"/>
        <w:rPr>
          <w:rFonts w:ascii="Times New Roman" w:hAnsi="Times New Roman" w:cs="Times New Roman"/>
          <w:b/>
          <w:sz w:val="24"/>
          <w:szCs w:val="24"/>
        </w:rPr>
      </w:pPr>
      <w:r w:rsidRPr="00C627E0">
        <w:rPr>
          <w:rFonts w:ascii="Times New Roman" w:hAnsi="Times New Roman" w:cs="Times New Roman"/>
          <w:b/>
          <w:sz w:val="24"/>
          <w:szCs w:val="24"/>
        </w:rPr>
        <w:t xml:space="preserve">Testing the Model </w:t>
      </w:r>
    </w:p>
    <w:p w14:paraId="70A24F8B" w14:textId="77777777" w:rsidR="0020712F" w:rsidRPr="00C627E0" w:rsidRDefault="0020712F" w:rsidP="005C5AFB">
      <w:pPr>
        <w:spacing w:before="80" w:after="80" w:line="240" w:lineRule="auto"/>
        <w:jc w:val="both"/>
        <w:rPr>
          <w:rFonts w:ascii="Times New Roman" w:hAnsi="Times New Roman" w:cs="Times New Roman"/>
          <w:i/>
        </w:rPr>
      </w:pPr>
    </w:p>
    <w:p w14:paraId="70A24F8C" w14:textId="77777777" w:rsidR="0020712F" w:rsidRPr="00C627E0" w:rsidRDefault="0020712F" w:rsidP="004C6418">
      <w:pPr>
        <w:pStyle w:val="ListParagraph"/>
        <w:numPr>
          <w:ilvl w:val="0"/>
          <w:numId w:val="5"/>
        </w:numPr>
        <w:spacing w:before="80" w:after="80" w:line="240" w:lineRule="auto"/>
        <w:ind w:left="360" w:hanging="360"/>
        <w:jc w:val="both"/>
        <w:rPr>
          <w:rFonts w:ascii="Times New Roman" w:hAnsi="Times New Roman"/>
        </w:rPr>
      </w:pPr>
      <w:r w:rsidRPr="00C627E0">
        <w:rPr>
          <w:rFonts w:ascii="Times New Roman" w:hAnsi="Times New Roman"/>
        </w:rPr>
        <w:t>Analysis of the Model</w:t>
      </w:r>
    </w:p>
    <w:p w14:paraId="55C13B39" w14:textId="65DDB343" w:rsidR="003C2499" w:rsidRPr="00CA6A27" w:rsidRDefault="0020712F" w:rsidP="00CA6A27">
      <w:pPr>
        <w:spacing w:before="80" w:after="80" w:line="240" w:lineRule="auto"/>
        <w:ind w:left="360"/>
        <w:jc w:val="both"/>
        <w:rPr>
          <w:rFonts w:ascii="Times New Roman" w:hAnsi="Times New Roman" w:cs="Times New Roman"/>
        </w:rPr>
      </w:pPr>
      <w:r w:rsidRPr="00C627E0">
        <w:rPr>
          <w:rFonts w:ascii="Times New Roman" w:hAnsi="Times New Roman" w:cs="Times New Roman"/>
          <w:u w:val="single"/>
        </w:rPr>
        <w:t>Result accuracy:</w:t>
      </w:r>
      <w:r w:rsidR="00CA6A27">
        <w:rPr>
          <w:rFonts w:ascii="Times New Roman" w:hAnsi="Times New Roman" w:cs="Times New Roman"/>
        </w:rPr>
        <w:t xml:space="preserve"> </w:t>
      </w:r>
      <w:r w:rsidR="003C2499" w:rsidRPr="00CA6A27">
        <w:rPr>
          <w:rFonts w:ascii="Times New Roman" w:hAnsi="Times New Roman"/>
          <w:i/>
        </w:rPr>
        <w:t>Back value testing – by EMEA Entity</w:t>
      </w:r>
    </w:p>
    <w:p w14:paraId="0532FE70" w14:textId="40E68BD0" w:rsidR="00CA6A27" w:rsidRDefault="00CA6A27" w:rsidP="003C2499">
      <w:pPr>
        <w:pStyle w:val="ListParagraph"/>
        <w:numPr>
          <w:ilvl w:val="0"/>
          <w:numId w:val="0"/>
        </w:numPr>
        <w:spacing w:before="80" w:after="80" w:line="240" w:lineRule="auto"/>
        <w:ind w:left="360"/>
        <w:jc w:val="both"/>
        <w:rPr>
          <w:rFonts w:ascii="Times New Roman" w:hAnsi="Times New Roman"/>
          <w:b w:val="0"/>
        </w:rPr>
      </w:pPr>
      <w:r>
        <w:rPr>
          <w:rFonts w:ascii="Times New Roman" w:hAnsi="Times New Roman"/>
          <w:b w:val="0"/>
        </w:rPr>
        <w:t>Set out below are the results of back testing the model, comparing</w:t>
      </w:r>
      <w:r w:rsidRPr="00CA6A27">
        <w:rPr>
          <w:rFonts w:ascii="Times New Roman" w:hAnsi="Times New Roman"/>
          <w:b w:val="0"/>
        </w:rPr>
        <w:t xml:space="preserve"> the historical monthly projected Operational Deposit (</w:t>
      </w:r>
      <w:r>
        <w:rPr>
          <w:rFonts w:ascii="Times New Roman" w:hAnsi="Times New Roman"/>
          <w:b w:val="0"/>
        </w:rPr>
        <w:t>“</w:t>
      </w:r>
      <w:r w:rsidRPr="00CA6A27">
        <w:rPr>
          <w:rFonts w:ascii="Times New Roman" w:hAnsi="Times New Roman"/>
          <w:b w:val="0"/>
        </w:rPr>
        <w:t>OD</w:t>
      </w:r>
      <w:r>
        <w:rPr>
          <w:rFonts w:ascii="Times New Roman" w:hAnsi="Times New Roman"/>
          <w:b w:val="0"/>
        </w:rPr>
        <w:t>”</w:t>
      </w:r>
      <w:r w:rsidRPr="00CA6A27">
        <w:rPr>
          <w:rFonts w:ascii="Times New Roman" w:hAnsi="Times New Roman"/>
          <w:b w:val="0"/>
        </w:rPr>
        <w:t>) with historical daily End of the Day Balance (</w:t>
      </w:r>
      <w:r>
        <w:rPr>
          <w:rFonts w:ascii="Times New Roman" w:hAnsi="Times New Roman"/>
          <w:b w:val="0"/>
        </w:rPr>
        <w:t>“</w:t>
      </w:r>
      <w:r w:rsidRPr="00CA6A27">
        <w:rPr>
          <w:rFonts w:ascii="Times New Roman" w:hAnsi="Times New Roman"/>
          <w:b w:val="0"/>
        </w:rPr>
        <w:t>EOD</w:t>
      </w:r>
      <w:r>
        <w:rPr>
          <w:rFonts w:ascii="Times New Roman" w:hAnsi="Times New Roman"/>
          <w:b w:val="0"/>
        </w:rPr>
        <w:t>”)</w:t>
      </w:r>
      <w:proofErr w:type="gramStart"/>
      <w:r>
        <w:rPr>
          <w:rFonts w:ascii="Times New Roman" w:hAnsi="Times New Roman"/>
          <w:b w:val="0"/>
        </w:rPr>
        <w:t>.</w:t>
      </w:r>
      <w:proofErr w:type="gramEnd"/>
    </w:p>
    <w:p w14:paraId="587FFBAA" w14:textId="77777777" w:rsidR="00CA6A27" w:rsidRDefault="00CA6A27" w:rsidP="003C2499">
      <w:pPr>
        <w:pStyle w:val="ListParagraph"/>
        <w:numPr>
          <w:ilvl w:val="0"/>
          <w:numId w:val="0"/>
        </w:numPr>
        <w:spacing w:before="80" w:after="80" w:line="240" w:lineRule="auto"/>
        <w:ind w:left="360"/>
        <w:jc w:val="both"/>
        <w:rPr>
          <w:rFonts w:ascii="Times New Roman" w:hAnsi="Times New Roman"/>
          <w:b w:val="0"/>
        </w:rPr>
      </w:pPr>
    </w:p>
    <w:p w14:paraId="2C05EAB4" w14:textId="77777777" w:rsidR="00CA6A27" w:rsidRPr="00CA6A27" w:rsidRDefault="00CA6A27" w:rsidP="00CA6A27">
      <w:pPr>
        <w:pStyle w:val="ListParagraph"/>
        <w:numPr>
          <w:ilvl w:val="0"/>
          <w:numId w:val="0"/>
        </w:numPr>
        <w:spacing w:before="80" w:after="80" w:line="240" w:lineRule="auto"/>
        <w:ind w:left="360"/>
        <w:jc w:val="both"/>
        <w:rPr>
          <w:rFonts w:ascii="Times New Roman" w:hAnsi="Times New Roman"/>
          <w:b w:val="0"/>
        </w:rPr>
      </w:pPr>
      <w:r>
        <w:rPr>
          <w:rFonts w:ascii="Times New Roman" w:hAnsi="Times New Roman"/>
          <w:b w:val="0"/>
        </w:rPr>
        <w:t>Typically there is one</w:t>
      </w:r>
      <w:r w:rsidRPr="00CA6A27">
        <w:rPr>
          <w:rFonts w:ascii="Times New Roman" w:hAnsi="Times New Roman"/>
          <w:b w:val="0"/>
        </w:rPr>
        <w:t xml:space="preserve"> month delay between the change in behavior and the time it is caught by the model.</w:t>
      </w:r>
      <w:r>
        <w:rPr>
          <w:rFonts w:ascii="Times New Roman" w:hAnsi="Times New Roman"/>
          <w:b w:val="0"/>
        </w:rPr>
        <w:t xml:space="preserve">  Overall the</w:t>
      </w:r>
      <w:r w:rsidRPr="00CA6A27">
        <w:rPr>
          <w:rFonts w:ascii="Times New Roman" w:hAnsi="Times New Roman"/>
          <w:b w:val="0"/>
        </w:rPr>
        <w:t xml:space="preserve"> back-test shows no major breach</w:t>
      </w:r>
      <w:r>
        <w:rPr>
          <w:rFonts w:ascii="Times New Roman" w:hAnsi="Times New Roman"/>
          <w:b w:val="0"/>
        </w:rPr>
        <w:t xml:space="preserve">.  </w:t>
      </w:r>
      <w:r w:rsidRPr="00CA6A27">
        <w:rPr>
          <w:rFonts w:ascii="Times New Roman" w:hAnsi="Times New Roman"/>
          <w:b w:val="0"/>
        </w:rPr>
        <w:t>The result of the model illustrated above is deemed conservative.</w:t>
      </w:r>
    </w:p>
    <w:p w14:paraId="55ED1097" w14:textId="77777777" w:rsidR="00CA6A27" w:rsidRPr="00CA6A27" w:rsidRDefault="00CA6A27" w:rsidP="00CA6A27">
      <w:pPr>
        <w:spacing w:before="80" w:after="80" w:line="240" w:lineRule="auto"/>
        <w:ind w:left="1080" w:hanging="360"/>
        <w:jc w:val="both"/>
        <w:rPr>
          <w:rFonts w:ascii="Times New Roman" w:hAnsi="Times New Roman"/>
          <w:u w:val="single"/>
        </w:rPr>
      </w:pPr>
    </w:p>
    <w:p w14:paraId="35B6041D" w14:textId="0000DE9C" w:rsidR="003C2499" w:rsidRDefault="00CA6A27" w:rsidP="003C2499">
      <w:pPr>
        <w:pStyle w:val="ListParagraph"/>
        <w:numPr>
          <w:ilvl w:val="0"/>
          <w:numId w:val="0"/>
        </w:numPr>
        <w:spacing w:before="80" w:after="80" w:line="240" w:lineRule="auto"/>
        <w:ind w:left="360"/>
        <w:jc w:val="both"/>
        <w:rPr>
          <w:rFonts w:ascii="Times New Roman" w:hAnsi="Times New Roman"/>
          <w:u w:val="single"/>
        </w:rPr>
      </w:pPr>
      <w:r w:rsidRPr="00CA6A27">
        <w:rPr>
          <w:rFonts w:ascii="Times New Roman" w:hAnsi="Times New Roman"/>
          <w:b w:val="0"/>
        </w:rPr>
        <w:t>Set out below are the results of the back testing of the model</w:t>
      </w:r>
      <w:r>
        <w:rPr>
          <w:rFonts w:ascii="Times New Roman" w:hAnsi="Times New Roman"/>
          <w:b w:val="0"/>
        </w:rPr>
        <w:t xml:space="preserve"> for each of the</w:t>
      </w:r>
      <w:r w:rsidRPr="00CA6A27">
        <w:rPr>
          <w:rFonts w:ascii="Times New Roman" w:hAnsi="Times New Roman"/>
          <w:b w:val="0"/>
        </w:rPr>
        <w:t xml:space="preserve"> EMEA Entities</w:t>
      </w:r>
      <w:r>
        <w:rPr>
          <w:rFonts w:ascii="Times New Roman" w:hAnsi="Times New Roman"/>
          <w:b w:val="0"/>
        </w:rPr>
        <w:t>.</w:t>
      </w:r>
    </w:p>
    <w:p w14:paraId="70A24F8E" w14:textId="39E8DBA8" w:rsidR="0020712F" w:rsidRPr="00CA6A27" w:rsidRDefault="003C2499" w:rsidP="00CA6A27">
      <w:pPr>
        <w:pStyle w:val="ListParagraph"/>
        <w:numPr>
          <w:ilvl w:val="0"/>
          <w:numId w:val="30"/>
        </w:numPr>
        <w:spacing w:before="80" w:after="80" w:line="240" w:lineRule="auto"/>
        <w:jc w:val="both"/>
        <w:rPr>
          <w:rFonts w:ascii="Times New Roman" w:hAnsi="Times New Roman"/>
          <w:b w:val="0"/>
          <w:i/>
        </w:rPr>
      </w:pPr>
      <w:r w:rsidRPr="0016265B">
        <w:rPr>
          <w:rFonts w:ascii="Times New Roman" w:hAnsi="Times New Roman"/>
          <w:b w:val="0"/>
          <w:i/>
        </w:rPr>
        <w:t>BNYMSANV</w:t>
      </w:r>
      <w:r>
        <w:rPr>
          <w:rFonts w:ascii="Times New Roman" w:hAnsi="Times New Roman"/>
          <w:b w:val="0"/>
          <w:i/>
        </w:rPr>
        <w:t xml:space="preserve"> (European Bank)</w:t>
      </w:r>
    </w:p>
    <w:p w14:paraId="4B3AD958" w14:textId="77777777" w:rsidR="003C2499" w:rsidRPr="00CA6A27" w:rsidRDefault="003C2499" w:rsidP="005C5AFB">
      <w:pPr>
        <w:pStyle w:val="ListParagraph"/>
        <w:numPr>
          <w:ilvl w:val="0"/>
          <w:numId w:val="0"/>
        </w:numPr>
        <w:spacing w:before="80" w:after="80" w:line="240" w:lineRule="auto"/>
        <w:ind w:left="360"/>
        <w:jc w:val="both"/>
        <w:rPr>
          <w:rFonts w:ascii="Times New Roman" w:hAnsi="Times New Roman"/>
          <w:b w:val="0"/>
          <w:i/>
        </w:rPr>
      </w:pPr>
      <w:r>
        <w:rPr>
          <w:noProof/>
          <w:lang w:val="en-GB" w:eastAsia="en-GB"/>
        </w:rPr>
        <w:drawing>
          <wp:inline distT="0" distB="0" distL="0" distR="0" wp14:anchorId="58732EBA" wp14:editId="241E65F2">
            <wp:extent cx="5713171" cy="1733703"/>
            <wp:effectExtent l="0" t="0" r="20955"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83363E" w14:textId="5E6548DB" w:rsidR="00CA6A27" w:rsidRPr="00CA6A27" w:rsidRDefault="00CA6A27" w:rsidP="00CA6A27">
      <w:pPr>
        <w:pStyle w:val="ListParagraph"/>
        <w:numPr>
          <w:ilvl w:val="0"/>
          <w:numId w:val="0"/>
        </w:numPr>
        <w:spacing w:before="80" w:after="80" w:line="240" w:lineRule="auto"/>
        <w:ind w:left="360"/>
        <w:jc w:val="both"/>
        <w:rPr>
          <w:rFonts w:ascii="Times New Roman" w:hAnsi="Times New Roman"/>
          <w:b w:val="0"/>
        </w:rPr>
      </w:pPr>
      <w:r>
        <w:rPr>
          <w:rFonts w:ascii="Times New Roman" w:hAnsi="Times New Roman"/>
          <w:b w:val="0"/>
          <w:i/>
        </w:rPr>
        <w:t xml:space="preserve">Observation: </w:t>
      </w:r>
      <w:r>
        <w:rPr>
          <w:rFonts w:ascii="Times New Roman" w:hAnsi="Times New Roman"/>
          <w:b w:val="0"/>
        </w:rPr>
        <w:t>The</w:t>
      </w:r>
      <w:r w:rsidRPr="00CA6A27">
        <w:rPr>
          <w:rFonts w:ascii="Times New Roman" w:hAnsi="Times New Roman"/>
          <w:b w:val="0"/>
        </w:rPr>
        <w:t xml:space="preserve"> back-test shows no major breach. </w:t>
      </w:r>
    </w:p>
    <w:p w14:paraId="433BF5D1" w14:textId="77777777" w:rsidR="00CA6A27" w:rsidRDefault="00CA6A27" w:rsidP="005C5AFB">
      <w:pPr>
        <w:pStyle w:val="ListParagraph"/>
        <w:numPr>
          <w:ilvl w:val="0"/>
          <w:numId w:val="0"/>
        </w:numPr>
        <w:spacing w:before="80" w:after="80" w:line="240" w:lineRule="auto"/>
        <w:ind w:left="360"/>
        <w:jc w:val="both"/>
        <w:rPr>
          <w:rFonts w:ascii="Times New Roman" w:hAnsi="Times New Roman"/>
          <w:b w:val="0"/>
          <w:u w:val="single"/>
        </w:rPr>
      </w:pPr>
    </w:p>
    <w:p w14:paraId="6E5239E0" w14:textId="5BCB6F98" w:rsidR="00CA6A27" w:rsidRPr="00CA6A27" w:rsidRDefault="00CA6A27" w:rsidP="00CA6A27">
      <w:pPr>
        <w:pStyle w:val="ListParagraph"/>
        <w:numPr>
          <w:ilvl w:val="0"/>
          <w:numId w:val="30"/>
        </w:numPr>
        <w:spacing w:before="80" w:after="80" w:line="240" w:lineRule="auto"/>
        <w:jc w:val="both"/>
        <w:rPr>
          <w:rFonts w:ascii="Times New Roman" w:hAnsi="Times New Roman"/>
          <w:b w:val="0"/>
          <w:i/>
        </w:rPr>
      </w:pPr>
      <w:r w:rsidRPr="0016265B">
        <w:rPr>
          <w:rFonts w:ascii="Times New Roman" w:hAnsi="Times New Roman"/>
          <w:b w:val="0"/>
          <w:i/>
        </w:rPr>
        <w:t>Brussels Branch of Institutional Bank</w:t>
      </w:r>
      <w:r>
        <w:rPr>
          <w:rFonts w:ascii="Times New Roman" w:hAnsi="Times New Roman"/>
          <w:b w:val="0"/>
          <w:i/>
        </w:rPr>
        <w:t>(entity #297)</w:t>
      </w:r>
    </w:p>
    <w:p w14:paraId="76388AD6" w14:textId="287ADB05" w:rsidR="003C2499" w:rsidRDefault="009668BE" w:rsidP="005C5AFB">
      <w:pPr>
        <w:pStyle w:val="ListParagraph"/>
        <w:numPr>
          <w:ilvl w:val="0"/>
          <w:numId w:val="0"/>
        </w:numPr>
        <w:spacing w:before="80" w:after="80" w:line="240" w:lineRule="auto"/>
        <w:ind w:left="360"/>
        <w:jc w:val="both"/>
        <w:rPr>
          <w:rFonts w:ascii="Times New Roman" w:hAnsi="Times New Roman"/>
          <w:b w:val="0"/>
          <w:u w:val="single"/>
        </w:rPr>
      </w:pPr>
      <w:r>
        <w:rPr>
          <w:noProof/>
          <w:lang w:val="en-GB" w:eastAsia="en-GB"/>
        </w:rPr>
        <w:drawing>
          <wp:inline distT="0" distB="0" distL="0" distR="0" wp14:anchorId="6E6FD6E2" wp14:editId="2B8DD2C6">
            <wp:extent cx="5719313" cy="1889185"/>
            <wp:effectExtent l="0" t="0" r="15240" b="158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88F0480" w14:textId="165E59A8" w:rsidR="00CA6A27" w:rsidRPr="00CA6A27" w:rsidRDefault="00CA6A27" w:rsidP="00CA6A27">
      <w:pPr>
        <w:pStyle w:val="ListParagraph"/>
        <w:numPr>
          <w:ilvl w:val="0"/>
          <w:numId w:val="0"/>
        </w:numPr>
        <w:spacing w:before="80" w:after="80" w:line="240" w:lineRule="auto"/>
        <w:ind w:left="360"/>
        <w:jc w:val="both"/>
        <w:rPr>
          <w:rFonts w:ascii="Times New Roman" w:hAnsi="Times New Roman"/>
          <w:b w:val="0"/>
        </w:rPr>
      </w:pPr>
      <w:r>
        <w:rPr>
          <w:rFonts w:ascii="Times New Roman" w:hAnsi="Times New Roman"/>
          <w:b w:val="0"/>
          <w:i/>
        </w:rPr>
        <w:t xml:space="preserve">Observation: </w:t>
      </w:r>
      <w:r>
        <w:rPr>
          <w:rFonts w:ascii="Times New Roman" w:hAnsi="Times New Roman"/>
          <w:b w:val="0"/>
        </w:rPr>
        <w:t>The</w:t>
      </w:r>
      <w:r w:rsidRPr="00CA6A27">
        <w:rPr>
          <w:rFonts w:ascii="Times New Roman" w:hAnsi="Times New Roman"/>
          <w:b w:val="0"/>
        </w:rPr>
        <w:t xml:space="preserve"> back-test shows no major breach. </w:t>
      </w:r>
    </w:p>
    <w:p w14:paraId="14382278" w14:textId="77777777" w:rsidR="00CA6A27" w:rsidRDefault="00CA6A27" w:rsidP="005C5AFB">
      <w:pPr>
        <w:pStyle w:val="ListParagraph"/>
        <w:numPr>
          <w:ilvl w:val="0"/>
          <w:numId w:val="0"/>
        </w:numPr>
        <w:spacing w:before="80" w:after="80" w:line="240" w:lineRule="auto"/>
        <w:ind w:left="360"/>
        <w:jc w:val="both"/>
        <w:rPr>
          <w:rFonts w:ascii="Times New Roman" w:hAnsi="Times New Roman"/>
          <w:b w:val="0"/>
          <w:u w:val="single"/>
        </w:rPr>
      </w:pPr>
    </w:p>
    <w:p w14:paraId="2783912D" w14:textId="77777777" w:rsidR="003C2499" w:rsidRDefault="003C2499" w:rsidP="005C5AFB">
      <w:pPr>
        <w:pStyle w:val="ListParagraph"/>
        <w:numPr>
          <w:ilvl w:val="0"/>
          <w:numId w:val="0"/>
        </w:numPr>
        <w:spacing w:before="80" w:after="80" w:line="240" w:lineRule="auto"/>
        <w:ind w:left="360"/>
        <w:jc w:val="both"/>
        <w:rPr>
          <w:rFonts w:ascii="Times New Roman" w:hAnsi="Times New Roman"/>
          <w:b w:val="0"/>
          <w:u w:val="single"/>
        </w:rPr>
      </w:pPr>
      <w:r>
        <w:rPr>
          <w:noProof/>
          <w:lang w:val="en-GB" w:eastAsia="en-GB"/>
        </w:rPr>
        <w:lastRenderedPageBreak/>
        <w:drawing>
          <wp:inline distT="0" distB="0" distL="0" distR="0" wp14:anchorId="32845FAD" wp14:editId="4A6DED61">
            <wp:extent cx="5713171" cy="1784909"/>
            <wp:effectExtent l="0" t="0" r="20955" b="254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CA22D91" w14:textId="77777777" w:rsidR="00CA6A27" w:rsidRPr="00CA6A27" w:rsidRDefault="00CA6A27" w:rsidP="00CA6A27">
      <w:pPr>
        <w:pStyle w:val="ListParagraph"/>
        <w:numPr>
          <w:ilvl w:val="0"/>
          <w:numId w:val="0"/>
        </w:numPr>
        <w:spacing w:before="80" w:after="80" w:line="240" w:lineRule="auto"/>
        <w:ind w:left="360"/>
        <w:jc w:val="both"/>
        <w:rPr>
          <w:rFonts w:ascii="Times New Roman" w:hAnsi="Times New Roman"/>
          <w:b w:val="0"/>
        </w:rPr>
      </w:pPr>
      <w:r>
        <w:rPr>
          <w:rFonts w:ascii="Times New Roman" w:hAnsi="Times New Roman"/>
          <w:b w:val="0"/>
          <w:i/>
        </w:rPr>
        <w:t xml:space="preserve">Observation: </w:t>
      </w:r>
      <w:r>
        <w:rPr>
          <w:rFonts w:ascii="Times New Roman" w:hAnsi="Times New Roman"/>
          <w:b w:val="0"/>
        </w:rPr>
        <w:t>The</w:t>
      </w:r>
      <w:r w:rsidRPr="00CA6A27">
        <w:rPr>
          <w:rFonts w:ascii="Times New Roman" w:hAnsi="Times New Roman"/>
          <w:b w:val="0"/>
        </w:rPr>
        <w:t xml:space="preserve"> back-test shows no major breach. </w:t>
      </w:r>
    </w:p>
    <w:p w14:paraId="46E9D3B4" w14:textId="77777777" w:rsidR="00CA6A27" w:rsidRDefault="00CA6A27" w:rsidP="005C5AFB">
      <w:pPr>
        <w:pStyle w:val="ListParagraph"/>
        <w:numPr>
          <w:ilvl w:val="0"/>
          <w:numId w:val="0"/>
        </w:numPr>
        <w:spacing w:before="80" w:after="80" w:line="240" w:lineRule="auto"/>
        <w:ind w:left="360"/>
        <w:jc w:val="both"/>
        <w:rPr>
          <w:rFonts w:ascii="Times New Roman" w:hAnsi="Times New Roman"/>
          <w:b w:val="0"/>
          <w:u w:val="single"/>
        </w:rPr>
      </w:pPr>
    </w:p>
    <w:p w14:paraId="136B7AE8" w14:textId="77777777" w:rsidR="00CA6A27" w:rsidRDefault="00CA6A27" w:rsidP="005C5AFB">
      <w:pPr>
        <w:pStyle w:val="ListParagraph"/>
        <w:numPr>
          <w:ilvl w:val="0"/>
          <w:numId w:val="0"/>
        </w:numPr>
        <w:spacing w:before="80" w:after="80" w:line="240" w:lineRule="auto"/>
        <w:ind w:left="360"/>
        <w:jc w:val="both"/>
        <w:rPr>
          <w:rFonts w:ascii="Times New Roman" w:hAnsi="Times New Roman"/>
          <w:b w:val="0"/>
          <w:u w:val="single"/>
        </w:rPr>
      </w:pPr>
    </w:p>
    <w:p w14:paraId="353F9F63" w14:textId="35C0F7A9" w:rsidR="00CA6A27" w:rsidRPr="00CA6A27" w:rsidRDefault="00CA6A27" w:rsidP="00CA6A27">
      <w:pPr>
        <w:pStyle w:val="ListParagraph"/>
        <w:numPr>
          <w:ilvl w:val="0"/>
          <w:numId w:val="30"/>
        </w:numPr>
        <w:spacing w:before="80" w:after="80" w:line="240" w:lineRule="auto"/>
        <w:jc w:val="both"/>
        <w:rPr>
          <w:rFonts w:ascii="Times New Roman" w:hAnsi="Times New Roman"/>
          <w:b w:val="0"/>
          <w:i/>
        </w:rPr>
      </w:pPr>
      <w:r>
        <w:rPr>
          <w:rFonts w:ascii="Times New Roman" w:hAnsi="Times New Roman"/>
          <w:b w:val="0"/>
          <w:i/>
        </w:rPr>
        <w:t>Frankfurt</w:t>
      </w:r>
      <w:r w:rsidRPr="0016265B">
        <w:rPr>
          <w:rFonts w:ascii="Times New Roman" w:hAnsi="Times New Roman"/>
          <w:b w:val="0"/>
          <w:i/>
        </w:rPr>
        <w:t xml:space="preserve"> Branch of Institutional Bank</w:t>
      </w:r>
      <w:r>
        <w:rPr>
          <w:rFonts w:ascii="Times New Roman" w:hAnsi="Times New Roman"/>
          <w:b w:val="0"/>
          <w:i/>
        </w:rPr>
        <w:t>(entity #276)</w:t>
      </w:r>
    </w:p>
    <w:p w14:paraId="24D9E775" w14:textId="77777777" w:rsidR="003C2499" w:rsidRDefault="003C2499" w:rsidP="005C5AFB">
      <w:pPr>
        <w:pStyle w:val="ListParagraph"/>
        <w:numPr>
          <w:ilvl w:val="0"/>
          <w:numId w:val="0"/>
        </w:numPr>
        <w:spacing w:before="80" w:after="80" w:line="240" w:lineRule="auto"/>
        <w:ind w:left="360"/>
        <w:jc w:val="both"/>
        <w:rPr>
          <w:rFonts w:ascii="Times New Roman" w:hAnsi="Times New Roman"/>
          <w:b w:val="0"/>
          <w:u w:val="single"/>
        </w:rPr>
      </w:pPr>
      <w:r>
        <w:rPr>
          <w:noProof/>
          <w:lang w:val="en-GB" w:eastAsia="en-GB"/>
        </w:rPr>
        <w:drawing>
          <wp:inline distT="0" distB="0" distL="0" distR="0" wp14:anchorId="7C5431E5" wp14:editId="022D863D">
            <wp:extent cx="5713171" cy="1953159"/>
            <wp:effectExtent l="0" t="0" r="20955"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4BADB9C" w14:textId="77777777" w:rsidR="00CA6A27" w:rsidRPr="00CA6A27" w:rsidRDefault="00CA6A27" w:rsidP="00CA6A27">
      <w:pPr>
        <w:pStyle w:val="ListParagraph"/>
        <w:numPr>
          <w:ilvl w:val="0"/>
          <w:numId w:val="0"/>
        </w:numPr>
        <w:spacing w:before="80" w:after="80" w:line="240" w:lineRule="auto"/>
        <w:ind w:left="360"/>
        <w:jc w:val="both"/>
        <w:rPr>
          <w:rFonts w:ascii="Times New Roman" w:hAnsi="Times New Roman"/>
          <w:b w:val="0"/>
        </w:rPr>
      </w:pPr>
      <w:r>
        <w:rPr>
          <w:rFonts w:ascii="Times New Roman" w:hAnsi="Times New Roman"/>
          <w:b w:val="0"/>
          <w:i/>
        </w:rPr>
        <w:t xml:space="preserve">Observation: </w:t>
      </w:r>
      <w:r>
        <w:rPr>
          <w:rFonts w:ascii="Times New Roman" w:hAnsi="Times New Roman"/>
          <w:b w:val="0"/>
        </w:rPr>
        <w:t>The</w:t>
      </w:r>
      <w:r w:rsidRPr="00CA6A27">
        <w:rPr>
          <w:rFonts w:ascii="Times New Roman" w:hAnsi="Times New Roman"/>
          <w:b w:val="0"/>
        </w:rPr>
        <w:t xml:space="preserve"> back-test shows no major breach. </w:t>
      </w:r>
    </w:p>
    <w:p w14:paraId="2BFD7951" w14:textId="77777777" w:rsidR="003C2499" w:rsidRPr="00CA6A27" w:rsidRDefault="003C2499" w:rsidP="00CA6A27">
      <w:pPr>
        <w:spacing w:before="80" w:after="80" w:line="240" w:lineRule="auto"/>
        <w:jc w:val="both"/>
        <w:rPr>
          <w:rFonts w:ascii="Times New Roman" w:hAnsi="Times New Roman"/>
          <w:u w:val="single"/>
        </w:rPr>
      </w:pPr>
    </w:p>
    <w:p w14:paraId="1EA1A288" w14:textId="77777777" w:rsidR="003C2499" w:rsidRDefault="003C2499" w:rsidP="005C5AFB">
      <w:pPr>
        <w:pStyle w:val="ListParagraph"/>
        <w:numPr>
          <w:ilvl w:val="0"/>
          <w:numId w:val="0"/>
        </w:numPr>
        <w:spacing w:before="80" w:after="80" w:line="240" w:lineRule="auto"/>
        <w:ind w:left="360"/>
        <w:jc w:val="both"/>
        <w:rPr>
          <w:rFonts w:ascii="Times New Roman" w:hAnsi="Times New Roman"/>
          <w:b w:val="0"/>
          <w:u w:val="single"/>
        </w:rPr>
      </w:pPr>
      <w:r>
        <w:rPr>
          <w:noProof/>
          <w:lang w:val="en-GB" w:eastAsia="en-GB"/>
        </w:rPr>
        <w:drawing>
          <wp:inline distT="0" distB="0" distL="0" distR="0" wp14:anchorId="549D1167" wp14:editId="07BC100F">
            <wp:extent cx="5713171" cy="1821484"/>
            <wp:effectExtent l="0" t="0" r="20955" b="2667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F87B188" w14:textId="0604E39C" w:rsidR="00CA6A27" w:rsidRPr="0041058D" w:rsidDel="0041058D" w:rsidRDefault="00CA6A27" w:rsidP="005B7134">
      <w:pPr>
        <w:pStyle w:val="ListParagraph"/>
        <w:numPr>
          <w:ilvl w:val="0"/>
          <w:numId w:val="0"/>
        </w:numPr>
        <w:spacing w:before="80" w:after="80" w:line="240" w:lineRule="auto"/>
        <w:ind w:left="360"/>
        <w:jc w:val="both"/>
        <w:rPr>
          <w:del w:id="449" w:author="Grundy, Guy" w:date="2016-10-16T13:58:00Z"/>
          <w:rFonts w:ascii="Times New Roman" w:hAnsi="Times New Roman"/>
          <w:b w:val="0"/>
        </w:rPr>
      </w:pPr>
      <w:r>
        <w:rPr>
          <w:rFonts w:ascii="Times New Roman" w:hAnsi="Times New Roman"/>
          <w:b w:val="0"/>
          <w:i/>
        </w:rPr>
        <w:t xml:space="preserve">Observation: </w:t>
      </w:r>
      <w:r w:rsidRPr="00CA6A27">
        <w:rPr>
          <w:rFonts w:ascii="Times New Roman" w:hAnsi="Times New Roman"/>
          <w:b w:val="0"/>
        </w:rPr>
        <w:t>When an extreme period of volatility of the outflow occurs, the balance comes down to the operational balance predicted by the model</w:t>
      </w:r>
      <w:r>
        <w:rPr>
          <w:rFonts w:ascii="Times New Roman" w:hAnsi="Times New Roman"/>
          <w:b w:val="0"/>
        </w:rPr>
        <w:t>.  The</w:t>
      </w:r>
      <w:r w:rsidRPr="00CA6A27">
        <w:rPr>
          <w:rFonts w:ascii="Times New Roman" w:hAnsi="Times New Roman"/>
          <w:b w:val="0"/>
        </w:rPr>
        <w:t xml:space="preserve"> back-test shows no major breach. </w:t>
      </w:r>
      <w:r w:rsidR="00A66099">
        <w:rPr>
          <w:rFonts w:ascii="Times New Roman" w:hAnsi="Times New Roman"/>
          <w:b w:val="0"/>
        </w:rPr>
        <w:t xml:space="preserve"> Where the end of day balance is less than the core deposit </w:t>
      </w:r>
      <w:r w:rsidR="005B7134">
        <w:rPr>
          <w:rFonts w:ascii="Times New Roman" w:hAnsi="Times New Roman"/>
          <w:b w:val="0"/>
        </w:rPr>
        <w:t xml:space="preserve">(as in 04/05/16 above) the daily core deposit balance is adjusted down using the calculation </w:t>
      </w:r>
      <w:r w:rsidR="005B7134" w:rsidRPr="0041058D">
        <w:rPr>
          <w:rFonts w:ascii="Times New Roman" w:hAnsi="Times New Roman"/>
          <w:b w:val="0"/>
        </w:rPr>
        <w:t xml:space="preserve">6 month average core/total deposits x core.  </w:t>
      </w:r>
      <w:ins w:id="450" w:author="Grundy, Guy" w:date="2016-10-16T13:56:00Z">
        <w:r w:rsidR="0041058D">
          <w:rPr>
            <w:rFonts w:ascii="Times New Roman" w:hAnsi="Times New Roman"/>
            <w:b w:val="0"/>
          </w:rPr>
          <w:t>(</w:t>
        </w:r>
      </w:ins>
      <w:ins w:id="451" w:author="Grundy, Guy" w:date="2016-10-16T13:57:00Z">
        <w:r w:rsidR="0041058D">
          <w:rPr>
            <w:rFonts w:ascii="Times New Roman" w:hAnsi="Times New Roman"/>
            <w:b w:val="0"/>
          </w:rPr>
          <w:t>A m</w:t>
        </w:r>
      </w:ins>
      <w:ins w:id="452" w:author="Grundy, Guy" w:date="2016-10-16T13:56:00Z">
        <w:r w:rsidR="0041058D">
          <w:rPr>
            <w:rFonts w:ascii="Times New Roman" w:hAnsi="Times New Roman"/>
            <w:b w:val="0"/>
          </w:rPr>
          <w:t xml:space="preserve">anagement </w:t>
        </w:r>
      </w:ins>
      <w:ins w:id="453" w:author="Grundy, Guy" w:date="2016-10-16T13:57:00Z">
        <w:r w:rsidR="0041058D">
          <w:rPr>
            <w:rFonts w:ascii="Times New Roman" w:hAnsi="Times New Roman"/>
            <w:b w:val="0"/>
          </w:rPr>
          <w:t>rule</w:t>
        </w:r>
        <w:r w:rsidR="0041058D">
          <w:rPr>
            <w:rStyle w:val="FootnoteReference"/>
            <w:rFonts w:ascii="Times New Roman" w:hAnsi="Times New Roman"/>
            <w:b w:val="0"/>
          </w:rPr>
          <w:footnoteReference w:id="8"/>
        </w:r>
        <w:r w:rsidR="0041058D">
          <w:rPr>
            <w:rFonts w:ascii="Times New Roman" w:hAnsi="Times New Roman"/>
            <w:b w:val="0"/>
          </w:rPr>
          <w:t xml:space="preserve"> is applied in the application of the reported OD balance</w:t>
        </w:r>
      </w:ins>
      <w:ins w:id="459" w:author="Grundy, Guy" w:date="2016-10-16T13:58:00Z">
        <w:r w:rsidR="0041058D">
          <w:rPr>
            <w:rFonts w:ascii="Times New Roman" w:hAnsi="Times New Roman"/>
            <w:b w:val="0"/>
          </w:rPr>
          <w:t xml:space="preserve">; separate to the </w:t>
        </w:r>
      </w:ins>
      <w:ins w:id="460" w:author="Grundy, Guy" w:date="2016-10-18T09:36:00Z">
        <w:r w:rsidR="00C1245B">
          <w:rPr>
            <w:rFonts w:ascii="Times New Roman" w:hAnsi="Times New Roman"/>
            <w:b w:val="0"/>
          </w:rPr>
          <w:t>model adjustment</w:t>
        </w:r>
      </w:ins>
      <w:ins w:id="461" w:author="Grundy, Guy" w:date="2016-10-16T13:57:00Z">
        <w:r w:rsidR="0041058D">
          <w:rPr>
            <w:rFonts w:ascii="Times New Roman" w:hAnsi="Times New Roman"/>
            <w:b w:val="0"/>
          </w:rPr>
          <w:t>)</w:t>
        </w:r>
      </w:ins>
    </w:p>
    <w:p w14:paraId="4C553A5B" w14:textId="398EA8CB" w:rsidR="00301E62" w:rsidRPr="00C627E0" w:rsidRDefault="00301E62">
      <w:pPr>
        <w:pStyle w:val="ListParagraph"/>
        <w:numPr>
          <w:ilvl w:val="0"/>
          <w:numId w:val="0"/>
        </w:numPr>
        <w:spacing w:before="80" w:after="80" w:line="240" w:lineRule="auto"/>
        <w:ind w:left="360"/>
        <w:jc w:val="both"/>
        <w:pPrChange w:id="462" w:author="Grundy, Guy" w:date="2016-10-16T13:58:00Z">
          <w:pPr/>
        </w:pPrChange>
      </w:pPr>
    </w:p>
    <w:p w14:paraId="11A8951D" w14:textId="3566D3DB" w:rsidR="001D599E" w:rsidDel="0041058D" w:rsidRDefault="001D599E">
      <w:pPr>
        <w:rPr>
          <w:del w:id="463" w:author="Grundy, Guy" w:date="2016-10-16T13:58:00Z"/>
          <w:rFonts w:ascii="Times New Roman" w:hAnsi="Times New Roman" w:cs="Times New Roman"/>
          <w:u w:val="single"/>
        </w:rPr>
      </w:pPr>
      <w:r>
        <w:rPr>
          <w:rFonts w:ascii="Times New Roman" w:hAnsi="Times New Roman" w:cs="Times New Roman"/>
          <w:u w:val="single"/>
        </w:rPr>
        <w:br w:type="page"/>
      </w:r>
    </w:p>
    <w:p w14:paraId="70A24F94" w14:textId="737EEF60" w:rsidR="0020712F" w:rsidRDefault="0020712F">
      <w:pPr>
        <w:rPr>
          <w:rFonts w:ascii="Times New Roman" w:hAnsi="Times New Roman" w:cs="Times New Roman"/>
        </w:rPr>
        <w:pPrChange w:id="464" w:author="Grundy, Guy" w:date="2016-10-16T13:58:00Z">
          <w:pPr>
            <w:spacing w:before="80" w:after="80" w:line="240" w:lineRule="auto"/>
            <w:ind w:left="360"/>
            <w:jc w:val="both"/>
          </w:pPr>
        </w:pPrChange>
      </w:pPr>
      <w:r w:rsidRPr="00C627E0">
        <w:rPr>
          <w:rFonts w:ascii="Times New Roman" w:hAnsi="Times New Roman" w:cs="Times New Roman"/>
          <w:u w:val="single"/>
        </w:rPr>
        <w:lastRenderedPageBreak/>
        <w:t>Parameter sensitivity:</w:t>
      </w:r>
      <w:r w:rsidRPr="00C627E0">
        <w:rPr>
          <w:rFonts w:ascii="Times New Roman" w:hAnsi="Times New Roman" w:cs="Times New Roman"/>
        </w:rPr>
        <w:t xml:space="preserve"> </w:t>
      </w:r>
    </w:p>
    <w:p w14:paraId="172F06C3" w14:textId="77777777" w:rsidR="006F4D30" w:rsidRDefault="006F4D30" w:rsidP="006F4D30">
      <w:pPr>
        <w:spacing w:before="80" w:after="80" w:line="240" w:lineRule="auto"/>
        <w:ind w:left="360"/>
        <w:jc w:val="both"/>
        <w:rPr>
          <w:rFonts w:ascii="Times New Roman" w:hAnsi="Times New Roman"/>
        </w:rPr>
      </w:pPr>
      <w:r>
        <w:rPr>
          <w:rFonts w:ascii="Times New Roman" w:hAnsi="Times New Roman" w:cs="Times New Roman"/>
        </w:rPr>
        <w:t xml:space="preserve">We have assessed how </w:t>
      </w:r>
      <w:r w:rsidR="0020712F" w:rsidRPr="006F4D30">
        <w:rPr>
          <w:rFonts w:ascii="Times New Roman" w:hAnsi="Times New Roman"/>
        </w:rPr>
        <w:t>the model b</w:t>
      </w:r>
      <w:r>
        <w:rPr>
          <w:rFonts w:ascii="Times New Roman" w:hAnsi="Times New Roman"/>
        </w:rPr>
        <w:t>ehaves to changes in parameter (i) number of month’s history (</w:t>
      </w:r>
      <w:r w:rsidRPr="006F4D30">
        <w:rPr>
          <w:rFonts w:ascii="Times New Roman" w:hAnsi="Times New Roman"/>
          <w:i/>
        </w:rPr>
        <w:t>horizon</w:t>
      </w:r>
      <w:r>
        <w:rPr>
          <w:rFonts w:ascii="Times New Roman" w:hAnsi="Times New Roman"/>
        </w:rPr>
        <w:t>) and (ii) periodicity.</w:t>
      </w:r>
    </w:p>
    <w:p w14:paraId="1B3EDE5D" w14:textId="77777777" w:rsidR="006F4D30" w:rsidRDefault="006F4D30" w:rsidP="006F4D30">
      <w:pPr>
        <w:spacing w:before="80" w:after="80" w:line="240" w:lineRule="auto"/>
        <w:ind w:left="360"/>
        <w:jc w:val="both"/>
        <w:rPr>
          <w:rFonts w:ascii="Times New Roman" w:hAnsi="Times New Roman"/>
        </w:rPr>
      </w:pPr>
    </w:p>
    <w:p w14:paraId="348EDB5C" w14:textId="453FD378" w:rsidR="006F4D30" w:rsidRPr="006F4D30" w:rsidRDefault="006F4D30" w:rsidP="006F4D30">
      <w:pPr>
        <w:spacing w:before="80" w:after="80" w:line="240" w:lineRule="auto"/>
        <w:ind w:left="360"/>
        <w:jc w:val="both"/>
        <w:rPr>
          <w:rFonts w:ascii="Times New Roman" w:hAnsi="Times New Roman"/>
          <w:i/>
          <w:u w:val="single"/>
        </w:rPr>
      </w:pPr>
      <w:r>
        <w:rPr>
          <w:rFonts w:ascii="Times New Roman" w:hAnsi="Times New Roman"/>
          <w:i/>
          <w:u w:val="single"/>
        </w:rPr>
        <w:t xml:space="preserve">(i) </w:t>
      </w:r>
      <w:r w:rsidRPr="006F4D30">
        <w:rPr>
          <w:rFonts w:ascii="Times New Roman" w:hAnsi="Times New Roman"/>
          <w:i/>
          <w:u w:val="single"/>
        </w:rPr>
        <w:t>Horizon</w:t>
      </w:r>
    </w:p>
    <w:p w14:paraId="6C08EBBD" w14:textId="7F1BD713" w:rsidR="006F4D30" w:rsidRPr="006F4D30" w:rsidRDefault="006F4D30" w:rsidP="006F4D30">
      <w:pPr>
        <w:spacing w:before="80" w:after="80" w:line="240" w:lineRule="auto"/>
        <w:ind w:left="360"/>
        <w:jc w:val="both"/>
        <w:rPr>
          <w:rFonts w:ascii="Times New Roman" w:hAnsi="Times New Roman" w:cs="Times New Roman"/>
        </w:rPr>
      </w:pPr>
      <w:r>
        <w:rPr>
          <w:rFonts w:ascii="Times New Roman" w:hAnsi="Times New Roman" w:cs="Times New Roman"/>
        </w:rPr>
        <w:t xml:space="preserve">A six month </w:t>
      </w:r>
      <w:r w:rsidRPr="006F4D30">
        <w:rPr>
          <w:rFonts w:ascii="Times New Roman" w:hAnsi="Times New Roman" w:cs="Times New Roman"/>
        </w:rPr>
        <w:t>moving average is used in the model. The period of time used for the moving average may hide some changing tendency. Therefore, to test this assumption result obtained with different time periods was compared to the moving average (1 to 6 months).</w:t>
      </w:r>
      <w:r>
        <w:rPr>
          <w:rFonts w:ascii="Times New Roman" w:hAnsi="Times New Roman" w:cs="Times New Roman"/>
        </w:rPr>
        <w:t xml:space="preserve">  Illustrated below </w:t>
      </w:r>
      <w:r w:rsidRPr="006F4D30">
        <w:rPr>
          <w:rFonts w:ascii="Times New Roman" w:hAnsi="Times New Roman" w:cs="Times New Roman"/>
        </w:rPr>
        <w:t xml:space="preserve">are the results for </w:t>
      </w:r>
      <w:r>
        <w:rPr>
          <w:rFonts w:ascii="Times New Roman" w:hAnsi="Times New Roman" w:cs="Times New Roman"/>
        </w:rPr>
        <w:t xml:space="preserve">the EMEA entities </w:t>
      </w:r>
    </w:p>
    <w:p w14:paraId="4C9C621C" w14:textId="77777777" w:rsidR="006F4D30" w:rsidRDefault="006F4D30" w:rsidP="006F4D30">
      <w:pPr>
        <w:spacing w:before="80" w:after="80" w:line="240" w:lineRule="auto"/>
        <w:ind w:left="360"/>
        <w:jc w:val="both"/>
        <w:rPr>
          <w:rFonts w:ascii="Times New Roman" w:hAnsi="Times New Roman"/>
        </w:rPr>
      </w:pPr>
    </w:p>
    <w:p w14:paraId="6A16F899" w14:textId="25118E6F" w:rsidR="006F4D30" w:rsidRDefault="006F4D30" w:rsidP="006F4D30">
      <w:pPr>
        <w:spacing w:before="80" w:after="80" w:line="240" w:lineRule="auto"/>
        <w:ind w:left="360"/>
        <w:jc w:val="both"/>
        <w:rPr>
          <w:rFonts w:ascii="Times New Roman" w:hAnsi="Times New Roman"/>
        </w:rPr>
      </w:pPr>
      <w:r>
        <w:rPr>
          <w:noProof/>
          <w:lang w:val="en-GB" w:eastAsia="en-GB"/>
        </w:rPr>
        <w:drawing>
          <wp:inline distT="0" distB="0" distL="0" distR="0" wp14:anchorId="2D91FA0A" wp14:editId="662B9CFB">
            <wp:extent cx="5814204" cy="1906438"/>
            <wp:effectExtent l="0" t="0" r="15240" b="1778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A3DA53E" w14:textId="77777777" w:rsidR="006F4D30" w:rsidRDefault="006F4D30" w:rsidP="006F4D30">
      <w:pPr>
        <w:spacing w:before="80" w:after="80" w:line="240" w:lineRule="auto"/>
        <w:ind w:left="360"/>
        <w:jc w:val="both"/>
        <w:rPr>
          <w:rFonts w:ascii="Times New Roman" w:hAnsi="Times New Roman" w:cs="Times New Roman"/>
        </w:rPr>
      </w:pPr>
    </w:p>
    <w:p w14:paraId="21D9AAE5" w14:textId="20DDE565" w:rsidR="006F4D30" w:rsidRDefault="006F4D30" w:rsidP="006F4D30">
      <w:pPr>
        <w:spacing w:before="80" w:after="80" w:line="240" w:lineRule="auto"/>
        <w:ind w:left="360"/>
        <w:jc w:val="both"/>
        <w:rPr>
          <w:rFonts w:ascii="Times New Roman" w:hAnsi="Times New Roman" w:cs="Times New Roman"/>
        </w:rPr>
      </w:pPr>
      <w:r>
        <w:rPr>
          <w:rFonts w:ascii="Times New Roman" w:hAnsi="Times New Roman" w:cs="Times New Roman"/>
          <w:i/>
        </w:rPr>
        <w:t xml:space="preserve">Conclusion: </w:t>
      </w:r>
      <w:r w:rsidRPr="006F4D30">
        <w:rPr>
          <w:rFonts w:ascii="Times New Roman" w:hAnsi="Times New Roman" w:cs="Times New Roman"/>
        </w:rPr>
        <w:t>the selected period of time does not reveal hidden trends. Activity is stable.</w:t>
      </w:r>
    </w:p>
    <w:p w14:paraId="145CCC8B" w14:textId="77777777" w:rsidR="006F4D30" w:rsidRDefault="006F4D30" w:rsidP="006F4D30">
      <w:pPr>
        <w:spacing w:before="80" w:after="80" w:line="240" w:lineRule="auto"/>
        <w:ind w:left="360"/>
        <w:jc w:val="both"/>
        <w:rPr>
          <w:rFonts w:ascii="Times New Roman" w:hAnsi="Times New Roman" w:cs="Times New Roman"/>
          <w:i/>
        </w:rPr>
      </w:pPr>
    </w:p>
    <w:p w14:paraId="3F943772" w14:textId="22A0F5B0" w:rsidR="006F4D30" w:rsidRPr="00B46954" w:rsidRDefault="006F4D30" w:rsidP="006F4D30">
      <w:pPr>
        <w:spacing w:before="80" w:after="80" w:line="240" w:lineRule="auto"/>
        <w:ind w:left="360"/>
        <w:jc w:val="both"/>
        <w:rPr>
          <w:rFonts w:ascii="Times New Roman" w:hAnsi="Times New Roman" w:cs="Times New Roman"/>
          <w:i/>
          <w:u w:val="single"/>
        </w:rPr>
      </w:pPr>
      <w:r w:rsidRPr="00B46954">
        <w:rPr>
          <w:rFonts w:ascii="Times New Roman" w:hAnsi="Times New Roman" w:cs="Times New Roman"/>
          <w:i/>
          <w:u w:val="single"/>
        </w:rPr>
        <w:t>(ii) Periodicity</w:t>
      </w:r>
      <w:r w:rsidR="00B46954" w:rsidRPr="00B46954">
        <w:rPr>
          <w:rFonts w:ascii="Times New Roman" w:hAnsi="Times New Roman" w:cs="Times New Roman"/>
          <w:i/>
          <w:u w:val="single"/>
        </w:rPr>
        <w:t xml:space="preserve"> (outflow period)</w:t>
      </w:r>
    </w:p>
    <w:bookmarkEnd w:id="446"/>
    <w:bookmarkEnd w:id="447"/>
    <w:bookmarkEnd w:id="448"/>
    <w:p w14:paraId="6B0E9D5B" w14:textId="4D416896" w:rsidR="00B46954" w:rsidRDefault="00B46954" w:rsidP="00B46954">
      <w:pPr>
        <w:spacing w:before="80" w:after="80" w:line="240" w:lineRule="auto"/>
        <w:ind w:left="360"/>
        <w:jc w:val="both"/>
        <w:rPr>
          <w:rFonts w:ascii="Times New Roman" w:hAnsi="Times New Roman" w:cs="Times New Roman"/>
        </w:rPr>
      </w:pPr>
      <w:r w:rsidRPr="00B46954">
        <w:rPr>
          <w:rFonts w:ascii="Times New Roman" w:hAnsi="Times New Roman" w:cs="Times New Roman"/>
        </w:rPr>
        <w:t xml:space="preserve">The model uses a period of </w:t>
      </w:r>
      <w:r>
        <w:rPr>
          <w:rFonts w:ascii="Times New Roman" w:hAnsi="Times New Roman" w:cs="Times New Roman"/>
        </w:rPr>
        <w:t>one month</w:t>
      </w:r>
      <w:r w:rsidRPr="00B46954">
        <w:rPr>
          <w:rFonts w:ascii="Times New Roman" w:hAnsi="Times New Roman" w:cs="Times New Roman"/>
        </w:rPr>
        <w:t xml:space="preserve"> </w:t>
      </w:r>
      <w:r w:rsidR="00D44F2C">
        <w:rPr>
          <w:rFonts w:ascii="Times New Roman" w:hAnsi="Times New Roman" w:cs="Times New Roman"/>
        </w:rPr>
        <w:t>(number of business days in a month) to sum the outflow</w:t>
      </w:r>
      <w:r w:rsidRPr="00B46954">
        <w:rPr>
          <w:rFonts w:ascii="Times New Roman" w:hAnsi="Times New Roman" w:cs="Times New Roman"/>
        </w:rPr>
        <w:t xml:space="preserve">.  In order to measure the sensitivity of the length of the period of time used to sum the outflow, some comparisons were made with periods of 2 weeks, </w:t>
      </w:r>
      <w:r w:rsidR="00D44F2C">
        <w:rPr>
          <w:rFonts w:ascii="Times New Roman" w:hAnsi="Times New Roman" w:cs="Times New Roman"/>
        </w:rPr>
        <w:t>1 month, 6</w:t>
      </w:r>
      <w:r w:rsidRPr="00B46954">
        <w:rPr>
          <w:rFonts w:ascii="Times New Roman" w:hAnsi="Times New Roman" w:cs="Times New Roman"/>
        </w:rPr>
        <w:t xml:space="preserve"> weeks and </w:t>
      </w:r>
      <w:r w:rsidR="00D44F2C">
        <w:rPr>
          <w:rFonts w:ascii="Times New Roman" w:hAnsi="Times New Roman" w:cs="Times New Roman"/>
        </w:rPr>
        <w:t>8</w:t>
      </w:r>
      <w:r w:rsidRPr="00B46954">
        <w:rPr>
          <w:rFonts w:ascii="Times New Roman" w:hAnsi="Times New Roman" w:cs="Times New Roman"/>
        </w:rPr>
        <w:t xml:space="preserve"> weeks.</w:t>
      </w:r>
      <w:r w:rsidR="00EB2A47">
        <w:rPr>
          <w:rFonts w:ascii="Times New Roman" w:hAnsi="Times New Roman" w:cs="Times New Roman"/>
        </w:rPr>
        <w:t xml:space="preserve">  Illustrated below </w:t>
      </w:r>
      <w:r w:rsidR="00EB2A47" w:rsidRPr="006F4D30">
        <w:rPr>
          <w:rFonts w:ascii="Times New Roman" w:hAnsi="Times New Roman" w:cs="Times New Roman"/>
        </w:rPr>
        <w:t xml:space="preserve">are the results for </w:t>
      </w:r>
      <w:r w:rsidR="00EB2A47">
        <w:rPr>
          <w:rFonts w:ascii="Times New Roman" w:hAnsi="Times New Roman" w:cs="Times New Roman"/>
        </w:rPr>
        <w:t xml:space="preserve">the EMEA entities. </w:t>
      </w:r>
    </w:p>
    <w:p w14:paraId="13FE188A" w14:textId="77777777" w:rsidR="00B46954" w:rsidRDefault="00B46954" w:rsidP="00B46954">
      <w:pPr>
        <w:spacing w:before="80" w:after="80" w:line="240" w:lineRule="auto"/>
        <w:ind w:left="360"/>
        <w:jc w:val="both"/>
        <w:rPr>
          <w:rFonts w:ascii="Times New Roman" w:hAnsi="Times New Roman" w:cs="Times New Roman"/>
        </w:rPr>
      </w:pPr>
    </w:p>
    <w:p w14:paraId="16001112" w14:textId="4778CC5A" w:rsidR="00B46954" w:rsidRDefault="00D44F2C" w:rsidP="00B46954">
      <w:pPr>
        <w:spacing w:before="80" w:after="80" w:line="240" w:lineRule="auto"/>
        <w:ind w:left="360"/>
        <w:jc w:val="both"/>
        <w:rPr>
          <w:rFonts w:ascii="Times New Roman" w:hAnsi="Times New Roman" w:cs="Times New Roman"/>
        </w:rPr>
      </w:pPr>
      <w:r>
        <w:rPr>
          <w:noProof/>
          <w:lang w:val="en-GB" w:eastAsia="en-GB"/>
        </w:rPr>
        <w:drawing>
          <wp:inline distT="0" distB="0" distL="0" distR="0" wp14:anchorId="00446BA5" wp14:editId="661B1EF9">
            <wp:extent cx="5816010" cy="1743740"/>
            <wp:effectExtent l="0" t="0" r="13335" b="2794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730D018" w14:textId="77777777" w:rsidR="00D44F2C" w:rsidRDefault="00D44F2C" w:rsidP="00D44F2C">
      <w:pPr>
        <w:spacing w:before="80" w:after="80" w:line="240" w:lineRule="auto"/>
        <w:ind w:left="360"/>
        <w:jc w:val="both"/>
        <w:rPr>
          <w:rFonts w:ascii="Times New Roman" w:hAnsi="Times New Roman" w:cs="Times New Roman"/>
          <w:i/>
        </w:rPr>
      </w:pPr>
    </w:p>
    <w:p w14:paraId="7541C509" w14:textId="2F36C322" w:rsidR="00D44F2C" w:rsidRDefault="00D44F2C" w:rsidP="00EB2A47">
      <w:pPr>
        <w:spacing w:before="80" w:after="80" w:line="240" w:lineRule="auto"/>
        <w:ind w:left="360"/>
        <w:jc w:val="both"/>
        <w:rPr>
          <w:rFonts w:ascii="Times New Roman" w:hAnsi="Times New Roman" w:cs="Times New Roman"/>
        </w:rPr>
      </w:pPr>
      <w:r>
        <w:rPr>
          <w:rFonts w:ascii="Times New Roman" w:hAnsi="Times New Roman" w:cs="Times New Roman"/>
          <w:i/>
        </w:rPr>
        <w:t xml:space="preserve">Conclusion: </w:t>
      </w:r>
      <w:r>
        <w:rPr>
          <w:rFonts w:ascii="Times New Roman" w:hAnsi="Times New Roman" w:cs="Times New Roman"/>
        </w:rPr>
        <w:t xml:space="preserve">the selected outflow </w:t>
      </w:r>
      <w:r w:rsidRPr="006F4D30">
        <w:rPr>
          <w:rFonts w:ascii="Times New Roman" w:hAnsi="Times New Roman" w:cs="Times New Roman"/>
        </w:rPr>
        <w:t xml:space="preserve">period of time does not </w:t>
      </w:r>
      <w:r w:rsidR="00EB2A47">
        <w:rPr>
          <w:rFonts w:ascii="Times New Roman" w:hAnsi="Times New Roman" w:cs="Times New Roman"/>
        </w:rPr>
        <w:t>have a significant impact on balanc</w:t>
      </w:r>
      <w:r w:rsidRPr="006F4D30">
        <w:rPr>
          <w:rFonts w:ascii="Times New Roman" w:hAnsi="Times New Roman" w:cs="Times New Roman"/>
        </w:rPr>
        <w:t>e</w:t>
      </w:r>
      <w:r w:rsidR="00EB2A47">
        <w:rPr>
          <w:rFonts w:ascii="Times New Roman" w:hAnsi="Times New Roman" w:cs="Times New Roman"/>
        </w:rPr>
        <w:t>s</w:t>
      </w:r>
      <w:r w:rsidRPr="006F4D30">
        <w:rPr>
          <w:rFonts w:ascii="Times New Roman" w:hAnsi="Times New Roman" w:cs="Times New Roman"/>
        </w:rPr>
        <w:t>.</w:t>
      </w:r>
    </w:p>
    <w:p w14:paraId="1B9B9617" w14:textId="77777777" w:rsidR="00B46954" w:rsidRPr="00B46954" w:rsidRDefault="00B46954" w:rsidP="00B46954">
      <w:pPr>
        <w:spacing w:before="80" w:after="80" w:line="240" w:lineRule="auto"/>
        <w:ind w:left="360"/>
        <w:jc w:val="both"/>
        <w:rPr>
          <w:rFonts w:ascii="Times New Roman" w:hAnsi="Times New Roman" w:cs="Times New Roman"/>
        </w:rPr>
      </w:pPr>
    </w:p>
    <w:p w14:paraId="2D00299B" w14:textId="6B876BCF" w:rsidR="0016265B" w:rsidRDefault="0016265B">
      <w:pPr>
        <w:rPr>
          <w:rFonts w:ascii="Times New Roman" w:eastAsia="Calibri" w:hAnsi="Times New Roman" w:cs="Times New Roman"/>
          <w:bCs/>
          <w:u w:val="single"/>
        </w:rPr>
      </w:pPr>
    </w:p>
    <w:p w14:paraId="5647D89B" w14:textId="6DBAA95C" w:rsidR="009712D8" w:rsidRPr="00C627E0" w:rsidRDefault="0020712F" w:rsidP="005C5AFB">
      <w:pPr>
        <w:pStyle w:val="ListParagraph"/>
        <w:numPr>
          <w:ilvl w:val="0"/>
          <w:numId w:val="0"/>
        </w:numPr>
        <w:spacing w:before="80" w:after="80" w:line="240" w:lineRule="auto"/>
        <w:ind w:left="360"/>
        <w:jc w:val="both"/>
        <w:rPr>
          <w:rFonts w:ascii="Times New Roman" w:hAnsi="Times New Roman"/>
          <w:b w:val="0"/>
        </w:rPr>
      </w:pPr>
      <w:r w:rsidRPr="00C627E0">
        <w:rPr>
          <w:rFonts w:ascii="Times New Roman" w:hAnsi="Times New Roman"/>
          <w:b w:val="0"/>
          <w:u w:val="single"/>
        </w:rPr>
        <w:t>Model fidelity (stability and behavior):</w:t>
      </w:r>
      <w:r w:rsidRPr="00C627E0">
        <w:rPr>
          <w:rFonts w:ascii="Times New Roman" w:hAnsi="Times New Roman"/>
          <w:b w:val="0"/>
        </w:rPr>
        <w:t xml:space="preserve">  </w:t>
      </w:r>
    </w:p>
    <w:p w14:paraId="38384DCC" w14:textId="260D9C12" w:rsidR="00E245D7" w:rsidRDefault="00124E5F" w:rsidP="00E245D7">
      <w:pPr>
        <w:pStyle w:val="ListParagraph"/>
        <w:numPr>
          <w:ilvl w:val="0"/>
          <w:numId w:val="0"/>
        </w:numPr>
        <w:spacing w:before="80" w:after="80" w:line="240" w:lineRule="auto"/>
        <w:ind w:left="360"/>
        <w:jc w:val="both"/>
        <w:rPr>
          <w:rFonts w:ascii="Times New Roman" w:hAnsi="Times New Roman"/>
          <w:b w:val="0"/>
          <w:lang w:val="en-GB" w:eastAsia="en-GB"/>
        </w:rPr>
      </w:pPr>
      <w:r w:rsidRPr="00C627E0">
        <w:rPr>
          <w:rFonts w:ascii="Times New Roman" w:hAnsi="Times New Roman"/>
          <w:b w:val="0"/>
          <w:bCs w:val="0"/>
          <w:lang w:val="en-GB"/>
        </w:rPr>
        <w:t xml:space="preserve">The model is designed to forecast the operational deposit for the next month. It should be stable over that period.  We performed a review of historic information to check if the evolution of the model over the month is smooth or not.  The </w:t>
      </w:r>
      <w:r w:rsidR="00E245D7">
        <w:rPr>
          <w:rFonts w:ascii="Times New Roman" w:hAnsi="Times New Roman"/>
          <w:b w:val="0"/>
          <w:bCs w:val="0"/>
          <w:lang w:val="en-GB"/>
        </w:rPr>
        <w:t xml:space="preserve">following </w:t>
      </w:r>
      <w:r w:rsidRPr="00C627E0">
        <w:rPr>
          <w:rFonts w:ascii="Times New Roman" w:hAnsi="Times New Roman"/>
          <w:b w:val="0"/>
          <w:bCs w:val="0"/>
          <w:lang w:val="en-GB"/>
        </w:rPr>
        <w:t>results of this test</w:t>
      </w:r>
      <w:r w:rsidR="00E245D7">
        <w:rPr>
          <w:rFonts w:ascii="Times New Roman" w:hAnsi="Times New Roman"/>
          <w:b w:val="0"/>
          <w:bCs w:val="0"/>
          <w:lang w:val="en-GB"/>
        </w:rPr>
        <w:t>ing</w:t>
      </w:r>
      <w:r w:rsidRPr="00C627E0">
        <w:rPr>
          <w:rFonts w:ascii="Times New Roman" w:hAnsi="Times New Roman"/>
          <w:b w:val="0"/>
          <w:bCs w:val="0"/>
          <w:lang w:val="en-GB"/>
        </w:rPr>
        <w:t xml:space="preserve"> are </w:t>
      </w:r>
      <w:r w:rsidR="00E245D7">
        <w:rPr>
          <w:rFonts w:ascii="Times New Roman" w:hAnsi="Times New Roman"/>
          <w:b w:val="0"/>
          <w:bCs w:val="0"/>
          <w:lang w:val="en-GB"/>
        </w:rPr>
        <w:t xml:space="preserve">illustrated </w:t>
      </w:r>
      <w:r w:rsidRPr="00C627E0">
        <w:rPr>
          <w:rFonts w:ascii="Times New Roman" w:hAnsi="Times New Roman"/>
          <w:b w:val="0"/>
          <w:bCs w:val="0"/>
          <w:lang w:val="en-GB"/>
        </w:rPr>
        <w:t>below</w:t>
      </w:r>
      <w:r w:rsidR="00E245D7">
        <w:rPr>
          <w:rFonts w:ascii="Times New Roman" w:hAnsi="Times New Roman"/>
          <w:b w:val="0"/>
          <w:lang w:val="en-GB" w:eastAsia="en-GB"/>
        </w:rPr>
        <w:t xml:space="preserve"> </w:t>
      </w:r>
    </w:p>
    <w:p w14:paraId="5A5791D3" w14:textId="77777777" w:rsidR="0016265B" w:rsidRPr="00E245D7" w:rsidRDefault="0016265B" w:rsidP="00E245D7">
      <w:pPr>
        <w:pStyle w:val="ListParagraph"/>
        <w:numPr>
          <w:ilvl w:val="0"/>
          <w:numId w:val="0"/>
        </w:numPr>
        <w:spacing w:before="80" w:after="80" w:line="240" w:lineRule="auto"/>
        <w:ind w:left="360"/>
        <w:jc w:val="both"/>
        <w:rPr>
          <w:rFonts w:ascii="Times New Roman" w:hAnsi="Times New Roman"/>
          <w:b w:val="0"/>
          <w:lang w:val="en-GB" w:eastAsia="en-GB"/>
        </w:rPr>
      </w:pPr>
    </w:p>
    <w:p w14:paraId="0F6AE01A" w14:textId="7E2E46DE" w:rsidR="00124E5F" w:rsidRDefault="00E245D7" w:rsidP="0016265B">
      <w:pPr>
        <w:pStyle w:val="ListParagraph"/>
        <w:numPr>
          <w:ilvl w:val="0"/>
          <w:numId w:val="28"/>
        </w:numPr>
        <w:spacing w:after="0" w:line="240" w:lineRule="auto"/>
        <w:jc w:val="both"/>
        <w:rPr>
          <w:rFonts w:ascii="Times New Roman" w:hAnsi="Times New Roman"/>
          <w:b w:val="0"/>
          <w:lang w:val="en-GB" w:eastAsia="en-GB"/>
        </w:rPr>
      </w:pPr>
      <w:r>
        <w:rPr>
          <w:rFonts w:ascii="Times New Roman" w:hAnsi="Times New Roman"/>
          <w:b w:val="0"/>
          <w:lang w:val="en-GB" w:eastAsia="en-GB"/>
        </w:rPr>
        <w:t>Operational deposit percentage</w:t>
      </w:r>
    </w:p>
    <w:p w14:paraId="6154C848" w14:textId="36453AAC" w:rsidR="00E245D7" w:rsidRDefault="00E245D7" w:rsidP="0016265B">
      <w:pPr>
        <w:pStyle w:val="ListParagraph"/>
        <w:numPr>
          <w:ilvl w:val="0"/>
          <w:numId w:val="28"/>
        </w:numPr>
        <w:spacing w:after="0" w:line="240" w:lineRule="auto"/>
        <w:jc w:val="both"/>
        <w:rPr>
          <w:rFonts w:ascii="Times New Roman" w:hAnsi="Times New Roman"/>
          <w:b w:val="0"/>
          <w:lang w:val="en-GB" w:eastAsia="en-GB"/>
        </w:rPr>
      </w:pPr>
      <w:r>
        <w:rPr>
          <w:rFonts w:ascii="Times New Roman" w:hAnsi="Times New Roman"/>
          <w:b w:val="0"/>
          <w:lang w:val="en-GB" w:eastAsia="en-GB"/>
        </w:rPr>
        <w:t>Eligible deposits</w:t>
      </w:r>
    </w:p>
    <w:p w14:paraId="27033078" w14:textId="45F2D020" w:rsidR="00E245D7" w:rsidRDefault="00E245D7" w:rsidP="0016265B">
      <w:pPr>
        <w:pStyle w:val="ListParagraph"/>
        <w:numPr>
          <w:ilvl w:val="0"/>
          <w:numId w:val="28"/>
        </w:numPr>
        <w:spacing w:after="0" w:line="240" w:lineRule="auto"/>
        <w:jc w:val="both"/>
        <w:rPr>
          <w:rFonts w:ascii="Times New Roman" w:hAnsi="Times New Roman"/>
          <w:b w:val="0"/>
          <w:lang w:val="en-GB" w:eastAsia="en-GB"/>
        </w:rPr>
      </w:pPr>
      <w:r>
        <w:rPr>
          <w:rFonts w:ascii="Times New Roman" w:hAnsi="Times New Roman"/>
          <w:b w:val="0"/>
          <w:lang w:val="en-GB" w:eastAsia="en-GB"/>
        </w:rPr>
        <w:t xml:space="preserve">Total third party deposits </w:t>
      </w:r>
    </w:p>
    <w:p w14:paraId="14A52F53" w14:textId="68A3A738" w:rsidR="00E245D7" w:rsidRDefault="00E245D7" w:rsidP="0016265B">
      <w:pPr>
        <w:pStyle w:val="ListParagraph"/>
        <w:numPr>
          <w:ilvl w:val="0"/>
          <w:numId w:val="28"/>
        </w:numPr>
        <w:spacing w:after="0" w:line="240" w:lineRule="auto"/>
        <w:jc w:val="both"/>
        <w:rPr>
          <w:rFonts w:ascii="Times New Roman" w:hAnsi="Times New Roman"/>
          <w:b w:val="0"/>
          <w:lang w:val="en-GB" w:eastAsia="en-GB"/>
        </w:rPr>
      </w:pPr>
      <w:r>
        <w:rPr>
          <w:rFonts w:ascii="Times New Roman" w:hAnsi="Times New Roman"/>
          <w:b w:val="0"/>
          <w:lang w:val="en-GB" w:eastAsia="en-GB"/>
        </w:rPr>
        <w:t>Core deposits</w:t>
      </w:r>
    </w:p>
    <w:p w14:paraId="6E32AD15" w14:textId="0F267811" w:rsidR="00E245D7" w:rsidRDefault="00E245D7" w:rsidP="003B6CB4">
      <w:pPr>
        <w:pStyle w:val="ListParagraph"/>
        <w:numPr>
          <w:ilvl w:val="0"/>
          <w:numId w:val="28"/>
        </w:numPr>
        <w:spacing w:after="0" w:line="240" w:lineRule="auto"/>
        <w:jc w:val="both"/>
        <w:rPr>
          <w:rFonts w:ascii="Times New Roman" w:hAnsi="Times New Roman"/>
          <w:b w:val="0"/>
          <w:lang w:val="en-GB" w:eastAsia="en-GB"/>
        </w:rPr>
      </w:pPr>
      <w:r>
        <w:rPr>
          <w:rFonts w:ascii="Times New Roman" w:hAnsi="Times New Roman"/>
          <w:b w:val="0"/>
          <w:lang w:val="en-GB" w:eastAsia="en-GB"/>
        </w:rPr>
        <w:t>Total v eligible v Core – by EMEA Entity</w:t>
      </w:r>
    </w:p>
    <w:p w14:paraId="51D8DD45" w14:textId="77777777" w:rsidR="003B6CB4" w:rsidRPr="003B6CB4" w:rsidRDefault="003B6CB4" w:rsidP="003B6CB4">
      <w:pPr>
        <w:pStyle w:val="ListParagraph"/>
        <w:numPr>
          <w:ilvl w:val="0"/>
          <w:numId w:val="0"/>
        </w:numPr>
        <w:spacing w:after="0" w:line="240" w:lineRule="auto"/>
        <w:ind w:left="720"/>
        <w:jc w:val="both"/>
        <w:rPr>
          <w:rFonts w:ascii="Times New Roman" w:hAnsi="Times New Roman"/>
          <w:b w:val="0"/>
          <w:lang w:val="en-GB" w:eastAsia="en-GB"/>
        </w:rPr>
      </w:pPr>
    </w:p>
    <w:p w14:paraId="1CA4EA1F" w14:textId="129FA7B7" w:rsidR="00124E5F" w:rsidRPr="00E245D7" w:rsidRDefault="00124E5F" w:rsidP="003B6CB4">
      <w:pPr>
        <w:pStyle w:val="ListParagraph"/>
        <w:numPr>
          <w:ilvl w:val="0"/>
          <w:numId w:val="31"/>
        </w:numPr>
        <w:spacing w:before="80" w:after="80" w:line="240" w:lineRule="auto"/>
        <w:jc w:val="both"/>
        <w:rPr>
          <w:rFonts w:ascii="Times New Roman" w:hAnsi="Times New Roman"/>
          <w:u w:val="single"/>
        </w:rPr>
      </w:pPr>
      <w:r w:rsidRPr="00C627E0">
        <w:rPr>
          <w:rFonts w:ascii="Times New Roman" w:hAnsi="Times New Roman"/>
          <w:u w:val="single"/>
        </w:rPr>
        <w:t xml:space="preserve">Operational deposit percentage </w:t>
      </w:r>
    </w:p>
    <w:p w14:paraId="237AEC93" w14:textId="77777777" w:rsidR="00124E5F" w:rsidRDefault="00124E5F" w:rsidP="005C5AFB">
      <w:pPr>
        <w:pStyle w:val="ListParagraph"/>
        <w:numPr>
          <w:ilvl w:val="0"/>
          <w:numId w:val="0"/>
        </w:numPr>
        <w:spacing w:before="80" w:after="80" w:line="240" w:lineRule="auto"/>
        <w:ind w:left="360"/>
        <w:jc w:val="both"/>
        <w:rPr>
          <w:rFonts w:ascii="Times New Roman" w:hAnsi="Times New Roman"/>
          <w:b w:val="0"/>
        </w:rPr>
      </w:pPr>
      <w:r w:rsidRPr="00C627E0">
        <w:rPr>
          <w:rFonts w:ascii="Times New Roman" w:hAnsi="Times New Roman"/>
          <w:noProof/>
          <w:lang w:val="en-GB" w:eastAsia="en-GB"/>
        </w:rPr>
        <w:drawing>
          <wp:inline distT="0" distB="0" distL="0" distR="0" wp14:anchorId="41C113BD" wp14:editId="1A3A9E2C">
            <wp:extent cx="5615796" cy="1751162"/>
            <wp:effectExtent l="0" t="0" r="23495" b="209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0ACDB9D" w14:textId="77777777" w:rsidR="00E245D7" w:rsidRDefault="00E245D7" w:rsidP="00E245D7">
      <w:pPr>
        <w:pStyle w:val="ListParagraph"/>
        <w:numPr>
          <w:ilvl w:val="0"/>
          <w:numId w:val="0"/>
        </w:numPr>
        <w:spacing w:before="80" w:after="80" w:line="240" w:lineRule="auto"/>
        <w:ind w:left="360"/>
        <w:jc w:val="both"/>
        <w:rPr>
          <w:rFonts w:ascii="Times New Roman" w:hAnsi="Times New Roman"/>
          <w:u w:val="single"/>
        </w:rPr>
      </w:pPr>
    </w:p>
    <w:p w14:paraId="16D98A7C" w14:textId="050C5E83" w:rsidR="00E245D7" w:rsidRPr="00E245D7" w:rsidRDefault="00E245D7" w:rsidP="003B6CB4">
      <w:pPr>
        <w:pStyle w:val="ListParagraph"/>
        <w:numPr>
          <w:ilvl w:val="0"/>
          <w:numId w:val="31"/>
        </w:numPr>
        <w:spacing w:before="80" w:after="80" w:line="240" w:lineRule="auto"/>
        <w:jc w:val="both"/>
        <w:rPr>
          <w:rFonts w:ascii="Times New Roman" w:hAnsi="Times New Roman"/>
          <w:u w:val="single"/>
        </w:rPr>
      </w:pPr>
      <w:r>
        <w:rPr>
          <w:rFonts w:ascii="Times New Roman" w:hAnsi="Times New Roman"/>
          <w:u w:val="single"/>
        </w:rPr>
        <w:t xml:space="preserve">Eligible </w:t>
      </w:r>
      <w:r w:rsidRPr="00C627E0">
        <w:rPr>
          <w:rFonts w:ascii="Times New Roman" w:hAnsi="Times New Roman"/>
          <w:u w:val="single"/>
        </w:rPr>
        <w:t>deposit</w:t>
      </w:r>
      <w:r>
        <w:rPr>
          <w:rFonts w:ascii="Times New Roman" w:hAnsi="Times New Roman"/>
          <w:u w:val="single"/>
        </w:rPr>
        <w:t>s</w:t>
      </w:r>
      <w:r w:rsidRPr="00C627E0">
        <w:rPr>
          <w:rFonts w:ascii="Times New Roman" w:hAnsi="Times New Roman"/>
          <w:u w:val="single"/>
        </w:rPr>
        <w:t xml:space="preserve"> </w:t>
      </w:r>
    </w:p>
    <w:p w14:paraId="610536E1" w14:textId="77777777" w:rsidR="00E245D7" w:rsidRDefault="00124E5F" w:rsidP="005C5AFB">
      <w:pPr>
        <w:pStyle w:val="ListParagraph"/>
        <w:numPr>
          <w:ilvl w:val="0"/>
          <w:numId w:val="0"/>
        </w:numPr>
        <w:spacing w:before="80" w:after="80" w:line="240" w:lineRule="auto"/>
        <w:ind w:left="360"/>
        <w:jc w:val="both"/>
        <w:rPr>
          <w:rFonts w:ascii="Times New Roman" w:hAnsi="Times New Roman"/>
          <w:b w:val="0"/>
        </w:rPr>
      </w:pPr>
      <w:r w:rsidRPr="00C627E0">
        <w:rPr>
          <w:rFonts w:ascii="Times New Roman" w:hAnsi="Times New Roman"/>
          <w:noProof/>
          <w:lang w:val="en-GB" w:eastAsia="en-GB"/>
        </w:rPr>
        <w:drawing>
          <wp:inline distT="0" distB="0" distL="0" distR="0" wp14:anchorId="70722DB1" wp14:editId="55D2B85A">
            <wp:extent cx="5615796" cy="1794295"/>
            <wp:effectExtent l="0" t="0" r="23495" b="1587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C12F96A" w14:textId="77777777" w:rsidR="00E245D7" w:rsidRDefault="00E245D7" w:rsidP="00E245D7">
      <w:pPr>
        <w:pStyle w:val="ListParagraph"/>
        <w:numPr>
          <w:ilvl w:val="0"/>
          <w:numId w:val="0"/>
        </w:numPr>
        <w:spacing w:before="80" w:after="80" w:line="240" w:lineRule="auto"/>
        <w:ind w:left="360"/>
        <w:jc w:val="both"/>
        <w:rPr>
          <w:rFonts w:ascii="Times New Roman" w:hAnsi="Times New Roman"/>
          <w:u w:val="single"/>
        </w:rPr>
      </w:pPr>
    </w:p>
    <w:p w14:paraId="3814A2A3" w14:textId="77777777" w:rsidR="0016265B" w:rsidRDefault="0016265B">
      <w:pPr>
        <w:rPr>
          <w:rFonts w:ascii="Times New Roman" w:eastAsia="Calibri" w:hAnsi="Times New Roman" w:cs="Times New Roman"/>
          <w:b/>
          <w:bCs/>
          <w:u w:val="single"/>
        </w:rPr>
      </w:pPr>
      <w:r>
        <w:rPr>
          <w:rFonts w:ascii="Times New Roman" w:hAnsi="Times New Roman"/>
          <w:u w:val="single"/>
        </w:rPr>
        <w:br w:type="page"/>
      </w:r>
    </w:p>
    <w:p w14:paraId="566D1AE6" w14:textId="7D3A44D3" w:rsidR="00E245D7" w:rsidRPr="0016265B" w:rsidRDefault="00E245D7" w:rsidP="003B6CB4">
      <w:pPr>
        <w:pStyle w:val="ListParagraph"/>
        <w:numPr>
          <w:ilvl w:val="0"/>
          <w:numId w:val="31"/>
        </w:numPr>
        <w:spacing w:before="80" w:after="80" w:line="240" w:lineRule="auto"/>
        <w:jc w:val="both"/>
        <w:rPr>
          <w:rFonts w:ascii="Times New Roman" w:hAnsi="Times New Roman"/>
          <w:u w:val="single"/>
        </w:rPr>
      </w:pPr>
      <w:r>
        <w:rPr>
          <w:rFonts w:ascii="Times New Roman" w:hAnsi="Times New Roman"/>
          <w:u w:val="single"/>
        </w:rPr>
        <w:lastRenderedPageBreak/>
        <w:t>Total Third Party De</w:t>
      </w:r>
      <w:r w:rsidRPr="00C627E0">
        <w:rPr>
          <w:rFonts w:ascii="Times New Roman" w:hAnsi="Times New Roman"/>
          <w:u w:val="single"/>
        </w:rPr>
        <w:t>posit</w:t>
      </w:r>
      <w:r>
        <w:rPr>
          <w:rFonts w:ascii="Times New Roman" w:hAnsi="Times New Roman"/>
          <w:u w:val="single"/>
        </w:rPr>
        <w:t>s</w:t>
      </w:r>
      <w:r w:rsidRPr="00C627E0">
        <w:rPr>
          <w:rFonts w:ascii="Times New Roman" w:hAnsi="Times New Roman"/>
          <w:u w:val="single"/>
        </w:rPr>
        <w:t xml:space="preserve"> </w:t>
      </w:r>
    </w:p>
    <w:p w14:paraId="5DA28944" w14:textId="77777777" w:rsidR="00E245D7" w:rsidRDefault="00124E5F" w:rsidP="005C5AFB">
      <w:pPr>
        <w:pStyle w:val="ListParagraph"/>
        <w:numPr>
          <w:ilvl w:val="0"/>
          <w:numId w:val="0"/>
        </w:numPr>
        <w:spacing w:before="80" w:after="80" w:line="240" w:lineRule="auto"/>
        <w:ind w:left="360"/>
        <w:jc w:val="both"/>
        <w:rPr>
          <w:rFonts w:ascii="Times New Roman" w:hAnsi="Times New Roman"/>
          <w:b w:val="0"/>
        </w:rPr>
      </w:pPr>
      <w:r w:rsidRPr="00C627E0">
        <w:rPr>
          <w:rFonts w:ascii="Times New Roman" w:hAnsi="Times New Roman"/>
          <w:noProof/>
          <w:lang w:val="en-GB" w:eastAsia="en-GB"/>
        </w:rPr>
        <w:drawing>
          <wp:inline distT="0" distB="0" distL="0" distR="0" wp14:anchorId="7D3E5531" wp14:editId="0FF741A5">
            <wp:extent cx="5641676" cy="1932317"/>
            <wp:effectExtent l="0" t="0" r="16510" b="107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A2908E0" w14:textId="77777777" w:rsidR="00E245D7" w:rsidRDefault="00E245D7" w:rsidP="005C5AFB">
      <w:pPr>
        <w:pStyle w:val="ListParagraph"/>
        <w:numPr>
          <w:ilvl w:val="0"/>
          <w:numId w:val="0"/>
        </w:numPr>
        <w:spacing w:before="80" w:after="80" w:line="240" w:lineRule="auto"/>
        <w:ind w:left="360"/>
        <w:jc w:val="both"/>
        <w:rPr>
          <w:rFonts w:ascii="Times New Roman" w:hAnsi="Times New Roman"/>
          <w:b w:val="0"/>
        </w:rPr>
      </w:pPr>
    </w:p>
    <w:p w14:paraId="33463E3C" w14:textId="2EAD5794" w:rsidR="00E245D7" w:rsidRPr="00E245D7" w:rsidRDefault="00E245D7" w:rsidP="003B6CB4">
      <w:pPr>
        <w:pStyle w:val="ListParagraph"/>
        <w:numPr>
          <w:ilvl w:val="0"/>
          <w:numId w:val="31"/>
        </w:numPr>
        <w:spacing w:before="80" w:after="80" w:line="240" w:lineRule="auto"/>
        <w:jc w:val="both"/>
        <w:rPr>
          <w:rFonts w:ascii="Times New Roman" w:hAnsi="Times New Roman"/>
          <w:u w:val="single"/>
        </w:rPr>
      </w:pPr>
      <w:r w:rsidRPr="00E245D7">
        <w:rPr>
          <w:rFonts w:ascii="Times New Roman" w:hAnsi="Times New Roman"/>
          <w:u w:val="single"/>
        </w:rPr>
        <w:t>Core deposits</w:t>
      </w:r>
    </w:p>
    <w:p w14:paraId="2F85046F" w14:textId="3F78D8FC" w:rsidR="00E245D7" w:rsidRDefault="00124E5F" w:rsidP="005C5AFB">
      <w:pPr>
        <w:pStyle w:val="ListParagraph"/>
        <w:numPr>
          <w:ilvl w:val="0"/>
          <w:numId w:val="0"/>
        </w:numPr>
        <w:spacing w:before="80" w:after="80" w:line="240" w:lineRule="auto"/>
        <w:ind w:left="360"/>
        <w:jc w:val="both"/>
        <w:rPr>
          <w:rFonts w:ascii="Times New Roman" w:hAnsi="Times New Roman"/>
          <w:b w:val="0"/>
        </w:rPr>
      </w:pPr>
      <w:r w:rsidRPr="00C627E0">
        <w:rPr>
          <w:rFonts w:ascii="Times New Roman" w:hAnsi="Times New Roman"/>
          <w:noProof/>
          <w:lang w:val="en-GB" w:eastAsia="en-GB"/>
        </w:rPr>
        <w:drawing>
          <wp:inline distT="0" distB="0" distL="0" distR="0" wp14:anchorId="3BB15301" wp14:editId="10EC8709">
            <wp:extent cx="5641676" cy="1897811"/>
            <wp:effectExtent l="0" t="0" r="16510" b="266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F22DBB7" w14:textId="77777777" w:rsidR="00E245D7" w:rsidRDefault="00E245D7" w:rsidP="00E245D7">
      <w:pPr>
        <w:pStyle w:val="ListParagraph"/>
        <w:numPr>
          <w:ilvl w:val="0"/>
          <w:numId w:val="0"/>
        </w:numPr>
        <w:spacing w:before="80" w:after="80" w:line="240" w:lineRule="auto"/>
        <w:ind w:left="360"/>
        <w:jc w:val="both"/>
        <w:rPr>
          <w:rFonts w:ascii="Times New Roman" w:hAnsi="Times New Roman"/>
          <w:u w:val="single"/>
        </w:rPr>
      </w:pPr>
    </w:p>
    <w:p w14:paraId="1B894C98" w14:textId="77777777" w:rsidR="0016265B" w:rsidRPr="0016265B" w:rsidRDefault="0016265B" w:rsidP="0016265B">
      <w:pPr>
        <w:spacing w:before="80" w:after="80" w:line="240" w:lineRule="auto"/>
        <w:ind w:left="426"/>
        <w:jc w:val="both"/>
        <w:rPr>
          <w:rFonts w:ascii="Times New Roman" w:hAnsi="Times New Roman"/>
        </w:rPr>
      </w:pPr>
      <w:bookmarkStart w:id="465" w:name="_Toc325475779"/>
      <w:bookmarkStart w:id="466" w:name="_Toc335741264"/>
      <w:bookmarkStart w:id="467" w:name="_Toc352331074"/>
    </w:p>
    <w:p w14:paraId="07AD89A5" w14:textId="77777777" w:rsidR="003B6CB4" w:rsidRPr="00E245D7" w:rsidRDefault="003B6CB4" w:rsidP="003B6CB4">
      <w:pPr>
        <w:pStyle w:val="ListParagraph"/>
        <w:numPr>
          <w:ilvl w:val="0"/>
          <w:numId w:val="0"/>
        </w:numPr>
        <w:spacing w:before="80" w:after="80" w:line="240" w:lineRule="auto"/>
        <w:ind w:left="360"/>
        <w:jc w:val="both"/>
        <w:rPr>
          <w:rFonts w:ascii="Times New Roman" w:hAnsi="Times New Roman"/>
          <w:bCs w:val="0"/>
          <w:u w:val="single"/>
          <w:lang w:val="en-GB"/>
        </w:rPr>
      </w:pPr>
      <w:r w:rsidRPr="00E245D7">
        <w:rPr>
          <w:rFonts w:ascii="Times New Roman" w:hAnsi="Times New Roman"/>
          <w:bCs w:val="0"/>
          <w:u w:val="single"/>
          <w:lang w:val="en-GB"/>
        </w:rPr>
        <w:t>Conclusion</w:t>
      </w:r>
    </w:p>
    <w:p w14:paraId="27862FCC" w14:textId="77777777" w:rsidR="003B6CB4" w:rsidRPr="00C627E0" w:rsidRDefault="003B6CB4" w:rsidP="003B6CB4">
      <w:pPr>
        <w:pStyle w:val="ListParagraph"/>
        <w:numPr>
          <w:ilvl w:val="0"/>
          <w:numId w:val="0"/>
        </w:numPr>
        <w:spacing w:before="80" w:after="80" w:line="240" w:lineRule="auto"/>
        <w:ind w:left="360"/>
        <w:jc w:val="both"/>
        <w:rPr>
          <w:rFonts w:ascii="Times New Roman" w:hAnsi="Times New Roman"/>
          <w:b w:val="0"/>
          <w:bCs w:val="0"/>
          <w:lang w:val="en-GB"/>
        </w:rPr>
      </w:pPr>
      <w:r w:rsidRPr="00C627E0">
        <w:rPr>
          <w:rFonts w:ascii="Times New Roman" w:hAnsi="Times New Roman"/>
          <w:b w:val="0"/>
          <w:bCs w:val="0"/>
          <w:lang w:val="en-GB"/>
        </w:rPr>
        <w:t>The model is stable and there is no visible seasonality</w:t>
      </w:r>
      <w:r>
        <w:rPr>
          <w:rFonts w:ascii="Times New Roman" w:hAnsi="Times New Roman"/>
          <w:b w:val="0"/>
          <w:bCs w:val="0"/>
          <w:lang w:val="en-GB"/>
        </w:rPr>
        <w:t>.  The “spike” observed in June 2016 in MIL and HUK relates to the UK decision to leave EU (“BREXIT”).</w:t>
      </w:r>
    </w:p>
    <w:p w14:paraId="69556E87" w14:textId="499D796B" w:rsidR="0016265B" w:rsidRDefault="0016265B" w:rsidP="0016265B">
      <w:pPr>
        <w:pStyle w:val="ListParagraph"/>
        <w:numPr>
          <w:ilvl w:val="0"/>
          <w:numId w:val="0"/>
        </w:numPr>
        <w:spacing w:before="80" w:after="80" w:line="240" w:lineRule="auto"/>
        <w:ind w:left="360"/>
        <w:jc w:val="both"/>
        <w:rPr>
          <w:rFonts w:ascii="Times New Roman" w:hAnsi="Times New Roman"/>
        </w:rPr>
      </w:pPr>
    </w:p>
    <w:p w14:paraId="3865C6E9" w14:textId="77777777" w:rsidR="0016265B" w:rsidRDefault="0016265B" w:rsidP="0016265B">
      <w:pPr>
        <w:pStyle w:val="ListParagraph"/>
        <w:numPr>
          <w:ilvl w:val="0"/>
          <w:numId w:val="0"/>
        </w:numPr>
        <w:spacing w:before="80" w:after="80" w:line="240" w:lineRule="auto"/>
        <w:ind w:left="360"/>
        <w:jc w:val="both"/>
        <w:rPr>
          <w:rFonts w:ascii="Times New Roman" w:hAnsi="Times New Roman"/>
        </w:rPr>
      </w:pPr>
    </w:p>
    <w:p w14:paraId="0A324898" w14:textId="77777777" w:rsidR="009668BE" w:rsidRDefault="009668BE">
      <w:pPr>
        <w:rPr>
          <w:rFonts w:ascii="Times New Roman" w:eastAsia="Calibri" w:hAnsi="Times New Roman" w:cs="Times New Roman"/>
          <w:b/>
          <w:bCs/>
        </w:rPr>
      </w:pPr>
      <w:r>
        <w:rPr>
          <w:rFonts w:ascii="Times New Roman" w:hAnsi="Times New Roman"/>
        </w:rPr>
        <w:br w:type="page"/>
      </w:r>
    </w:p>
    <w:p w14:paraId="70A24F9C" w14:textId="324B34B8" w:rsidR="0020712F" w:rsidRPr="00C627E0" w:rsidRDefault="0020712F" w:rsidP="004C6418">
      <w:pPr>
        <w:pStyle w:val="ListParagraph"/>
        <w:numPr>
          <w:ilvl w:val="0"/>
          <w:numId w:val="5"/>
        </w:numPr>
        <w:spacing w:before="80" w:after="80" w:line="240" w:lineRule="auto"/>
        <w:ind w:left="360" w:hanging="360"/>
        <w:jc w:val="both"/>
        <w:rPr>
          <w:rFonts w:ascii="Times New Roman" w:hAnsi="Times New Roman"/>
        </w:rPr>
      </w:pPr>
      <w:r w:rsidRPr="00C627E0">
        <w:rPr>
          <w:rFonts w:ascii="Times New Roman" w:hAnsi="Times New Roman"/>
        </w:rPr>
        <w:lastRenderedPageBreak/>
        <w:t>Analysis of Implementation</w:t>
      </w:r>
      <w:bookmarkEnd w:id="465"/>
      <w:bookmarkEnd w:id="466"/>
      <w:bookmarkEnd w:id="467"/>
    </w:p>
    <w:p w14:paraId="40C0B60F" w14:textId="0BC97507" w:rsidR="009668BE" w:rsidRPr="00C627E0" w:rsidRDefault="0020712F" w:rsidP="005C5AFB">
      <w:pPr>
        <w:spacing w:before="80" w:after="80" w:line="240" w:lineRule="auto"/>
        <w:ind w:left="360"/>
        <w:jc w:val="both"/>
        <w:rPr>
          <w:rFonts w:ascii="Times New Roman" w:hAnsi="Times New Roman" w:cs="Times New Roman"/>
        </w:rPr>
      </w:pPr>
      <w:r w:rsidRPr="00C627E0">
        <w:rPr>
          <w:rFonts w:ascii="Times New Roman" w:hAnsi="Times New Roman" w:cs="Times New Roman"/>
        </w:rPr>
        <w:t>This section is generally reserved for automated models or those used frequently.  Document implementation tests performed such as UAT, integration testing, etc.</w:t>
      </w:r>
    </w:p>
    <w:p w14:paraId="26C9CF29" w14:textId="77777777" w:rsidR="001B5E93" w:rsidRPr="00C627E0" w:rsidRDefault="001B5E93" w:rsidP="00CE04CE">
      <w:pPr>
        <w:spacing w:before="80" w:after="80" w:line="240" w:lineRule="auto"/>
        <w:ind w:left="360"/>
        <w:jc w:val="both"/>
        <w:rPr>
          <w:rFonts w:ascii="Times New Roman" w:hAnsi="Times New Roman" w:cs="Times New Roman"/>
        </w:rPr>
      </w:pPr>
    </w:p>
    <w:p w14:paraId="5343DCBA" w14:textId="77777777" w:rsidR="001B5E93" w:rsidRPr="00C627E0" w:rsidRDefault="0020712F" w:rsidP="00CE04CE">
      <w:pPr>
        <w:pStyle w:val="ListParagraph"/>
        <w:numPr>
          <w:ilvl w:val="1"/>
          <w:numId w:val="8"/>
        </w:numPr>
        <w:spacing w:after="0" w:line="240" w:lineRule="auto"/>
        <w:ind w:left="630"/>
        <w:jc w:val="both"/>
        <w:rPr>
          <w:rFonts w:ascii="Times New Roman" w:hAnsi="Times New Roman"/>
          <w:b w:val="0"/>
        </w:rPr>
      </w:pPr>
      <w:r w:rsidRPr="00C627E0">
        <w:rPr>
          <w:rFonts w:ascii="Times New Roman" w:hAnsi="Times New Roman"/>
          <w:b w:val="0"/>
          <w:u w:val="single"/>
        </w:rPr>
        <w:t>Model User</w:t>
      </w:r>
      <w:r w:rsidR="00F74878" w:rsidRPr="00C627E0">
        <w:rPr>
          <w:rFonts w:ascii="Times New Roman" w:hAnsi="Times New Roman"/>
          <w:b w:val="0"/>
          <w:u w:val="single"/>
        </w:rPr>
        <w:t>s</w:t>
      </w:r>
    </w:p>
    <w:p w14:paraId="70A24F9E" w14:textId="3148E3E4" w:rsidR="0020712F" w:rsidRPr="00C627E0" w:rsidRDefault="001B5E93" w:rsidP="00CE04CE">
      <w:pPr>
        <w:pStyle w:val="ListParagraph"/>
        <w:numPr>
          <w:ilvl w:val="0"/>
          <w:numId w:val="0"/>
        </w:numPr>
        <w:spacing w:after="0" w:line="240" w:lineRule="auto"/>
        <w:ind w:left="630"/>
        <w:jc w:val="both"/>
        <w:rPr>
          <w:rFonts w:ascii="Times New Roman" w:hAnsi="Times New Roman"/>
          <w:b w:val="0"/>
        </w:rPr>
      </w:pPr>
      <w:r w:rsidRPr="00C627E0">
        <w:rPr>
          <w:rFonts w:ascii="Times New Roman" w:hAnsi="Times New Roman"/>
          <w:b w:val="0"/>
        </w:rPr>
        <w:t>T</w:t>
      </w:r>
      <w:r w:rsidR="00F74878" w:rsidRPr="00C627E0">
        <w:rPr>
          <w:rFonts w:ascii="Times New Roman" w:hAnsi="Times New Roman"/>
          <w:b w:val="0"/>
        </w:rPr>
        <w:t>he Model will be used by the Regulatory Reporting Teams in EMEA</w:t>
      </w:r>
      <w:r w:rsidRPr="00C627E0">
        <w:rPr>
          <w:rFonts w:ascii="Times New Roman" w:hAnsi="Times New Roman"/>
          <w:b w:val="0"/>
        </w:rPr>
        <w:t xml:space="preserve"> (UK, Belgium, Germ</w:t>
      </w:r>
      <w:r w:rsidR="00F74878" w:rsidRPr="00C627E0">
        <w:rPr>
          <w:rFonts w:ascii="Times New Roman" w:hAnsi="Times New Roman"/>
          <w:b w:val="0"/>
        </w:rPr>
        <w:t>any and Luxembourg)</w:t>
      </w:r>
      <w:r w:rsidRPr="00C627E0">
        <w:rPr>
          <w:rFonts w:ascii="Times New Roman" w:hAnsi="Times New Roman"/>
          <w:b w:val="0"/>
        </w:rPr>
        <w:t xml:space="preserve"> in the preparation of the Liquidity Coverage Ratio reporting for EMEA Entities</w:t>
      </w:r>
      <w:r w:rsidR="00F74878" w:rsidRPr="00C627E0">
        <w:rPr>
          <w:rFonts w:ascii="Times New Roman" w:hAnsi="Times New Roman"/>
          <w:b w:val="0"/>
        </w:rPr>
        <w:t>.</w:t>
      </w:r>
      <w:r w:rsidR="0020712F" w:rsidRPr="00C627E0">
        <w:rPr>
          <w:rFonts w:ascii="Times New Roman" w:hAnsi="Times New Roman"/>
          <w:b w:val="0"/>
        </w:rPr>
        <w:t xml:space="preserve"> </w:t>
      </w:r>
    </w:p>
    <w:p w14:paraId="0A8130DA" w14:textId="427CC4AA" w:rsidR="00F74878" w:rsidRPr="00CE04CE" w:rsidRDefault="00F74878" w:rsidP="00CE04CE">
      <w:pPr>
        <w:spacing w:after="0" w:line="240" w:lineRule="auto"/>
        <w:jc w:val="both"/>
        <w:rPr>
          <w:rFonts w:ascii="Times New Roman" w:hAnsi="Times New Roman"/>
        </w:rPr>
      </w:pPr>
    </w:p>
    <w:p w14:paraId="1A229B8A" w14:textId="77777777" w:rsidR="001B5E93" w:rsidRPr="00C627E0" w:rsidRDefault="0020712F" w:rsidP="00CE04CE">
      <w:pPr>
        <w:pStyle w:val="ListParagraph"/>
        <w:numPr>
          <w:ilvl w:val="1"/>
          <w:numId w:val="8"/>
        </w:numPr>
        <w:spacing w:after="0" w:line="240" w:lineRule="auto"/>
        <w:ind w:left="630"/>
        <w:jc w:val="both"/>
        <w:rPr>
          <w:rFonts w:ascii="Times New Roman" w:hAnsi="Times New Roman"/>
          <w:b w:val="0"/>
        </w:rPr>
      </w:pPr>
      <w:r w:rsidRPr="00C627E0">
        <w:rPr>
          <w:rFonts w:ascii="Times New Roman" w:hAnsi="Times New Roman"/>
          <w:b w:val="0"/>
          <w:u w:val="single"/>
        </w:rPr>
        <w:t>Automation</w:t>
      </w:r>
    </w:p>
    <w:p w14:paraId="047E8B7B" w14:textId="16692C6E" w:rsidR="001B5E93" w:rsidRPr="00C627E0" w:rsidRDefault="001B5E93" w:rsidP="00CE04CE">
      <w:pPr>
        <w:pStyle w:val="ListParagraph"/>
        <w:numPr>
          <w:ilvl w:val="0"/>
          <w:numId w:val="0"/>
        </w:numPr>
        <w:spacing w:after="0" w:line="240" w:lineRule="auto"/>
        <w:ind w:left="630"/>
        <w:jc w:val="both"/>
        <w:rPr>
          <w:rFonts w:ascii="Times New Roman" w:hAnsi="Times New Roman"/>
          <w:b w:val="0"/>
        </w:rPr>
      </w:pPr>
      <w:r w:rsidRPr="00C627E0">
        <w:rPr>
          <w:rFonts w:ascii="Times New Roman" w:hAnsi="Times New Roman"/>
          <w:b w:val="0"/>
        </w:rPr>
        <w:t>The core a</w:t>
      </w:r>
      <w:r w:rsidR="0020712F" w:rsidRPr="00C627E0">
        <w:rPr>
          <w:rFonts w:ascii="Times New Roman" w:hAnsi="Times New Roman"/>
          <w:b w:val="0"/>
        </w:rPr>
        <w:t>pplication</w:t>
      </w:r>
      <w:r w:rsidRPr="00C627E0">
        <w:rPr>
          <w:rFonts w:ascii="Times New Roman" w:hAnsi="Times New Roman"/>
          <w:b w:val="0"/>
        </w:rPr>
        <w:t>s used in the model are set out below:</w:t>
      </w:r>
    </w:p>
    <w:p w14:paraId="0F57F667" w14:textId="77777777" w:rsidR="00DA688A" w:rsidRDefault="001B5E93" w:rsidP="00CE04CE">
      <w:pPr>
        <w:pStyle w:val="ListParagraph"/>
        <w:numPr>
          <w:ilvl w:val="0"/>
          <w:numId w:val="18"/>
        </w:numPr>
        <w:spacing w:after="0" w:line="240" w:lineRule="auto"/>
        <w:ind w:left="990"/>
        <w:rPr>
          <w:rFonts w:ascii="Times New Roman" w:hAnsi="Times New Roman"/>
          <w:b w:val="0"/>
        </w:rPr>
      </w:pPr>
      <w:r w:rsidRPr="00C627E0">
        <w:rPr>
          <w:rFonts w:ascii="Times New Roman" w:hAnsi="Times New Roman"/>
          <w:b w:val="0"/>
        </w:rPr>
        <w:t xml:space="preserve">Brussels </w:t>
      </w:r>
      <w:proofErr w:type="spellStart"/>
      <w:r w:rsidRPr="00C627E0">
        <w:rPr>
          <w:rFonts w:ascii="Times New Roman" w:hAnsi="Times New Roman"/>
          <w:b w:val="0"/>
        </w:rPr>
        <w:t>WareHouse</w:t>
      </w:r>
      <w:proofErr w:type="spellEnd"/>
      <w:r w:rsidRPr="00C627E0">
        <w:rPr>
          <w:rFonts w:ascii="Times New Roman" w:hAnsi="Times New Roman"/>
          <w:b w:val="0"/>
        </w:rPr>
        <w:t xml:space="preserve"> (“BWH”) – source of data and eligible accounts</w:t>
      </w:r>
    </w:p>
    <w:p w14:paraId="04FD4CF8" w14:textId="07EEB645" w:rsidR="001B5E93" w:rsidRPr="00C627E0" w:rsidRDefault="00DA688A" w:rsidP="00CE04CE">
      <w:pPr>
        <w:pStyle w:val="ListParagraph"/>
        <w:numPr>
          <w:ilvl w:val="0"/>
          <w:numId w:val="18"/>
        </w:numPr>
        <w:spacing w:after="0" w:line="240" w:lineRule="auto"/>
        <w:ind w:left="990"/>
        <w:rPr>
          <w:rFonts w:ascii="Times New Roman" w:hAnsi="Times New Roman"/>
          <w:b w:val="0"/>
        </w:rPr>
      </w:pPr>
      <w:r>
        <w:rPr>
          <w:rFonts w:ascii="Times New Roman" w:hAnsi="Times New Roman"/>
          <w:b w:val="0"/>
        </w:rPr>
        <w:t xml:space="preserve">IMMS – originating source of transactional data feeding BWH </w:t>
      </w:r>
    </w:p>
    <w:p w14:paraId="67640198" w14:textId="6C6FD80C" w:rsidR="001B5E93" w:rsidRPr="00C627E0" w:rsidRDefault="001B5E93" w:rsidP="00CE04CE">
      <w:pPr>
        <w:pStyle w:val="ListParagraph"/>
        <w:numPr>
          <w:ilvl w:val="0"/>
          <w:numId w:val="18"/>
        </w:numPr>
        <w:spacing w:after="0" w:line="240" w:lineRule="auto"/>
        <w:ind w:left="990"/>
        <w:rPr>
          <w:rFonts w:ascii="Times New Roman" w:hAnsi="Times New Roman"/>
          <w:b w:val="0"/>
        </w:rPr>
      </w:pPr>
      <w:proofErr w:type="spellStart"/>
      <w:r w:rsidRPr="00C627E0">
        <w:rPr>
          <w:rFonts w:ascii="Times New Roman" w:hAnsi="Times New Roman"/>
          <w:b w:val="0"/>
        </w:rPr>
        <w:t>FinArch</w:t>
      </w:r>
      <w:proofErr w:type="spellEnd"/>
      <w:r w:rsidRPr="00C627E0">
        <w:rPr>
          <w:rFonts w:ascii="Times New Roman" w:hAnsi="Times New Roman"/>
          <w:b w:val="0"/>
        </w:rPr>
        <w:t xml:space="preserve"> (FRR) – application where computation and calculations are performed</w:t>
      </w:r>
    </w:p>
    <w:p w14:paraId="5F8AB58E" w14:textId="77777777" w:rsidR="001B5E93" w:rsidRPr="00C627E0" w:rsidRDefault="001B5E93" w:rsidP="00CE04CE">
      <w:pPr>
        <w:pStyle w:val="ListParagraph"/>
        <w:numPr>
          <w:ilvl w:val="0"/>
          <w:numId w:val="0"/>
        </w:numPr>
        <w:spacing w:after="0" w:line="240" w:lineRule="auto"/>
        <w:ind w:left="630"/>
        <w:jc w:val="both"/>
        <w:rPr>
          <w:rFonts w:ascii="Times New Roman" w:hAnsi="Times New Roman"/>
          <w:b w:val="0"/>
        </w:rPr>
      </w:pPr>
    </w:p>
    <w:p w14:paraId="55D0EEB2" w14:textId="77777777" w:rsidR="00DD4221" w:rsidRPr="00C627E0" w:rsidRDefault="0020712F" w:rsidP="00CE04CE">
      <w:pPr>
        <w:pStyle w:val="ListParagraph"/>
        <w:numPr>
          <w:ilvl w:val="1"/>
          <w:numId w:val="8"/>
        </w:numPr>
        <w:spacing w:after="0" w:line="240" w:lineRule="auto"/>
        <w:ind w:left="630"/>
        <w:jc w:val="both"/>
        <w:rPr>
          <w:rFonts w:ascii="Times New Roman" w:hAnsi="Times New Roman"/>
          <w:b w:val="0"/>
        </w:rPr>
      </w:pPr>
      <w:r w:rsidRPr="00C627E0">
        <w:rPr>
          <w:rFonts w:ascii="Times New Roman" w:hAnsi="Times New Roman"/>
          <w:b w:val="0"/>
          <w:u w:val="single"/>
        </w:rPr>
        <w:t>Control Environment</w:t>
      </w:r>
    </w:p>
    <w:p w14:paraId="70A24FA0" w14:textId="105BFFF1" w:rsidR="0020712F" w:rsidRPr="00C627E0" w:rsidRDefault="00DD4221" w:rsidP="00CE04CE">
      <w:pPr>
        <w:pStyle w:val="ListParagraph"/>
        <w:numPr>
          <w:ilvl w:val="0"/>
          <w:numId w:val="0"/>
        </w:numPr>
        <w:spacing w:after="0" w:line="240" w:lineRule="auto"/>
        <w:ind w:left="630"/>
        <w:jc w:val="both"/>
        <w:rPr>
          <w:rFonts w:ascii="Times New Roman" w:hAnsi="Times New Roman"/>
          <w:b w:val="0"/>
        </w:rPr>
      </w:pPr>
      <w:r w:rsidRPr="00C627E0">
        <w:rPr>
          <w:rFonts w:ascii="Times New Roman" w:hAnsi="Times New Roman"/>
          <w:b w:val="0"/>
        </w:rPr>
        <w:t xml:space="preserve">Set out below are high level controls that are designed to </w:t>
      </w:r>
      <w:r w:rsidR="0020712F" w:rsidRPr="00C627E0">
        <w:rPr>
          <w:rFonts w:ascii="Times New Roman" w:hAnsi="Times New Roman"/>
          <w:b w:val="0"/>
        </w:rPr>
        <w:t xml:space="preserve">prevent corruption of the model.  </w:t>
      </w:r>
    </w:p>
    <w:p w14:paraId="21BBF63A" w14:textId="77777777" w:rsidR="001B5E93" w:rsidRPr="00C627E0" w:rsidRDefault="001B5E93" w:rsidP="00CE04CE">
      <w:pPr>
        <w:pStyle w:val="ListParagraph"/>
        <w:numPr>
          <w:ilvl w:val="0"/>
          <w:numId w:val="0"/>
        </w:numPr>
        <w:spacing w:after="0" w:line="240" w:lineRule="auto"/>
        <w:ind w:left="630"/>
        <w:jc w:val="both"/>
        <w:rPr>
          <w:rFonts w:ascii="Times New Roman" w:hAnsi="Times New Roman"/>
          <w:b w:val="0"/>
          <w:u w:val="single"/>
        </w:rPr>
      </w:pPr>
    </w:p>
    <w:p w14:paraId="22A18CD7" w14:textId="121E678D" w:rsidR="001B5E93" w:rsidRPr="00C627E0" w:rsidRDefault="001B5E93" w:rsidP="00CE04CE">
      <w:pPr>
        <w:pStyle w:val="ListParagraph"/>
        <w:numPr>
          <w:ilvl w:val="0"/>
          <w:numId w:val="0"/>
        </w:numPr>
        <w:spacing w:after="0" w:line="240" w:lineRule="auto"/>
        <w:ind w:left="630"/>
        <w:jc w:val="both"/>
        <w:rPr>
          <w:rFonts w:ascii="Times New Roman" w:hAnsi="Times New Roman"/>
          <w:b w:val="0"/>
          <w:u w:val="single"/>
        </w:rPr>
      </w:pPr>
      <w:r w:rsidRPr="00C627E0">
        <w:rPr>
          <w:rFonts w:ascii="Times New Roman" w:hAnsi="Times New Roman"/>
          <w:b w:val="0"/>
          <w:u w:val="single"/>
        </w:rPr>
        <w:t>Change control</w:t>
      </w:r>
    </w:p>
    <w:p w14:paraId="42E1C073" w14:textId="3B37AAD9" w:rsidR="001B5E93" w:rsidRPr="00C627E0" w:rsidRDefault="001B5E93" w:rsidP="00CE04CE">
      <w:pPr>
        <w:pStyle w:val="ListParagraph"/>
        <w:numPr>
          <w:ilvl w:val="0"/>
          <w:numId w:val="0"/>
        </w:numPr>
        <w:spacing w:after="0" w:line="240" w:lineRule="auto"/>
        <w:ind w:left="630"/>
        <w:jc w:val="both"/>
        <w:rPr>
          <w:rFonts w:ascii="Times New Roman" w:hAnsi="Times New Roman"/>
          <w:b w:val="0"/>
        </w:rPr>
      </w:pPr>
      <w:r w:rsidRPr="00C627E0">
        <w:rPr>
          <w:rFonts w:ascii="Times New Roman" w:hAnsi="Times New Roman"/>
          <w:b w:val="0"/>
        </w:rPr>
        <w:t>The model itself is managed by way of change control.  T</w:t>
      </w:r>
      <w:r w:rsidR="00DD4221" w:rsidRPr="00C627E0">
        <w:rPr>
          <w:rFonts w:ascii="Times New Roman" w:hAnsi="Times New Roman"/>
          <w:b w:val="0"/>
        </w:rPr>
        <w:t>his is governed by JIRA</w:t>
      </w:r>
      <w:r w:rsidR="00E17C98">
        <w:rPr>
          <w:rStyle w:val="FootnoteReference"/>
          <w:rFonts w:ascii="Times New Roman" w:hAnsi="Times New Roman"/>
          <w:b w:val="0"/>
        </w:rPr>
        <w:footnoteReference w:id="9"/>
      </w:r>
      <w:r w:rsidR="00DD4221" w:rsidRPr="00C627E0">
        <w:rPr>
          <w:rFonts w:ascii="Times New Roman" w:hAnsi="Times New Roman"/>
          <w:b w:val="0"/>
        </w:rPr>
        <w:t xml:space="preserve"> process and Software Lifecycle development.</w:t>
      </w:r>
      <w:r w:rsidR="00E17C98">
        <w:rPr>
          <w:rFonts w:ascii="Times New Roman" w:hAnsi="Times New Roman"/>
          <w:b w:val="0"/>
        </w:rPr>
        <w:t xml:space="preserve">  JIRA tool tracks the change request to model via creation of incidents (commonly referred to “tickets”) and includes an audit trail of the requestor (open t</w:t>
      </w:r>
      <w:r w:rsidR="009668BE">
        <w:rPr>
          <w:rFonts w:ascii="Times New Roman" w:hAnsi="Times New Roman"/>
          <w:b w:val="0"/>
        </w:rPr>
        <w:t>icket)</w:t>
      </w:r>
      <w:proofErr w:type="gramStart"/>
      <w:r w:rsidR="009668BE">
        <w:rPr>
          <w:rFonts w:ascii="Times New Roman" w:hAnsi="Times New Roman"/>
          <w:b w:val="0"/>
        </w:rPr>
        <w:t>,</w:t>
      </w:r>
      <w:proofErr w:type="gramEnd"/>
      <w:r w:rsidR="009668BE">
        <w:rPr>
          <w:rFonts w:ascii="Times New Roman" w:hAnsi="Times New Roman"/>
          <w:b w:val="0"/>
        </w:rPr>
        <w:t xml:space="preserve"> the progress (tracked through) and conclusion (sign off by user).  The lifecycle goes through stages of development, User Acceptance and Production release.  These stages of development are signed off by the user in the JIRA platform and provide oversight and governance of the change.</w:t>
      </w:r>
    </w:p>
    <w:p w14:paraId="27CF5B29" w14:textId="77777777" w:rsidR="001B5E93" w:rsidRPr="00C627E0" w:rsidRDefault="001B5E93" w:rsidP="00CE04CE">
      <w:pPr>
        <w:pStyle w:val="ListParagraph"/>
        <w:numPr>
          <w:ilvl w:val="0"/>
          <w:numId w:val="0"/>
        </w:numPr>
        <w:spacing w:after="0" w:line="240" w:lineRule="auto"/>
        <w:ind w:left="630"/>
        <w:jc w:val="both"/>
        <w:rPr>
          <w:rFonts w:ascii="Times New Roman" w:hAnsi="Times New Roman"/>
          <w:b w:val="0"/>
        </w:rPr>
      </w:pPr>
    </w:p>
    <w:p w14:paraId="69A0CA26" w14:textId="0DD2E8AB" w:rsidR="001B5E93" w:rsidRPr="00C627E0" w:rsidRDefault="001B5E93" w:rsidP="00CE04CE">
      <w:pPr>
        <w:pStyle w:val="ListParagraph"/>
        <w:numPr>
          <w:ilvl w:val="0"/>
          <w:numId w:val="0"/>
        </w:numPr>
        <w:spacing w:after="0" w:line="240" w:lineRule="auto"/>
        <w:ind w:left="630"/>
        <w:jc w:val="both"/>
        <w:rPr>
          <w:rFonts w:ascii="Times New Roman" w:hAnsi="Times New Roman"/>
          <w:b w:val="0"/>
          <w:u w:val="single"/>
        </w:rPr>
      </w:pPr>
      <w:r w:rsidRPr="00C627E0">
        <w:rPr>
          <w:rFonts w:ascii="Times New Roman" w:hAnsi="Times New Roman"/>
          <w:b w:val="0"/>
          <w:u w:val="single"/>
        </w:rPr>
        <w:t>Reconciliation control</w:t>
      </w:r>
    </w:p>
    <w:p w14:paraId="2AA4DF7C" w14:textId="26043734" w:rsidR="001B5E93" w:rsidRPr="00C627E0" w:rsidRDefault="001B5E93" w:rsidP="00CE04CE">
      <w:pPr>
        <w:pStyle w:val="ListParagraph"/>
        <w:numPr>
          <w:ilvl w:val="0"/>
          <w:numId w:val="0"/>
        </w:numPr>
        <w:spacing w:after="0" w:line="240" w:lineRule="auto"/>
        <w:ind w:left="630"/>
        <w:jc w:val="both"/>
        <w:rPr>
          <w:rFonts w:ascii="Times New Roman" w:hAnsi="Times New Roman"/>
          <w:b w:val="0"/>
        </w:rPr>
      </w:pPr>
      <w:r w:rsidRPr="00C627E0">
        <w:rPr>
          <w:rFonts w:ascii="Times New Roman" w:hAnsi="Times New Roman"/>
          <w:b w:val="0"/>
        </w:rPr>
        <w:t xml:space="preserve">The model includes a </w:t>
      </w:r>
      <w:r w:rsidR="009668BE">
        <w:rPr>
          <w:rFonts w:ascii="Times New Roman" w:hAnsi="Times New Roman"/>
          <w:b w:val="0"/>
        </w:rPr>
        <w:t xml:space="preserve">3 way </w:t>
      </w:r>
      <w:r w:rsidRPr="00C627E0">
        <w:rPr>
          <w:rFonts w:ascii="Times New Roman" w:hAnsi="Times New Roman"/>
          <w:b w:val="0"/>
        </w:rPr>
        <w:t>reconciliation of source data (BHW) to general ledger (PeopleSoft); this reconciliation is performed to ensure that relevant client balances are being included in the data set for computation.</w:t>
      </w:r>
      <w:r w:rsidR="009668BE">
        <w:rPr>
          <w:rFonts w:ascii="Times New Roman" w:hAnsi="Times New Roman"/>
          <w:b w:val="0"/>
        </w:rPr>
        <w:t xml:space="preserve">  Reconciliation is currently performed by EMEA Regulatory Reporting Production Team.  Threshold for investigation is difference &gt; 5% of total third party deposits</w:t>
      </w:r>
    </w:p>
    <w:p w14:paraId="34768842" w14:textId="77777777" w:rsidR="00DD4221" w:rsidRPr="00C627E0" w:rsidRDefault="00DD4221" w:rsidP="00CE04CE">
      <w:pPr>
        <w:pStyle w:val="ListParagraph"/>
        <w:numPr>
          <w:ilvl w:val="0"/>
          <w:numId w:val="0"/>
        </w:numPr>
        <w:spacing w:after="0" w:line="240" w:lineRule="auto"/>
        <w:ind w:left="630"/>
        <w:jc w:val="both"/>
        <w:rPr>
          <w:rFonts w:ascii="Times New Roman" w:hAnsi="Times New Roman"/>
          <w:b w:val="0"/>
        </w:rPr>
      </w:pPr>
    </w:p>
    <w:p w14:paraId="42561F4C" w14:textId="57648E7C" w:rsidR="00DD4221" w:rsidRPr="00C627E0" w:rsidRDefault="00DD4221" w:rsidP="00CE04CE">
      <w:pPr>
        <w:pStyle w:val="ListParagraph"/>
        <w:numPr>
          <w:ilvl w:val="0"/>
          <w:numId w:val="0"/>
        </w:numPr>
        <w:spacing w:after="0" w:line="240" w:lineRule="auto"/>
        <w:ind w:left="630"/>
        <w:jc w:val="both"/>
        <w:rPr>
          <w:rFonts w:ascii="Times New Roman" w:hAnsi="Times New Roman"/>
          <w:b w:val="0"/>
          <w:u w:val="single"/>
        </w:rPr>
      </w:pPr>
      <w:r w:rsidRPr="00C627E0">
        <w:rPr>
          <w:rFonts w:ascii="Times New Roman" w:hAnsi="Times New Roman"/>
          <w:b w:val="0"/>
          <w:u w:val="single"/>
        </w:rPr>
        <w:t>Annual review of model</w:t>
      </w:r>
    </w:p>
    <w:p w14:paraId="7CFB7FD8" w14:textId="1F941477" w:rsidR="00DD4221" w:rsidRPr="00C627E0" w:rsidRDefault="00DD4221" w:rsidP="00CE04CE">
      <w:pPr>
        <w:pStyle w:val="ListParagraph"/>
        <w:numPr>
          <w:ilvl w:val="0"/>
          <w:numId w:val="0"/>
        </w:numPr>
        <w:spacing w:after="0" w:line="240" w:lineRule="auto"/>
        <w:ind w:left="630"/>
        <w:jc w:val="both"/>
        <w:rPr>
          <w:rFonts w:ascii="Times New Roman" w:hAnsi="Times New Roman"/>
          <w:b w:val="0"/>
        </w:rPr>
      </w:pPr>
      <w:r w:rsidRPr="00C627E0">
        <w:rPr>
          <w:rFonts w:ascii="Times New Roman" w:hAnsi="Times New Roman"/>
          <w:b w:val="0"/>
        </w:rPr>
        <w:t>As a Tier 1 model, the model is independently validated by the Model Validation Team on an annual basis.</w:t>
      </w:r>
    </w:p>
    <w:p w14:paraId="337734FC" w14:textId="77777777" w:rsidR="001B5E93" w:rsidRPr="00C627E0" w:rsidRDefault="001B5E93" w:rsidP="001B5E93">
      <w:pPr>
        <w:pStyle w:val="ListParagraph"/>
        <w:numPr>
          <w:ilvl w:val="0"/>
          <w:numId w:val="0"/>
        </w:numPr>
        <w:spacing w:before="80" w:after="80" w:line="240" w:lineRule="auto"/>
        <w:ind w:left="630"/>
        <w:jc w:val="both"/>
        <w:rPr>
          <w:rFonts w:ascii="Times New Roman" w:hAnsi="Times New Roman"/>
          <w:b w:val="0"/>
        </w:rPr>
      </w:pPr>
    </w:p>
    <w:p w14:paraId="70A24FA5" w14:textId="12A1CFCE" w:rsidR="0020712F" w:rsidRPr="00C627E0" w:rsidRDefault="0020712F" w:rsidP="004C6418">
      <w:pPr>
        <w:pStyle w:val="ListParagraph"/>
        <w:numPr>
          <w:ilvl w:val="0"/>
          <w:numId w:val="5"/>
        </w:numPr>
        <w:spacing w:before="80" w:after="80" w:line="240" w:lineRule="auto"/>
        <w:ind w:left="360" w:hanging="360"/>
        <w:jc w:val="both"/>
        <w:rPr>
          <w:rFonts w:ascii="Times New Roman" w:hAnsi="Times New Roman"/>
        </w:rPr>
      </w:pPr>
      <w:bookmarkStart w:id="468" w:name="_Toc325475780"/>
      <w:bookmarkStart w:id="469" w:name="_Toc335741265"/>
      <w:bookmarkStart w:id="470" w:name="_Toc352331075"/>
      <w:r w:rsidRPr="00C627E0">
        <w:rPr>
          <w:rFonts w:ascii="Times New Roman" w:hAnsi="Times New Roman"/>
        </w:rPr>
        <w:t>Ongoing Performance Monitoring Plan</w:t>
      </w:r>
      <w:bookmarkEnd w:id="468"/>
      <w:bookmarkEnd w:id="469"/>
      <w:bookmarkEnd w:id="470"/>
    </w:p>
    <w:p w14:paraId="18CBF7C4" w14:textId="77777777" w:rsidR="00D432F7" w:rsidRPr="00C627E0" w:rsidRDefault="00D432F7" w:rsidP="00D432F7">
      <w:pPr>
        <w:spacing w:before="80" w:after="80" w:line="240" w:lineRule="auto"/>
        <w:ind w:left="360"/>
        <w:jc w:val="both"/>
        <w:rPr>
          <w:rFonts w:ascii="Times New Roman" w:hAnsi="Times New Roman" w:cs="Times New Roman"/>
        </w:rPr>
      </w:pPr>
    </w:p>
    <w:p w14:paraId="12B0133F" w14:textId="77777777" w:rsidR="00D432F7" w:rsidRPr="00C627E0" w:rsidRDefault="00D432F7" w:rsidP="00D432F7">
      <w:pPr>
        <w:spacing w:before="80" w:after="80" w:line="240" w:lineRule="auto"/>
        <w:ind w:left="360"/>
        <w:jc w:val="both"/>
        <w:rPr>
          <w:rFonts w:ascii="Times New Roman" w:hAnsi="Times New Roman" w:cs="Times New Roman"/>
        </w:rPr>
      </w:pPr>
      <w:r w:rsidRPr="00C627E0">
        <w:rPr>
          <w:rFonts w:ascii="Times New Roman" w:hAnsi="Times New Roman" w:cs="Times New Roman"/>
        </w:rPr>
        <w:t>The following reviews are to be performed monthly.</w:t>
      </w:r>
    </w:p>
    <w:p w14:paraId="787906DD" w14:textId="77777777" w:rsidR="00D432F7" w:rsidRPr="00C627E0" w:rsidRDefault="00D432F7" w:rsidP="00CE04CE">
      <w:pPr>
        <w:pStyle w:val="ListParagraph"/>
        <w:numPr>
          <w:ilvl w:val="0"/>
          <w:numId w:val="22"/>
        </w:numPr>
        <w:spacing w:after="0" w:line="240" w:lineRule="auto"/>
        <w:jc w:val="both"/>
        <w:rPr>
          <w:rFonts w:ascii="Times New Roman" w:hAnsi="Times New Roman"/>
          <w:b w:val="0"/>
        </w:rPr>
      </w:pPr>
      <w:r w:rsidRPr="00C627E0">
        <w:rPr>
          <w:rFonts w:ascii="Times New Roman" w:hAnsi="Times New Roman"/>
          <w:b w:val="0"/>
          <w:i/>
        </w:rPr>
        <w:t>Review of input:</w:t>
      </w:r>
      <w:r w:rsidRPr="00C627E0">
        <w:rPr>
          <w:rFonts w:ascii="Times New Roman" w:hAnsi="Times New Roman"/>
          <w:b w:val="0"/>
        </w:rPr>
        <w:t xml:space="preserve"> </w:t>
      </w:r>
      <w:r w:rsidR="00DD4221" w:rsidRPr="00C627E0">
        <w:rPr>
          <w:rFonts w:ascii="Times New Roman" w:hAnsi="Times New Roman"/>
          <w:b w:val="0"/>
        </w:rPr>
        <w:t xml:space="preserve">As described above, the model includes a reconciliation control to check the completeness and correctness of eligible accounts and end of day balance.  </w:t>
      </w:r>
    </w:p>
    <w:p w14:paraId="70A24FA7" w14:textId="56094FC9" w:rsidR="0020712F" w:rsidRPr="00C627E0" w:rsidRDefault="00D432F7" w:rsidP="00CE04CE">
      <w:pPr>
        <w:pStyle w:val="ListParagraph"/>
        <w:numPr>
          <w:ilvl w:val="0"/>
          <w:numId w:val="22"/>
        </w:numPr>
        <w:spacing w:after="0" w:line="240" w:lineRule="auto"/>
        <w:jc w:val="both"/>
        <w:rPr>
          <w:rFonts w:ascii="Times New Roman" w:hAnsi="Times New Roman"/>
          <w:b w:val="0"/>
        </w:rPr>
      </w:pPr>
      <w:r w:rsidRPr="00C627E0">
        <w:rPr>
          <w:rFonts w:ascii="Times New Roman" w:hAnsi="Times New Roman"/>
          <w:b w:val="0"/>
          <w:i/>
        </w:rPr>
        <w:t>Review of output:</w:t>
      </w:r>
      <w:r w:rsidRPr="00C627E0">
        <w:rPr>
          <w:rFonts w:ascii="Times New Roman" w:hAnsi="Times New Roman"/>
          <w:b w:val="0"/>
        </w:rPr>
        <w:t xml:space="preserve"> the resulting calculation dashboard provides a comparison of current month versus historic results; material deviances, if any</w:t>
      </w:r>
      <w:bookmarkStart w:id="471" w:name="_Toc325475785"/>
      <w:bookmarkStart w:id="472" w:name="_Toc335741270"/>
      <w:bookmarkStart w:id="473" w:name="_Toc352331080"/>
      <w:bookmarkStart w:id="474" w:name="_Toc325475784"/>
      <w:bookmarkStart w:id="475" w:name="_Toc335741269"/>
      <w:bookmarkStart w:id="476" w:name="_Toc352331079"/>
      <w:r w:rsidRPr="00C627E0">
        <w:rPr>
          <w:rFonts w:ascii="Times New Roman" w:hAnsi="Times New Roman"/>
          <w:b w:val="0"/>
        </w:rPr>
        <w:t>, would be investigated and explained.</w:t>
      </w:r>
    </w:p>
    <w:p w14:paraId="70A24FA8" w14:textId="77777777" w:rsidR="0020712F" w:rsidRPr="00C627E0" w:rsidRDefault="0020712F" w:rsidP="005C5AFB">
      <w:pPr>
        <w:spacing w:before="80" w:after="80" w:line="240" w:lineRule="auto"/>
        <w:jc w:val="both"/>
        <w:rPr>
          <w:rFonts w:ascii="Times New Roman" w:hAnsi="Times New Roman" w:cs="Times New Roman"/>
          <w:sz w:val="16"/>
          <w:szCs w:val="16"/>
        </w:rPr>
      </w:pPr>
    </w:p>
    <w:p w14:paraId="7927D1DE" w14:textId="77777777" w:rsidR="007A2D6E" w:rsidRDefault="007A2D6E">
      <w:pPr>
        <w:rPr>
          <w:ins w:id="477" w:author="Grundy, Guy" w:date="2016-10-19T12:22:00Z"/>
          <w:rFonts w:ascii="Times New Roman" w:hAnsi="Times New Roman" w:cs="Times New Roman"/>
          <w:b/>
        </w:rPr>
      </w:pPr>
      <w:ins w:id="478" w:author="Grundy, Guy" w:date="2016-10-19T12:22:00Z">
        <w:r>
          <w:rPr>
            <w:rFonts w:ascii="Times New Roman" w:hAnsi="Times New Roman" w:cs="Times New Roman"/>
            <w:b/>
          </w:rPr>
          <w:br w:type="page"/>
        </w:r>
      </w:ins>
    </w:p>
    <w:p w14:paraId="059D2F90" w14:textId="77777777" w:rsidR="007A2D6E" w:rsidRDefault="007A2D6E" w:rsidP="007A2D6E">
      <w:pPr>
        <w:pStyle w:val="ListParagraph"/>
        <w:numPr>
          <w:ilvl w:val="0"/>
          <w:numId w:val="5"/>
        </w:numPr>
        <w:spacing w:before="80" w:after="80" w:line="240" w:lineRule="auto"/>
        <w:ind w:left="360" w:hanging="360"/>
        <w:jc w:val="both"/>
        <w:rPr>
          <w:ins w:id="479" w:author="Grundy, Guy" w:date="2016-10-19T12:22:00Z"/>
          <w:rFonts w:ascii="Times New Roman" w:hAnsi="Times New Roman"/>
        </w:rPr>
      </w:pPr>
      <w:bookmarkStart w:id="480" w:name="_GoBack"/>
      <w:ins w:id="481" w:author="Grundy, Guy" w:date="2016-10-19T12:22:00Z">
        <w:r>
          <w:rPr>
            <w:rFonts w:ascii="Times New Roman" w:hAnsi="Times New Roman"/>
          </w:rPr>
          <w:t>Application of management rule in the computation of the daily LCR</w:t>
        </w:r>
      </w:ins>
    </w:p>
    <w:bookmarkEnd w:id="480"/>
    <w:p w14:paraId="7A36656D" w14:textId="77777777" w:rsidR="007A2D6E" w:rsidRDefault="007A2D6E" w:rsidP="007A2D6E">
      <w:pPr>
        <w:pStyle w:val="ListParagraph"/>
        <w:spacing w:before="80" w:after="80" w:line="240" w:lineRule="auto"/>
        <w:ind w:left="360"/>
        <w:jc w:val="both"/>
        <w:rPr>
          <w:ins w:id="482" w:author="Grundy, Guy" w:date="2016-10-19T12:22:00Z"/>
          <w:rFonts w:ascii="Times New Roman" w:hAnsi="Times New Roman"/>
          <w:b w:val="0"/>
        </w:rPr>
      </w:pPr>
    </w:p>
    <w:p w14:paraId="13DDF6B2" w14:textId="77777777" w:rsidR="007A2D6E" w:rsidRDefault="007A2D6E" w:rsidP="007A2D6E">
      <w:pPr>
        <w:pStyle w:val="ListParagraph"/>
        <w:spacing w:before="80" w:after="80" w:line="240" w:lineRule="auto"/>
        <w:ind w:left="360"/>
        <w:jc w:val="both"/>
        <w:rPr>
          <w:ins w:id="483" w:author="Grundy, Guy" w:date="2016-10-19T12:22:00Z"/>
          <w:rFonts w:ascii="Times New Roman" w:hAnsi="Times New Roman"/>
          <w:b w:val="0"/>
        </w:rPr>
      </w:pPr>
      <w:ins w:id="484" w:author="Grundy, Guy" w:date="2016-10-19T12:22:00Z">
        <w:r w:rsidRPr="005E597C">
          <w:rPr>
            <w:rFonts w:ascii="Times New Roman" w:hAnsi="Times New Roman"/>
            <w:b w:val="0"/>
          </w:rPr>
          <w:t xml:space="preserve">For daily monitoring of the Liquidity Coverage </w:t>
        </w:r>
        <w:proofErr w:type="spellStart"/>
        <w:r w:rsidRPr="005E597C">
          <w:rPr>
            <w:rFonts w:ascii="Times New Roman" w:hAnsi="Times New Roman"/>
            <w:b w:val="0"/>
          </w:rPr>
          <w:t>Ration</w:t>
        </w:r>
        <w:proofErr w:type="spellEnd"/>
        <w:r w:rsidRPr="005E597C">
          <w:rPr>
            <w:rFonts w:ascii="Times New Roman" w:hAnsi="Times New Roman"/>
            <w:b w:val="0"/>
          </w:rPr>
          <w:t xml:space="preserve"> (done 1 day in arrears), each day EOD TTPD compared against the last reported OD (core) [as calculated by model for month end reporting].  Where EOD balance is less than core </w:t>
        </w:r>
        <w:r>
          <w:rPr>
            <w:rFonts w:ascii="Times New Roman" w:hAnsi="Times New Roman"/>
            <w:b w:val="0"/>
          </w:rPr>
          <w:t>the following management rule is applied to Model OD in the</w:t>
        </w:r>
        <w:r w:rsidRPr="00C627E0">
          <w:rPr>
            <w:rFonts w:ascii="Times New Roman" w:hAnsi="Times New Roman"/>
            <w:b w:val="0"/>
          </w:rPr>
          <w:t xml:space="preserve"> preparation of the Liquidity Coverage Ratio</w:t>
        </w:r>
        <w:r>
          <w:rPr>
            <w:rFonts w:ascii="Times New Roman" w:hAnsi="Times New Roman"/>
            <w:b w:val="0"/>
          </w:rPr>
          <w:t xml:space="preserve"> (“LCR”) reporting for EMEA Entities</w:t>
        </w:r>
      </w:ins>
    </w:p>
    <w:p w14:paraId="454DB3F3" w14:textId="77777777" w:rsidR="007A2D6E" w:rsidRPr="005E597C" w:rsidRDefault="007A2D6E" w:rsidP="007A2D6E">
      <w:pPr>
        <w:pStyle w:val="ListParagraph"/>
        <w:spacing w:before="80" w:after="80" w:line="240" w:lineRule="auto"/>
        <w:ind w:left="360"/>
        <w:jc w:val="both"/>
        <w:rPr>
          <w:ins w:id="485" w:author="Grundy, Guy" w:date="2016-10-19T12:22:00Z"/>
          <w:rFonts w:ascii="Times New Roman" w:hAnsi="Times New Roman"/>
          <w:b w:val="0"/>
        </w:rPr>
      </w:pPr>
      <w:proofErr w:type="gramStart"/>
      <w:ins w:id="486" w:author="Grundy, Guy" w:date="2016-10-19T12:22:00Z">
        <w:r w:rsidRPr="005E597C">
          <w:rPr>
            <w:rFonts w:ascii="Times New Roman" w:hAnsi="Times New Roman"/>
            <w:b w:val="0"/>
          </w:rPr>
          <w:t>is</w:t>
        </w:r>
        <w:proofErr w:type="gramEnd"/>
        <w:r w:rsidRPr="005E597C">
          <w:rPr>
            <w:rFonts w:ascii="Times New Roman" w:hAnsi="Times New Roman"/>
            <w:b w:val="0"/>
          </w:rPr>
          <w:t xml:space="preserve"> applied to adjust core down to core x 6 month historic core x TTPD.  </w:t>
        </w:r>
      </w:ins>
    </w:p>
    <w:p w14:paraId="50FD4E56" w14:textId="77777777" w:rsidR="007A2D6E" w:rsidRDefault="007A2D6E" w:rsidP="007A2D6E">
      <w:pPr>
        <w:pStyle w:val="ListParagraph"/>
        <w:spacing w:before="80" w:after="80" w:line="240" w:lineRule="auto"/>
        <w:ind w:left="360"/>
        <w:jc w:val="both"/>
        <w:rPr>
          <w:ins w:id="487" w:author="Grundy, Guy" w:date="2016-10-19T12:22:00Z"/>
          <w:rFonts w:ascii="Times New Roman" w:hAnsi="Times New Roman"/>
          <w:b w:val="0"/>
        </w:rPr>
      </w:pPr>
    </w:p>
    <w:p w14:paraId="20B32A03" w14:textId="77777777" w:rsidR="007A2D6E" w:rsidRPr="005E597C" w:rsidRDefault="007A2D6E" w:rsidP="007A2D6E">
      <w:pPr>
        <w:pStyle w:val="ListParagraph"/>
        <w:spacing w:before="80" w:after="80" w:line="240" w:lineRule="auto"/>
        <w:ind w:left="360"/>
        <w:jc w:val="both"/>
        <w:rPr>
          <w:ins w:id="488" w:author="Grundy, Guy" w:date="2016-10-19T12:22:00Z"/>
          <w:rFonts w:ascii="Times New Roman" w:hAnsi="Times New Roman"/>
          <w:b w:val="0"/>
        </w:rPr>
      </w:pPr>
      <w:ins w:id="489" w:author="Grundy, Guy" w:date="2016-10-19T12:22:00Z">
        <w:r w:rsidRPr="005E597C">
          <w:rPr>
            <w:rFonts w:ascii="Times New Roman" w:hAnsi="Times New Roman"/>
            <w:b w:val="0"/>
          </w:rPr>
          <w:t>In calculation terms if this helps with the understanding of the daily OD:</w:t>
        </w:r>
      </w:ins>
    </w:p>
    <w:p w14:paraId="145F76BB" w14:textId="77777777" w:rsidR="007A2D6E" w:rsidRPr="005E597C" w:rsidRDefault="007A2D6E" w:rsidP="007A2D6E">
      <w:pPr>
        <w:pStyle w:val="ListParagraph"/>
        <w:spacing w:after="0" w:line="240" w:lineRule="auto"/>
        <w:rPr>
          <w:ins w:id="490" w:author="Grundy, Guy" w:date="2016-10-19T12:22:00Z"/>
          <w:rFonts w:ascii="Segoe UI" w:hAnsi="Segoe UI" w:cs="Segoe UI"/>
          <w:sz w:val="20"/>
          <w:szCs w:val="20"/>
        </w:rPr>
      </w:pPr>
    </w:p>
    <w:p w14:paraId="2D5A9BE8" w14:textId="77777777" w:rsidR="007A2D6E" w:rsidRPr="005E597C" w:rsidRDefault="007A2D6E" w:rsidP="007A2D6E">
      <w:pPr>
        <w:ind w:left="720" w:firstLine="720"/>
        <w:jc w:val="center"/>
        <w:rPr>
          <w:ins w:id="491" w:author="Grundy, Guy" w:date="2016-10-19T12:22:00Z"/>
          <w:rFonts w:ascii="Segoe UI" w:hAnsi="Segoe UI" w:cs="Segoe UI"/>
          <w:b/>
          <w:bCs/>
          <w:i/>
          <w:sz w:val="20"/>
          <w:szCs w:val="20"/>
        </w:rPr>
      </w:pPr>
      <w:ins w:id="492" w:author="Grundy, Guy" w:date="2016-10-19T12:22:00Z">
        <w:r w:rsidRPr="005E597C">
          <w:rPr>
            <w:rFonts w:ascii="Segoe UI" w:hAnsi="Segoe UI" w:cs="Segoe UI"/>
            <w:b/>
            <w:bCs/>
            <w:i/>
            <w:sz w:val="20"/>
            <w:szCs w:val="20"/>
          </w:rPr>
          <w:t>“Daily OD (</w:t>
        </w:r>
        <w:r w:rsidRPr="005E597C">
          <w:rPr>
            <w:rFonts w:ascii="Symbol" w:hAnsi="Symbol"/>
            <w:b/>
            <w:bCs/>
            <w:i/>
            <w:sz w:val="20"/>
            <w:szCs w:val="20"/>
          </w:rPr>
          <w:t></w:t>
        </w:r>
        <w:r w:rsidRPr="005E597C">
          <w:rPr>
            <w:rFonts w:ascii="Segoe UI" w:hAnsi="Segoe UI" w:cs="Segoe UI"/>
            <w:b/>
            <w:bCs/>
            <w:i/>
            <w:sz w:val="20"/>
            <w:szCs w:val="20"/>
          </w:rPr>
          <w:t>)=&gt; if</w:t>
        </w:r>
        <w:r>
          <w:rPr>
            <w:rStyle w:val="FootnoteReference"/>
            <w:rFonts w:ascii="Segoe UI" w:hAnsi="Segoe UI" w:cs="Segoe UI"/>
            <w:b/>
            <w:bCs/>
            <w:i/>
            <w:sz w:val="20"/>
            <w:szCs w:val="20"/>
          </w:rPr>
          <w:footnoteReference w:id="10"/>
        </w:r>
        <w:r w:rsidRPr="005E597C">
          <w:rPr>
            <w:rFonts w:ascii="Segoe UI" w:hAnsi="Segoe UI" w:cs="Segoe UI"/>
            <w:b/>
            <w:bCs/>
            <w:i/>
            <w:sz w:val="20"/>
            <w:szCs w:val="20"/>
          </w:rPr>
          <w:t xml:space="preserve"> EOD TTPD(</w:t>
        </w:r>
        <w:r w:rsidRPr="005E597C">
          <w:rPr>
            <w:rFonts w:ascii="Symbol" w:hAnsi="Symbol"/>
            <w:b/>
            <w:bCs/>
            <w:i/>
            <w:sz w:val="20"/>
            <w:szCs w:val="20"/>
          </w:rPr>
          <w:t></w:t>
        </w:r>
        <w:r w:rsidRPr="005E597C">
          <w:rPr>
            <w:rFonts w:ascii="Segoe UI" w:hAnsi="Segoe UI" w:cs="Segoe UI"/>
            <w:b/>
            <w:bCs/>
            <w:i/>
            <w:sz w:val="20"/>
            <w:szCs w:val="20"/>
          </w:rPr>
          <w:t>) is greater than or equal to CORE (</w:t>
        </w:r>
        <w:r w:rsidRPr="005E597C">
          <w:rPr>
            <w:rFonts w:ascii="Symbol" w:hAnsi="Symbol"/>
            <w:b/>
            <w:bCs/>
            <w:i/>
            <w:sz w:val="20"/>
            <w:szCs w:val="20"/>
          </w:rPr>
          <w:t></w:t>
        </w:r>
        <w:r w:rsidRPr="005E597C">
          <w:rPr>
            <w:rFonts w:ascii="Segoe UI" w:hAnsi="Segoe UI" w:cs="Segoe UI"/>
            <w:b/>
            <w:bCs/>
            <w:i/>
            <w:sz w:val="20"/>
            <w:szCs w:val="20"/>
          </w:rPr>
          <w:t>), then Daily OD (</w:t>
        </w:r>
        <w:r w:rsidRPr="005E597C">
          <w:rPr>
            <w:rFonts w:ascii="Symbol" w:hAnsi="Symbol"/>
            <w:b/>
            <w:bCs/>
            <w:i/>
            <w:sz w:val="20"/>
            <w:szCs w:val="20"/>
          </w:rPr>
          <w:t></w:t>
        </w:r>
        <w:r w:rsidRPr="005E597C">
          <w:rPr>
            <w:rFonts w:ascii="Segoe UI" w:hAnsi="Segoe UI" w:cs="Segoe UI"/>
            <w:b/>
            <w:bCs/>
            <w:i/>
            <w:sz w:val="20"/>
            <w:szCs w:val="20"/>
          </w:rPr>
          <w:t>) = CORE, else Daily OD (</w:t>
        </w:r>
        <w:r w:rsidRPr="005E597C">
          <w:rPr>
            <w:rFonts w:ascii="Symbol" w:hAnsi="Symbol"/>
            <w:b/>
            <w:bCs/>
            <w:i/>
            <w:sz w:val="20"/>
            <w:szCs w:val="20"/>
          </w:rPr>
          <w:t></w:t>
        </w:r>
        <w:r w:rsidRPr="005E597C">
          <w:rPr>
            <w:rFonts w:ascii="Segoe UI" w:hAnsi="Segoe UI" w:cs="Segoe UI"/>
            <w:b/>
            <w:bCs/>
            <w:i/>
            <w:sz w:val="20"/>
            <w:szCs w:val="20"/>
          </w:rPr>
          <w:t>) = EOD TTPD x 6 month historic core / TTPD (</w:t>
        </w:r>
        <w:r w:rsidRPr="005E597C">
          <w:rPr>
            <w:rFonts w:ascii="Symbol" w:hAnsi="Symbol"/>
            <w:b/>
            <w:bCs/>
            <w:i/>
            <w:sz w:val="20"/>
            <w:szCs w:val="20"/>
          </w:rPr>
          <w:t></w:t>
        </w:r>
        <w:r w:rsidRPr="005E597C">
          <w:rPr>
            <w:rFonts w:ascii="Segoe UI" w:hAnsi="Segoe UI" w:cs="Segoe UI"/>
            <w:b/>
            <w:bCs/>
            <w:i/>
            <w:sz w:val="20"/>
            <w:szCs w:val="20"/>
          </w:rPr>
          <w:t>)”</w:t>
        </w:r>
      </w:ins>
    </w:p>
    <w:p w14:paraId="081BE110" w14:textId="77777777" w:rsidR="007A2D6E" w:rsidRDefault="007A2D6E" w:rsidP="007A2D6E">
      <w:pPr>
        <w:ind w:left="720" w:firstLine="720"/>
        <w:jc w:val="center"/>
        <w:rPr>
          <w:ins w:id="495" w:author="Grundy, Guy" w:date="2016-10-19T12:22:00Z"/>
          <w:rFonts w:ascii="Segoe UI" w:hAnsi="Segoe UI" w:cs="Segoe UI"/>
          <w:bCs/>
          <w:sz w:val="20"/>
          <w:szCs w:val="20"/>
        </w:rPr>
      </w:pPr>
      <w:ins w:id="496" w:author="Grundy, Guy" w:date="2016-10-19T12:22:00Z">
        <w:r>
          <w:rPr>
            <w:rFonts w:ascii="Segoe UI" w:hAnsi="Segoe UI" w:cs="Segoe UI"/>
            <w:bCs/>
            <w:noProof/>
            <w:sz w:val="20"/>
            <w:szCs w:val="20"/>
            <w:lang w:val="en-GB" w:eastAsia="en-GB"/>
          </w:rPr>
          <mc:AlternateContent>
            <mc:Choice Requires="wps">
              <w:drawing>
                <wp:anchor distT="0" distB="0" distL="114300" distR="114300" simplePos="0" relativeHeight="251659264" behindDoc="0" locked="0" layoutInCell="1" allowOverlap="1" wp14:anchorId="7CA85ED6" wp14:editId="624B2F40">
                  <wp:simplePos x="0" y="0"/>
                  <wp:positionH relativeFrom="column">
                    <wp:posOffset>1809750</wp:posOffset>
                  </wp:positionH>
                  <wp:positionV relativeFrom="paragraph">
                    <wp:posOffset>254635</wp:posOffset>
                  </wp:positionV>
                  <wp:extent cx="2990850" cy="3905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299085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AFC96D" w14:textId="77777777" w:rsidR="007A2D6E" w:rsidRPr="005E597C" w:rsidRDefault="007A2D6E" w:rsidP="007A2D6E">
                              <w:pPr>
                                <w:jc w:val="center"/>
                                <w:rPr>
                                  <w:rFonts w:ascii="Segoe UI" w:hAnsi="Segoe UI" w:cs="Segoe UI"/>
                                  <w:szCs w:val="20"/>
                                </w:rPr>
                              </w:pPr>
                              <w:r w:rsidRPr="005E597C">
                                <w:rPr>
                                  <w:rFonts w:ascii="Symbol" w:hAnsi="Symbol"/>
                                  <w:b/>
                                  <w:bCs/>
                                  <w:szCs w:val="20"/>
                                </w:rPr>
                                <w:t></w:t>
                              </w:r>
                              <w:r w:rsidRPr="005E597C">
                                <w:rPr>
                                  <w:rFonts w:ascii="Segoe UI" w:hAnsi="Segoe UI" w:cs="Segoe UI"/>
                                  <w:b/>
                                  <w:bCs/>
                                  <w:szCs w:val="20"/>
                                </w:rPr>
                                <w:t xml:space="preserve"> = </w:t>
                              </w:r>
                              <w:proofErr w:type="gramStart"/>
                              <w:r w:rsidRPr="005E597C">
                                <w:rPr>
                                  <w:rFonts w:ascii="Segoe UI" w:hAnsi="Segoe UI" w:cs="Segoe UI"/>
                                  <w:b/>
                                  <w:bCs/>
                                  <w:szCs w:val="20"/>
                                </w:rPr>
                                <w:t>if(</w:t>
                              </w:r>
                              <w:proofErr w:type="gramEnd"/>
                              <w:r w:rsidRPr="005E597C">
                                <w:rPr>
                                  <w:rFonts w:ascii="Segoe UI" w:hAnsi="Segoe UI" w:cs="Segoe UI"/>
                                  <w:b/>
                                  <w:bCs/>
                                  <w:szCs w:val="20"/>
                                </w:rPr>
                                <w:t xml:space="preserve"> </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egoe UI" w:hAnsi="Segoe UI" w:cs="Segoe UI"/>
                                  <w:b/>
                                  <w:bCs/>
                                  <w:szCs w:val="20"/>
                                </w:rPr>
                                <w:t>min</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6" style="position:absolute;left:0;text-align:left;margin-left:142.5pt;margin-top:20.05pt;width:235.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" fillcolor="#4f81bd [3204]" strokecolor="#243f60 [1604]" strokeweight="2pt">
                  <v:textbox>
                    <w:txbxContent>
                      <w:p w14:paraId="4DAFC96D" w14:textId="77777777" w:rsidR="007A2D6E" w:rsidRPr="005E597C" w:rsidRDefault="007A2D6E" w:rsidP="007A2D6E">
                        <w:pPr>
                          <w:jc w:val="center"/>
                          <w:rPr>
                            <w:rFonts w:ascii="Segoe UI" w:hAnsi="Segoe UI" w:cs="Segoe UI"/>
                            <w:szCs w:val="20"/>
                          </w:rPr>
                        </w:pPr>
                        <w:r w:rsidRPr="005E597C">
                          <w:rPr>
                            <w:rFonts w:ascii="Symbol" w:hAnsi="Symbol"/>
                            <w:b/>
                            <w:bCs/>
                            <w:szCs w:val="20"/>
                          </w:rPr>
                          <w:t></w:t>
                        </w:r>
                        <w:r w:rsidRPr="005E597C">
                          <w:rPr>
                            <w:rFonts w:ascii="Segoe UI" w:hAnsi="Segoe UI" w:cs="Segoe UI"/>
                            <w:b/>
                            <w:bCs/>
                            <w:szCs w:val="20"/>
                          </w:rPr>
                          <w:t xml:space="preserve"> = </w:t>
                        </w:r>
                        <w:proofErr w:type="gramStart"/>
                        <w:r w:rsidRPr="005E597C">
                          <w:rPr>
                            <w:rFonts w:ascii="Segoe UI" w:hAnsi="Segoe UI" w:cs="Segoe UI"/>
                            <w:b/>
                            <w:bCs/>
                            <w:szCs w:val="20"/>
                          </w:rPr>
                          <w:t>if(</w:t>
                        </w:r>
                        <w:proofErr w:type="gramEnd"/>
                        <w:r w:rsidRPr="005E597C">
                          <w:rPr>
                            <w:rFonts w:ascii="Segoe UI" w:hAnsi="Segoe UI" w:cs="Segoe UI"/>
                            <w:b/>
                            <w:bCs/>
                            <w:szCs w:val="20"/>
                          </w:rPr>
                          <w:t xml:space="preserve"> </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egoe UI" w:hAnsi="Segoe UI" w:cs="Segoe UI"/>
                            <w:b/>
                            <w:bCs/>
                            <w:szCs w:val="20"/>
                          </w:rPr>
                          <w:t>min</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r w:rsidRPr="005E597C">
                          <w:rPr>
                            <w:rFonts w:ascii="Symbol" w:hAnsi="Symbol"/>
                            <w:b/>
                            <w:bCs/>
                            <w:szCs w:val="20"/>
                          </w:rPr>
                          <w:t></w:t>
                        </w:r>
                      </w:p>
                    </w:txbxContent>
                  </v:textbox>
                </v:roundrect>
              </w:pict>
            </mc:Fallback>
          </mc:AlternateContent>
        </w:r>
        <w:r w:rsidRPr="005E597C">
          <w:rPr>
            <w:rFonts w:ascii="Segoe UI" w:hAnsi="Segoe UI" w:cs="Segoe UI"/>
            <w:bCs/>
            <w:sz w:val="20"/>
            <w:szCs w:val="20"/>
          </w:rPr>
          <w:t>As a formula</w:t>
        </w:r>
      </w:ins>
    </w:p>
    <w:p w14:paraId="3095C4C2" w14:textId="77777777" w:rsidR="007A2D6E" w:rsidRDefault="007A2D6E" w:rsidP="007A2D6E">
      <w:pPr>
        <w:ind w:left="720" w:firstLine="720"/>
        <w:jc w:val="center"/>
        <w:rPr>
          <w:ins w:id="497" w:author="Grundy, Guy" w:date="2016-10-19T12:22:00Z"/>
          <w:rFonts w:ascii="Segoe UI" w:hAnsi="Segoe UI" w:cs="Segoe UI"/>
          <w:bCs/>
          <w:sz w:val="20"/>
          <w:szCs w:val="20"/>
        </w:rPr>
      </w:pPr>
    </w:p>
    <w:p w14:paraId="7CAA04D0" w14:textId="77777777" w:rsidR="007A2D6E" w:rsidRDefault="007A2D6E" w:rsidP="007A2D6E">
      <w:pPr>
        <w:rPr>
          <w:ins w:id="498" w:author="Grundy, Guy" w:date="2016-10-19T12:22:00Z"/>
          <w:rFonts w:ascii="Segoe UI" w:hAnsi="Segoe UI" w:cs="Segoe UI"/>
          <w:sz w:val="20"/>
          <w:szCs w:val="20"/>
        </w:rPr>
      </w:pPr>
    </w:p>
    <w:p w14:paraId="2187A490" w14:textId="77777777" w:rsidR="007A2D6E" w:rsidRPr="005E597C" w:rsidRDefault="007A2D6E" w:rsidP="007A2D6E">
      <w:pPr>
        <w:pStyle w:val="ListParagraph"/>
        <w:spacing w:before="80" w:after="80" w:line="240" w:lineRule="auto"/>
        <w:ind w:left="360"/>
        <w:jc w:val="both"/>
        <w:rPr>
          <w:ins w:id="499" w:author="Grundy, Guy" w:date="2016-10-19T12:22:00Z"/>
          <w:rFonts w:ascii="Times New Roman" w:hAnsi="Times New Roman"/>
          <w:b w:val="0"/>
        </w:rPr>
      </w:pPr>
      <w:ins w:id="500" w:author="Grundy, Guy" w:date="2016-10-19T12:22:00Z">
        <w:r w:rsidRPr="005E597C">
          <w:rPr>
            <w:rFonts w:ascii="Times New Roman" w:hAnsi="Times New Roman"/>
            <w:b w:val="0"/>
          </w:rPr>
          <w:t xml:space="preserve">Where </w:t>
        </w:r>
      </w:ins>
    </w:p>
    <w:p w14:paraId="6BC0EBAC" w14:textId="77777777" w:rsidR="007A2D6E" w:rsidRPr="005E597C" w:rsidRDefault="007A2D6E" w:rsidP="007A2D6E">
      <w:pPr>
        <w:pStyle w:val="ListParagraph"/>
        <w:numPr>
          <w:ilvl w:val="0"/>
          <w:numId w:val="12"/>
        </w:numPr>
        <w:spacing w:before="80" w:after="80" w:line="240" w:lineRule="auto"/>
        <w:jc w:val="both"/>
        <w:rPr>
          <w:ins w:id="501" w:author="Grundy, Guy" w:date="2016-10-19T12:22:00Z"/>
          <w:rFonts w:ascii="Times New Roman" w:hAnsi="Times New Roman"/>
          <w:b w:val="0"/>
        </w:rPr>
      </w:pPr>
      <w:ins w:id="502" w:author="Grundy, Guy" w:date="2016-10-19T12:22:00Z">
        <w:r w:rsidRPr="005E597C">
          <w:rPr>
            <w:rFonts w:ascii="Times New Roman" w:hAnsi="Times New Roman"/>
            <w:b w:val="0"/>
          </w:rPr>
          <w:t>LCR = Liquidity Coverage Ratio</w:t>
        </w:r>
      </w:ins>
    </w:p>
    <w:p w14:paraId="631E0AA3" w14:textId="77777777" w:rsidR="007A2D6E" w:rsidRPr="005E597C" w:rsidRDefault="007A2D6E" w:rsidP="007A2D6E">
      <w:pPr>
        <w:pStyle w:val="ListParagraph"/>
        <w:numPr>
          <w:ilvl w:val="0"/>
          <w:numId w:val="12"/>
        </w:numPr>
        <w:spacing w:before="80" w:after="80" w:line="240" w:lineRule="auto"/>
        <w:jc w:val="both"/>
        <w:rPr>
          <w:ins w:id="503" w:author="Grundy, Guy" w:date="2016-10-19T12:22:00Z"/>
          <w:rFonts w:ascii="Times New Roman" w:hAnsi="Times New Roman"/>
          <w:b w:val="0"/>
        </w:rPr>
      </w:pPr>
      <w:ins w:id="504" w:author="Grundy, Guy" w:date="2016-10-19T12:22:00Z">
        <w:r w:rsidRPr="005E597C">
          <w:rPr>
            <w:rFonts w:ascii="Times New Roman" w:hAnsi="Times New Roman"/>
            <w:b w:val="0"/>
          </w:rPr>
          <w:t>EOD TTPD (</w:t>
        </w:r>
        <w:r w:rsidRPr="005E597C">
          <w:rPr>
            <w:rFonts w:ascii="Symbol" w:hAnsi="Symbol"/>
            <w:b w:val="0"/>
          </w:rPr>
          <w:t></w:t>
        </w:r>
        <w:r w:rsidRPr="005E597C">
          <w:rPr>
            <w:rFonts w:ascii="Times New Roman" w:hAnsi="Times New Roman"/>
            <w:b w:val="0"/>
          </w:rPr>
          <w:t>) = end of day total third party deposits</w:t>
        </w:r>
      </w:ins>
    </w:p>
    <w:p w14:paraId="128AF14D" w14:textId="77777777" w:rsidR="007A2D6E" w:rsidRPr="005E597C" w:rsidRDefault="007A2D6E" w:rsidP="007A2D6E">
      <w:pPr>
        <w:pStyle w:val="ListParagraph"/>
        <w:numPr>
          <w:ilvl w:val="0"/>
          <w:numId w:val="12"/>
        </w:numPr>
        <w:spacing w:before="80" w:after="80" w:line="240" w:lineRule="auto"/>
        <w:jc w:val="both"/>
        <w:rPr>
          <w:ins w:id="505" w:author="Grundy, Guy" w:date="2016-10-19T12:22:00Z"/>
          <w:rFonts w:ascii="Times New Roman" w:hAnsi="Times New Roman"/>
          <w:b w:val="0"/>
        </w:rPr>
      </w:pPr>
      <w:ins w:id="506" w:author="Grundy, Guy" w:date="2016-10-19T12:22:00Z">
        <w:r w:rsidRPr="005E597C">
          <w:rPr>
            <w:rFonts w:ascii="Times New Roman" w:hAnsi="Times New Roman"/>
            <w:b w:val="0"/>
          </w:rPr>
          <w:t>CORE (</w:t>
        </w:r>
        <w:r w:rsidRPr="005E597C">
          <w:rPr>
            <w:rFonts w:ascii="Symbol" w:hAnsi="Symbol"/>
            <w:b w:val="0"/>
          </w:rPr>
          <w:t></w:t>
        </w:r>
        <w:r w:rsidRPr="005E597C">
          <w:rPr>
            <w:rFonts w:ascii="Times New Roman" w:hAnsi="Times New Roman"/>
            <w:b w:val="0"/>
          </w:rPr>
          <w:t>) = current month end operational deposit</w:t>
        </w:r>
        <w:r>
          <w:rPr>
            <w:rFonts w:ascii="Times New Roman" w:hAnsi="Times New Roman"/>
            <w:b w:val="0"/>
          </w:rPr>
          <w:t>,</w:t>
        </w:r>
        <w:r w:rsidRPr="005E597C">
          <w:rPr>
            <w:rFonts w:ascii="Times New Roman" w:hAnsi="Times New Roman"/>
            <w:b w:val="0"/>
          </w:rPr>
          <w:t xml:space="preserve"> calculated by model as reported to regulator</w:t>
        </w:r>
      </w:ins>
    </w:p>
    <w:p w14:paraId="7757C187" w14:textId="77777777" w:rsidR="007A2D6E" w:rsidRPr="005E597C" w:rsidRDefault="007A2D6E" w:rsidP="007A2D6E">
      <w:pPr>
        <w:pStyle w:val="ListParagraph"/>
        <w:numPr>
          <w:ilvl w:val="0"/>
          <w:numId w:val="12"/>
        </w:numPr>
        <w:spacing w:before="80" w:after="80" w:line="240" w:lineRule="auto"/>
        <w:jc w:val="both"/>
        <w:rPr>
          <w:ins w:id="507" w:author="Grundy, Guy" w:date="2016-10-19T12:22:00Z"/>
          <w:rFonts w:ascii="Times New Roman" w:hAnsi="Times New Roman"/>
          <w:b w:val="0"/>
        </w:rPr>
      </w:pPr>
      <w:ins w:id="508" w:author="Grundy, Guy" w:date="2016-10-19T12:22:00Z">
        <w:r w:rsidRPr="005E597C">
          <w:rPr>
            <w:rFonts w:ascii="Times New Roman" w:hAnsi="Times New Roman"/>
            <w:b w:val="0"/>
          </w:rPr>
          <w:t>Daily OD (</w:t>
        </w:r>
        <w:r w:rsidRPr="005E597C">
          <w:rPr>
            <w:rFonts w:ascii="Symbol" w:hAnsi="Symbol"/>
            <w:b w:val="0"/>
          </w:rPr>
          <w:t></w:t>
        </w:r>
        <w:r w:rsidRPr="005E597C">
          <w:rPr>
            <w:rFonts w:ascii="Times New Roman" w:hAnsi="Times New Roman"/>
            <w:b w:val="0"/>
          </w:rPr>
          <w:t>) = the operational deposit balance used in the monitoring of the daily LCR</w:t>
        </w:r>
      </w:ins>
    </w:p>
    <w:p w14:paraId="7F673863" w14:textId="7479A124" w:rsidR="00F74878" w:rsidRPr="00C627E0" w:rsidRDefault="00F74878">
      <w:pPr>
        <w:rPr>
          <w:rFonts w:ascii="Times New Roman" w:hAnsi="Times New Roman" w:cs="Times New Roman"/>
          <w:b/>
        </w:rPr>
      </w:pPr>
      <w:r w:rsidRPr="00C627E0">
        <w:rPr>
          <w:rFonts w:ascii="Times New Roman" w:hAnsi="Times New Roman" w:cs="Times New Roman"/>
          <w:b/>
        </w:rPr>
        <w:br w:type="page"/>
      </w:r>
    </w:p>
    <w:p w14:paraId="70A24FA9" w14:textId="21C4340B" w:rsidR="0020712F" w:rsidRPr="00C627E0" w:rsidRDefault="0020712F" w:rsidP="005C5AFB">
      <w:pPr>
        <w:spacing w:before="80" w:after="80" w:line="240" w:lineRule="auto"/>
        <w:jc w:val="both"/>
        <w:rPr>
          <w:rFonts w:ascii="Times New Roman" w:hAnsi="Times New Roman" w:cs="Times New Roman"/>
        </w:rPr>
      </w:pPr>
      <w:r w:rsidRPr="00C627E0">
        <w:rPr>
          <w:rFonts w:ascii="Times New Roman" w:hAnsi="Times New Roman" w:cs="Times New Roman"/>
          <w:b/>
        </w:rPr>
        <w:lastRenderedPageBreak/>
        <w:t>References</w:t>
      </w:r>
      <w:bookmarkEnd w:id="471"/>
      <w:bookmarkEnd w:id="472"/>
      <w:bookmarkEnd w:id="473"/>
      <w:r w:rsidRPr="00C627E0">
        <w:rPr>
          <w:rFonts w:ascii="Times New Roman" w:hAnsi="Times New Roman" w:cs="Times New Roman"/>
          <w:b/>
        </w:rPr>
        <w:t xml:space="preserve"> for Model Documentation: </w:t>
      </w:r>
      <w:r w:rsidR="00D432F7" w:rsidRPr="00C627E0">
        <w:rPr>
          <w:rFonts w:ascii="Times New Roman" w:hAnsi="Times New Roman" w:cs="Times New Roman"/>
        </w:rPr>
        <w:t>Set out below are</w:t>
      </w:r>
      <w:r w:rsidRPr="00C627E0">
        <w:rPr>
          <w:rFonts w:ascii="Times New Roman" w:hAnsi="Times New Roman" w:cs="Times New Roman"/>
        </w:rPr>
        <w:t xml:space="preserve"> references to supporting papers and literature.</w:t>
      </w:r>
    </w:p>
    <w:bookmarkEnd w:id="474"/>
    <w:bookmarkEnd w:id="475"/>
    <w:bookmarkEnd w:id="476"/>
    <w:p w14:paraId="70A24FAA" w14:textId="77777777" w:rsidR="0020712F" w:rsidRPr="00C627E0" w:rsidRDefault="0020712F" w:rsidP="005C5AFB">
      <w:pPr>
        <w:spacing w:before="80" w:after="80" w:line="240" w:lineRule="auto"/>
        <w:jc w:val="both"/>
        <w:rPr>
          <w:rFonts w:ascii="Times New Roman" w:hAnsi="Times New Roman" w:cs="Times New Roman"/>
          <w:b/>
        </w:rPr>
      </w:pPr>
    </w:p>
    <w:p w14:paraId="4A80FA2B" w14:textId="77777777" w:rsidR="00D432F7" w:rsidRPr="00C627E0" w:rsidRDefault="00D432F7" w:rsidP="00DD4221">
      <w:pPr>
        <w:spacing w:before="80" w:after="80" w:line="240" w:lineRule="auto"/>
        <w:rPr>
          <w:rFonts w:ascii="Times New Roman" w:hAnsi="Times New Roman" w:cs="Times New Roman"/>
        </w:rPr>
      </w:pPr>
      <w:r w:rsidRPr="00C627E0">
        <w:rPr>
          <w:rFonts w:ascii="Times New Roman" w:hAnsi="Times New Roman" w:cs="Times New Roman"/>
        </w:rPr>
        <w:t>The e</w:t>
      </w:r>
      <w:r w:rsidR="00DD4221" w:rsidRPr="00C627E0">
        <w:rPr>
          <w:rFonts w:ascii="Times New Roman" w:hAnsi="Times New Roman" w:cs="Times New Roman"/>
        </w:rPr>
        <w:t>xisting</w:t>
      </w:r>
      <w:r w:rsidRPr="00C627E0">
        <w:rPr>
          <w:rFonts w:ascii="Times New Roman" w:hAnsi="Times New Roman" w:cs="Times New Roman"/>
        </w:rPr>
        <w:t xml:space="preserve"> EU Model</w:t>
      </w:r>
      <w:r w:rsidR="00DD4221" w:rsidRPr="00C627E0">
        <w:rPr>
          <w:rFonts w:ascii="Times New Roman" w:hAnsi="Times New Roman" w:cs="Times New Roman"/>
        </w:rPr>
        <w:t xml:space="preserve"> methodology is based on US LCR Operational Deposit Model developed by BNYM in United States (</w:t>
      </w:r>
      <w:r w:rsidR="00DD4221" w:rsidRPr="00C627E0">
        <w:rPr>
          <w:rFonts w:ascii="Times New Roman" w:hAnsi="Times New Roman" w:cs="Times New Roman"/>
          <w:b/>
        </w:rPr>
        <w:t>“US Model”</w:t>
      </w:r>
      <w:r w:rsidR="00DD4221" w:rsidRPr="00C627E0">
        <w:rPr>
          <w:rFonts w:ascii="Times New Roman" w:hAnsi="Times New Roman" w:cs="Times New Roman"/>
        </w:rPr>
        <w:t>) and approved by model validation team September</w:t>
      </w:r>
      <w:r w:rsidRPr="00C627E0">
        <w:rPr>
          <w:rFonts w:ascii="Times New Roman" w:hAnsi="Times New Roman" w:cs="Times New Roman"/>
        </w:rPr>
        <w:t xml:space="preserve"> 2015.  </w:t>
      </w:r>
    </w:p>
    <w:p w14:paraId="0CFEFF32" w14:textId="77777777" w:rsidR="00D432F7" w:rsidRPr="00C627E0" w:rsidRDefault="00D432F7" w:rsidP="00DD4221">
      <w:pPr>
        <w:spacing w:before="80" w:after="80" w:line="240" w:lineRule="auto"/>
        <w:rPr>
          <w:rFonts w:ascii="Times New Roman" w:hAnsi="Times New Roman" w:cs="Times New Roman"/>
        </w:rPr>
      </w:pPr>
    </w:p>
    <w:p w14:paraId="49540001" w14:textId="510A2374" w:rsidR="00DD4221" w:rsidRPr="00C627E0" w:rsidRDefault="00DD4221" w:rsidP="00DD4221">
      <w:pPr>
        <w:spacing w:before="80" w:after="80" w:line="240" w:lineRule="auto"/>
        <w:rPr>
          <w:rFonts w:ascii="Times New Roman" w:hAnsi="Times New Roman" w:cs="Times New Roman"/>
        </w:rPr>
      </w:pPr>
      <w:r w:rsidRPr="00C627E0">
        <w:rPr>
          <w:rFonts w:ascii="Times New Roman" w:hAnsi="Times New Roman" w:cs="Times New Roman"/>
        </w:rPr>
        <w:t xml:space="preserve">Subsequently, the US Model has been further enhanced; this enhancement was validated September 2016.  The EU model is to be updated by 2Q17 to incorporate the US Model enhancements and align the models. </w:t>
      </w:r>
    </w:p>
    <w:p w14:paraId="60BA000A" w14:textId="7C06F3A1" w:rsidR="00DD4221" w:rsidRPr="00C627E0" w:rsidRDefault="00DD4221" w:rsidP="00124E5F">
      <w:pPr>
        <w:spacing w:before="80" w:after="80" w:line="240" w:lineRule="auto"/>
        <w:rPr>
          <w:rFonts w:ascii="Times New Roman" w:hAnsi="Times New Roman" w:cs="Times New Roman"/>
        </w:rPr>
      </w:pPr>
      <w:r w:rsidRPr="00C627E0">
        <w:rPr>
          <w:rFonts w:ascii="Times New Roman" w:hAnsi="Times New Roman" w:cs="Times New Roman"/>
        </w:rPr>
        <w:t xml:space="preserve">As there were no material changes in </w:t>
      </w:r>
      <w:r w:rsidR="00D432F7" w:rsidRPr="00C627E0">
        <w:rPr>
          <w:rFonts w:ascii="Times New Roman" w:hAnsi="Times New Roman" w:cs="Times New Roman"/>
        </w:rPr>
        <w:t>the model and the EMEA regulatory reporting requirements related to the operational deposits for Liquidity reporting, the</w:t>
      </w:r>
      <w:r w:rsidRPr="00C627E0">
        <w:rPr>
          <w:rFonts w:ascii="Times New Roman" w:hAnsi="Times New Roman" w:cs="Times New Roman"/>
        </w:rPr>
        <w:t xml:space="preserve"> supporting papers </w:t>
      </w:r>
      <w:r w:rsidR="00D432F7" w:rsidRPr="00C627E0">
        <w:rPr>
          <w:rFonts w:ascii="Times New Roman" w:hAnsi="Times New Roman" w:cs="Times New Roman"/>
        </w:rPr>
        <w:t>are unchanged from the initial model documentation provided September 2015</w:t>
      </w:r>
      <w:r w:rsidR="00124E5F" w:rsidRPr="00C627E0">
        <w:rPr>
          <w:rFonts w:ascii="Times New Roman" w:hAnsi="Times New Roman" w:cs="Times New Roman"/>
        </w:rPr>
        <w:t>.</w:t>
      </w:r>
      <w:r w:rsidRPr="00C627E0">
        <w:rPr>
          <w:rFonts w:ascii="Times New Roman" w:hAnsi="Times New Roman" w:cs="Times New Roman"/>
        </w:rPr>
        <w:t xml:space="preserve"> </w:t>
      </w:r>
    </w:p>
    <w:p w14:paraId="31BD68BE" w14:textId="77777777" w:rsidR="00124E5F" w:rsidRPr="00C627E0" w:rsidRDefault="00124E5F" w:rsidP="00124E5F">
      <w:pPr>
        <w:spacing w:before="80" w:after="80" w:line="240" w:lineRule="auto"/>
        <w:rPr>
          <w:rFonts w:ascii="Times New Roman" w:hAnsi="Times New Roman" w:cs="Times New Roman"/>
        </w:rPr>
      </w:pPr>
    </w:p>
    <w:p w14:paraId="7D341E3A" w14:textId="705D678F" w:rsidR="00124E5F" w:rsidRPr="00C627E0" w:rsidRDefault="00124E5F" w:rsidP="00124E5F">
      <w:pPr>
        <w:pStyle w:val="FootnoteText"/>
        <w:rPr>
          <w:rFonts w:cs="Times New Roman"/>
          <w:b/>
          <w:sz w:val="22"/>
          <w:lang w:val="en-GB"/>
        </w:rPr>
      </w:pPr>
      <w:proofErr w:type="gramStart"/>
      <w:r w:rsidRPr="00C627E0">
        <w:rPr>
          <w:rFonts w:cs="Times New Roman"/>
          <w:b/>
          <w:sz w:val="22"/>
          <w:lang w:val="en-GB"/>
        </w:rPr>
        <w:t>[Ref #1].</w:t>
      </w:r>
      <w:proofErr w:type="gramEnd"/>
      <w:r w:rsidRPr="00C627E0">
        <w:rPr>
          <w:rFonts w:cs="Times New Roman"/>
          <w:b/>
          <w:sz w:val="22"/>
          <w:lang w:val="en-GB"/>
        </w:rPr>
        <w:t xml:space="preserve"> European Regulation regarding Eligible Accounts </w:t>
      </w:r>
    </w:p>
    <w:p w14:paraId="53788CC8" w14:textId="77777777" w:rsidR="00124E5F" w:rsidRPr="00C627E0" w:rsidRDefault="00124E5F" w:rsidP="00124E5F">
      <w:pPr>
        <w:pStyle w:val="FootnoteText"/>
        <w:rPr>
          <w:rFonts w:cs="Times New Roman"/>
          <w:sz w:val="22"/>
          <w:lang w:val="en-GB"/>
        </w:rPr>
      </w:pPr>
    </w:p>
    <w:p w14:paraId="52BDBC48" w14:textId="77777777" w:rsidR="00124E5F" w:rsidRPr="00C627E0" w:rsidRDefault="00124E5F" w:rsidP="00124E5F">
      <w:pPr>
        <w:pStyle w:val="FootnoteText"/>
        <w:numPr>
          <w:ilvl w:val="0"/>
          <w:numId w:val="23"/>
        </w:numPr>
        <w:tabs>
          <w:tab w:val="left" w:pos="0"/>
          <w:tab w:val="left" w:pos="360"/>
        </w:tabs>
        <w:ind w:left="0" w:firstLine="0"/>
        <w:rPr>
          <w:rFonts w:cs="Times New Roman"/>
          <w:sz w:val="22"/>
          <w:lang w:val="en-GB"/>
        </w:rPr>
      </w:pPr>
      <w:r w:rsidRPr="00C627E0">
        <w:rPr>
          <w:rFonts w:cs="Times New Roman"/>
          <w:sz w:val="22"/>
          <w:lang w:val="en-GB"/>
        </w:rPr>
        <w:t>Art 27.1. “</w:t>
      </w:r>
      <w:r w:rsidRPr="00C627E0">
        <w:rPr>
          <w:rFonts w:cs="Times New Roman"/>
          <w:i/>
          <w:sz w:val="22"/>
          <w:lang w:val="en-GB"/>
        </w:rPr>
        <w:t>Credit institutions shall multiply by 25% liabilities resulting from deposits that are maintained as follows: (a)by the depositor in order to obtain clearing, custody, cash management or other comparable services in the context of an established operational relationship from the credit institution</w:t>
      </w:r>
      <w:r w:rsidRPr="00C627E0">
        <w:rPr>
          <w:rFonts w:cs="Times New Roman"/>
          <w:sz w:val="22"/>
          <w:lang w:val="en-GB"/>
        </w:rPr>
        <w:t>”;</w:t>
      </w:r>
    </w:p>
    <w:p w14:paraId="53ECF803" w14:textId="77777777" w:rsidR="00124E5F" w:rsidRPr="00C627E0" w:rsidRDefault="00124E5F" w:rsidP="00124E5F">
      <w:pPr>
        <w:pStyle w:val="FootnoteText"/>
        <w:numPr>
          <w:ilvl w:val="0"/>
          <w:numId w:val="23"/>
        </w:numPr>
        <w:tabs>
          <w:tab w:val="left" w:pos="0"/>
          <w:tab w:val="left" w:pos="360"/>
        </w:tabs>
        <w:ind w:left="0" w:firstLine="0"/>
        <w:rPr>
          <w:rFonts w:cs="Times New Roman"/>
          <w:sz w:val="22"/>
          <w:lang w:val="en-GB"/>
        </w:rPr>
      </w:pPr>
      <w:r w:rsidRPr="00C627E0">
        <w:rPr>
          <w:rFonts w:cs="Times New Roman"/>
          <w:sz w:val="22"/>
          <w:lang w:val="en-GB"/>
        </w:rPr>
        <w:t>Art 27.4. “</w:t>
      </w:r>
      <w:r w:rsidRPr="00C627E0">
        <w:rPr>
          <w:rFonts w:cs="Times New Roman"/>
          <w:i/>
          <w:sz w:val="22"/>
          <w:lang w:val="en-GB"/>
        </w:rPr>
        <w:t>Clearing, custody, cash management or other comparable services referred to in points (a) and (d) of paragraph 1 only cover such services to the extent that they are rendered in the context of an established relationship which is critically important to the depositor. Deposits referred to in points (a), (c) and (d) of paragraph 1 shall have significant legal or operational limitations that make significant withdrawals within 30 calendar days unlikely. Funds in excess of those required for the provision of operational services shall be treated as non-operational deposits</w:t>
      </w:r>
      <w:r w:rsidRPr="00C627E0">
        <w:rPr>
          <w:rFonts w:cs="Times New Roman"/>
          <w:sz w:val="22"/>
          <w:lang w:val="en-GB"/>
        </w:rPr>
        <w:t>.”</w:t>
      </w:r>
    </w:p>
    <w:p w14:paraId="3B5F5669" w14:textId="0A2FC8F9" w:rsidR="00D432F7" w:rsidRPr="00C627E0" w:rsidRDefault="00124E5F" w:rsidP="00124E5F">
      <w:pPr>
        <w:pStyle w:val="FootnoteText"/>
        <w:numPr>
          <w:ilvl w:val="0"/>
          <w:numId w:val="23"/>
        </w:numPr>
        <w:tabs>
          <w:tab w:val="left" w:pos="0"/>
          <w:tab w:val="left" w:pos="360"/>
        </w:tabs>
        <w:ind w:left="0" w:firstLine="0"/>
        <w:rPr>
          <w:rFonts w:cs="Times New Roman"/>
        </w:rPr>
      </w:pPr>
      <w:r w:rsidRPr="00C627E0">
        <w:rPr>
          <w:rFonts w:cs="Times New Roman"/>
          <w:sz w:val="22"/>
          <w:lang w:val="en-GB"/>
        </w:rPr>
        <w:t>Art 27.5. “</w:t>
      </w:r>
      <w:r w:rsidRPr="00C627E0">
        <w:rPr>
          <w:rFonts w:cs="Times New Roman"/>
          <w:i/>
          <w:sz w:val="22"/>
          <w:lang w:val="en-GB"/>
        </w:rPr>
        <w:t>Deposits arising out of a correspondent banking relationship or from the provision of prime brokerage services shall not be treated as an operational deposit and shall receive a 100% outflow rate</w:t>
      </w:r>
      <w:r w:rsidRPr="00C627E0">
        <w:rPr>
          <w:rFonts w:cs="Times New Roman"/>
          <w:sz w:val="22"/>
          <w:lang w:val="en-GB"/>
        </w:rPr>
        <w:t>.”</w:t>
      </w:r>
      <w:r w:rsidRPr="00C627E0">
        <w:rPr>
          <w:rFonts w:cs="Times New Roman"/>
        </w:rPr>
        <w:t xml:space="preserve"> </w:t>
      </w:r>
    </w:p>
    <w:p w14:paraId="00F64F4B" w14:textId="77777777" w:rsidR="00124E5F" w:rsidRPr="00C627E0" w:rsidRDefault="00124E5F" w:rsidP="00DD4221">
      <w:pPr>
        <w:spacing w:before="80" w:after="80" w:line="240" w:lineRule="auto"/>
        <w:rPr>
          <w:rFonts w:ascii="Times New Roman" w:hAnsi="Times New Roman" w:cs="Times New Roman"/>
        </w:rPr>
      </w:pPr>
    </w:p>
    <w:p w14:paraId="47D51EB3" w14:textId="77777777" w:rsidR="00D432F7" w:rsidRPr="00C627E0" w:rsidRDefault="00D432F7">
      <w:pPr>
        <w:rPr>
          <w:rFonts w:ascii="Times New Roman" w:hAnsi="Times New Roman" w:cs="Times New Roman"/>
          <w:b/>
        </w:rPr>
      </w:pPr>
      <w:r w:rsidRPr="00C627E0">
        <w:rPr>
          <w:rFonts w:ascii="Times New Roman" w:hAnsi="Times New Roman" w:cs="Times New Roman"/>
          <w:b/>
        </w:rPr>
        <w:br w:type="page"/>
      </w:r>
    </w:p>
    <w:p w14:paraId="70A24FAB" w14:textId="0606A42E" w:rsidR="0020712F" w:rsidRPr="00C627E0" w:rsidRDefault="0020712F" w:rsidP="005C5AFB">
      <w:pPr>
        <w:spacing w:before="80" w:after="80" w:line="240" w:lineRule="auto"/>
        <w:jc w:val="both"/>
        <w:rPr>
          <w:rFonts w:ascii="Times New Roman" w:hAnsi="Times New Roman" w:cs="Times New Roman"/>
          <w:b/>
        </w:rPr>
      </w:pPr>
      <w:r w:rsidRPr="00C627E0">
        <w:rPr>
          <w:rFonts w:ascii="Times New Roman" w:hAnsi="Times New Roman" w:cs="Times New Roman"/>
          <w:b/>
        </w:rPr>
        <w:lastRenderedPageBreak/>
        <w:t>Change Log</w:t>
      </w:r>
    </w:p>
    <w:p w14:paraId="70A24FAC" w14:textId="77777777" w:rsidR="0020712F" w:rsidRPr="00C627E0" w:rsidRDefault="0020712F" w:rsidP="005C5AFB">
      <w:pPr>
        <w:spacing w:before="80" w:after="80" w:line="240" w:lineRule="auto"/>
        <w:jc w:val="both"/>
        <w:rPr>
          <w:rFonts w:ascii="Times New Roman" w:hAnsi="Times New Roman" w:cs="Times New Roman"/>
        </w:rPr>
      </w:pPr>
      <w:r w:rsidRPr="00C627E0">
        <w:rPr>
          <w:rFonts w:ascii="Times New Roman" w:hAnsi="Times New Roman" w:cs="Times New Roman"/>
        </w:rPr>
        <w:t>Track updates made to the documentation. The change log should capture what changes have been made, when, and by whom.</w:t>
      </w:r>
    </w:p>
    <w:p w14:paraId="70A24FAD" w14:textId="77777777" w:rsidR="0020712F" w:rsidRPr="00C627E0" w:rsidRDefault="0020712F" w:rsidP="005C5AFB">
      <w:pPr>
        <w:pStyle w:val="Heading1"/>
        <w:spacing w:before="80" w:after="80" w:line="240" w:lineRule="auto"/>
        <w:ind w:left="432" w:hanging="432"/>
        <w:jc w:val="both"/>
        <w:rPr>
          <w:rFonts w:ascii="Times New Roman" w:hAnsi="Times New Roman" w:cs="Times New Roman"/>
          <w:color w:val="auto"/>
          <w:sz w:val="22"/>
          <w:szCs w:val="22"/>
        </w:rPr>
      </w:pPr>
    </w:p>
    <w:p w14:paraId="70A24FAE" w14:textId="77777777" w:rsidR="0020712F" w:rsidRPr="00C627E0" w:rsidRDefault="0020712F" w:rsidP="005C5AFB">
      <w:pPr>
        <w:jc w:val="both"/>
        <w:rPr>
          <w:rFonts w:ascii="Times New Roman" w:hAnsi="Times New Roman" w:cs="Times New Roman"/>
          <w:b/>
        </w:rPr>
      </w:pPr>
      <w:r w:rsidRPr="00C627E0">
        <w:rPr>
          <w:rFonts w:ascii="Times New Roman" w:hAnsi="Times New Roman" w:cs="Times New Roman"/>
          <w:b/>
        </w:rPr>
        <w:t>Revision History of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152"/>
        <w:gridCol w:w="2627"/>
        <w:gridCol w:w="2061"/>
        <w:gridCol w:w="1728"/>
      </w:tblGrid>
      <w:tr w:rsidR="0020712F" w:rsidRPr="00C627E0" w14:paraId="70A24FB4" w14:textId="77777777" w:rsidTr="00301E62">
        <w:tc>
          <w:tcPr>
            <w:tcW w:w="1008" w:type="dxa"/>
            <w:shd w:val="clear" w:color="auto" w:fill="BFBFBF" w:themeFill="background1" w:themeFillShade="BF"/>
          </w:tcPr>
          <w:p w14:paraId="70A24FAF" w14:textId="77777777" w:rsidR="0020712F" w:rsidRPr="00C627E0" w:rsidRDefault="0020712F" w:rsidP="005C5AFB">
            <w:pPr>
              <w:spacing w:before="80" w:after="80" w:line="240" w:lineRule="auto"/>
              <w:jc w:val="both"/>
              <w:rPr>
                <w:rFonts w:ascii="Times New Roman" w:hAnsi="Times New Roman" w:cs="Times New Roman"/>
                <w:b/>
              </w:rPr>
            </w:pPr>
            <w:r w:rsidRPr="00C627E0">
              <w:rPr>
                <w:rFonts w:ascii="Times New Roman" w:hAnsi="Times New Roman" w:cs="Times New Roman"/>
                <w:b/>
              </w:rPr>
              <w:t>Date</w:t>
            </w:r>
          </w:p>
        </w:tc>
        <w:tc>
          <w:tcPr>
            <w:tcW w:w="2152" w:type="dxa"/>
            <w:shd w:val="clear" w:color="auto" w:fill="BFBFBF" w:themeFill="background1" w:themeFillShade="BF"/>
          </w:tcPr>
          <w:p w14:paraId="70A24FB0" w14:textId="77777777" w:rsidR="0020712F" w:rsidRPr="00C627E0" w:rsidRDefault="0020712F" w:rsidP="005C5AFB">
            <w:pPr>
              <w:spacing w:before="80" w:after="80" w:line="240" w:lineRule="auto"/>
              <w:jc w:val="both"/>
              <w:rPr>
                <w:rFonts w:ascii="Times New Roman" w:hAnsi="Times New Roman" w:cs="Times New Roman"/>
                <w:b/>
              </w:rPr>
            </w:pPr>
            <w:r w:rsidRPr="00C627E0">
              <w:rPr>
                <w:rFonts w:ascii="Times New Roman" w:hAnsi="Times New Roman" w:cs="Times New Roman"/>
                <w:b/>
              </w:rPr>
              <w:t>Section</w:t>
            </w:r>
          </w:p>
        </w:tc>
        <w:tc>
          <w:tcPr>
            <w:tcW w:w="2627" w:type="dxa"/>
            <w:shd w:val="clear" w:color="auto" w:fill="BFBFBF" w:themeFill="background1" w:themeFillShade="BF"/>
          </w:tcPr>
          <w:p w14:paraId="70A24FB1" w14:textId="77777777" w:rsidR="0020712F" w:rsidRPr="00C627E0" w:rsidRDefault="0020712F" w:rsidP="005C5AFB">
            <w:pPr>
              <w:spacing w:before="80" w:after="80" w:line="240" w:lineRule="auto"/>
              <w:jc w:val="both"/>
              <w:rPr>
                <w:rFonts w:ascii="Times New Roman" w:hAnsi="Times New Roman" w:cs="Times New Roman"/>
                <w:b/>
              </w:rPr>
            </w:pPr>
            <w:r w:rsidRPr="00C627E0">
              <w:rPr>
                <w:rFonts w:ascii="Times New Roman" w:hAnsi="Times New Roman" w:cs="Times New Roman"/>
                <w:b/>
              </w:rPr>
              <w:t>Description of Change</w:t>
            </w:r>
          </w:p>
        </w:tc>
        <w:tc>
          <w:tcPr>
            <w:tcW w:w="2061" w:type="dxa"/>
            <w:shd w:val="clear" w:color="auto" w:fill="BFBFBF" w:themeFill="background1" w:themeFillShade="BF"/>
          </w:tcPr>
          <w:p w14:paraId="70A24FB2" w14:textId="77777777" w:rsidR="0020712F" w:rsidRPr="00C627E0" w:rsidRDefault="0020712F" w:rsidP="005C5AFB">
            <w:pPr>
              <w:spacing w:before="80" w:after="80" w:line="240" w:lineRule="auto"/>
              <w:jc w:val="both"/>
              <w:rPr>
                <w:rFonts w:ascii="Times New Roman" w:hAnsi="Times New Roman" w:cs="Times New Roman"/>
                <w:b/>
              </w:rPr>
            </w:pPr>
            <w:r w:rsidRPr="00C627E0">
              <w:rPr>
                <w:rFonts w:ascii="Times New Roman" w:hAnsi="Times New Roman" w:cs="Times New Roman"/>
                <w:b/>
              </w:rPr>
              <w:t>Validation of Change</w:t>
            </w:r>
          </w:p>
        </w:tc>
        <w:tc>
          <w:tcPr>
            <w:tcW w:w="1728" w:type="dxa"/>
            <w:shd w:val="clear" w:color="auto" w:fill="BFBFBF" w:themeFill="background1" w:themeFillShade="BF"/>
          </w:tcPr>
          <w:p w14:paraId="70A24FB3" w14:textId="77777777" w:rsidR="0020712F" w:rsidRPr="00C627E0" w:rsidRDefault="0020712F" w:rsidP="005C5AFB">
            <w:pPr>
              <w:spacing w:before="80" w:after="80" w:line="240" w:lineRule="auto"/>
              <w:jc w:val="both"/>
              <w:rPr>
                <w:rFonts w:ascii="Times New Roman" w:hAnsi="Times New Roman" w:cs="Times New Roman"/>
                <w:b/>
              </w:rPr>
            </w:pPr>
            <w:r w:rsidRPr="00C627E0">
              <w:rPr>
                <w:rFonts w:ascii="Times New Roman" w:hAnsi="Times New Roman" w:cs="Times New Roman"/>
                <w:b/>
              </w:rPr>
              <w:t>Validation Date</w:t>
            </w:r>
          </w:p>
        </w:tc>
      </w:tr>
      <w:tr w:rsidR="0020712F" w:rsidRPr="00C627E0" w14:paraId="70A24FBA" w14:textId="77777777" w:rsidTr="00301E62">
        <w:tc>
          <w:tcPr>
            <w:tcW w:w="1008" w:type="dxa"/>
          </w:tcPr>
          <w:p w14:paraId="70A24FB5" w14:textId="77BEDE80" w:rsidR="0020712F" w:rsidRPr="00C627E0" w:rsidRDefault="003C2499" w:rsidP="005C5AFB">
            <w:pPr>
              <w:spacing w:before="80" w:after="80" w:line="240" w:lineRule="auto"/>
              <w:jc w:val="both"/>
              <w:rPr>
                <w:rFonts w:ascii="Times New Roman" w:hAnsi="Times New Roman" w:cs="Times New Roman"/>
              </w:rPr>
            </w:pPr>
            <w:r>
              <w:rPr>
                <w:rFonts w:ascii="Times New Roman" w:hAnsi="Times New Roman" w:cs="Times New Roman"/>
              </w:rPr>
              <w:t>09/20/16</w:t>
            </w:r>
          </w:p>
        </w:tc>
        <w:tc>
          <w:tcPr>
            <w:tcW w:w="2152" w:type="dxa"/>
          </w:tcPr>
          <w:p w14:paraId="70A24FB6" w14:textId="14E1DC9A" w:rsidR="0020712F" w:rsidRPr="00C627E0" w:rsidRDefault="003C2499" w:rsidP="005C5AFB">
            <w:pPr>
              <w:spacing w:before="80" w:after="80" w:line="240" w:lineRule="auto"/>
              <w:jc w:val="both"/>
              <w:rPr>
                <w:rFonts w:ascii="Times New Roman" w:hAnsi="Times New Roman" w:cs="Times New Roman"/>
              </w:rPr>
            </w:pPr>
            <w:r>
              <w:rPr>
                <w:rFonts w:ascii="Times New Roman" w:hAnsi="Times New Roman" w:cs="Times New Roman"/>
              </w:rPr>
              <w:t>All</w:t>
            </w:r>
          </w:p>
        </w:tc>
        <w:tc>
          <w:tcPr>
            <w:tcW w:w="2627" w:type="dxa"/>
          </w:tcPr>
          <w:p w14:paraId="70A24FB7" w14:textId="5BED498E" w:rsidR="0020712F" w:rsidRPr="00C627E0" w:rsidRDefault="003C2499" w:rsidP="005C5AFB">
            <w:pPr>
              <w:spacing w:before="80" w:after="80" w:line="240" w:lineRule="auto"/>
              <w:jc w:val="both"/>
              <w:rPr>
                <w:rFonts w:ascii="Times New Roman" w:hAnsi="Times New Roman" w:cs="Times New Roman"/>
              </w:rPr>
            </w:pPr>
            <w:r>
              <w:rPr>
                <w:rFonts w:ascii="Times New Roman" w:hAnsi="Times New Roman" w:cs="Times New Roman"/>
              </w:rPr>
              <w:t>Revised draft document to be presented to MRMG</w:t>
            </w:r>
          </w:p>
        </w:tc>
        <w:tc>
          <w:tcPr>
            <w:tcW w:w="2061" w:type="dxa"/>
          </w:tcPr>
          <w:p w14:paraId="70A24FB8" w14:textId="37D8AD94" w:rsidR="0020712F" w:rsidRPr="00C627E0" w:rsidRDefault="003C2499" w:rsidP="003C2499">
            <w:pPr>
              <w:spacing w:before="80" w:after="80" w:line="240" w:lineRule="auto"/>
              <w:jc w:val="both"/>
              <w:rPr>
                <w:rFonts w:ascii="Times New Roman" w:hAnsi="Times New Roman" w:cs="Times New Roman"/>
              </w:rPr>
            </w:pPr>
            <w:r>
              <w:rPr>
                <w:rFonts w:ascii="Times New Roman" w:hAnsi="Times New Roman" w:cs="Times New Roman"/>
              </w:rPr>
              <w:t>tbc</w:t>
            </w:r>
          </w:p>
        </w:tc>
        <w:tc>
          <w:tcPr>
            <w:tcW w:w="1728" w:type="dxa"/>
          </w:tcPr>
          <w:p w14:paraId="70A24FB9" w14:textId="0E87D1FF" w:rsidR="0020712F" w:rsidRPr="00C627E0" w:rsidRDefault="003C2499" w:rsidP="005C5AFB">
            <w:pPr>
              <w:spacing w:before="80" w:after="80" w:line="240" w:lineRule="auto"/>
              <w:jc w:val="both"/>
              <w:rPr>
                <w:rFonts w:ascii="Times New Roman" w:hAnsi="Times New Roman" w:cs="Times New Roman"/>
              </w:rPr>
            </w:pPr>
            <w:r>
              <w:rPr>
                <w:rFonts w:ascii="Times New Roman" w:hAnsi="Times New Roman" w:cs="Times New Roman"/>
              </w:rPr>
              <w:t>tbc</w:t>
            </w:r>
          </w:p>
        </w:tc>
      </w:tr>
      <w:tr w:rsidR="0041058D" w:rsidRPr="00C627E0" w14:paraId="70A24FC0" w14:textId="77777777" w:rsidTr="00301E62">
        <w:tc>
          <w:tcPr>
            <w:tcW w:w="1008" w:type="dxa"/>
          </w:tcPr>
          <w:p w14:paraId="70A24FBB" w14:textId="1D5F5043" w:rsidR="0041058D" w:rsidRPr="00C627E0" w:rsidRDefault="0041058D" w:rsidP="005C5AFB">
            <w:pPr>
              <w:spacing w:before="80" w:after="80" w:line="240" w:lineRule="auto"/>
              <w:jc w:val="both"/>
              <w:rPr>
                <w:rFonts w:ascii="Times New Roman" w:hAnsi="Times New Roman" w:cs="Times New Roman"/>
              </w:rPr>
            </w:pPr>
            <w:ins w:id="509" w:author="Grundy, Guy" w:date="2016-10-16T13:45:00Z">
              <w:r>
                <w:rPr>
                  <w:rFonts w:ascii="Times New Roman" w:hAnsi="Times New Roman" w:cs="Times New Roman"/>
                </w:rPr>
                <w:t>10/16/16</w:t>
              </w:r>
            </w:ins>
          </w:p>
        </w:tc>
        <w:tc>
          <w:tcPr>
            <w:tcW w:w="2152" w:type="dxa"/>
          </w:tcPr>
          <w:p w14:paraId="0062ACF9" w14:textId="78503E3B" w:rsidR="0041058D" w:rsidRDefault="0041058D" w:rsidP="005C5AFB">
            <w:pPr>
              <w:spacing w:before="80" w:after="80" w:line="240" w:lineRule="auto"/>
              <w:jc w:val="both"/>
              <w:rPr>
                <w:ins w:id="510" w:author="Grundy, Guy" w:date="2016-10-16T13:46:00Z"/>
                <w:rFonts w:ascii="Times New Roman" w:hAnsi="Times New Roman" w:cs="Times New Roman"/>
              </w:rPr>
            </w:pPr>
            <w:ins w:id="511" w:author="Grundy, Guy" w:date="2016-10-16T13:52:00Z">
              <w:r>
                <w:rPr>
                  <w:rFonts w:ascii="Times New Roman" w:hAnsi="Times New Roman" w:cs="Times New Roman"/>
                </w:rPr>
                <w:t>Glossary of terms</w:t>
              </w:r>
            </w:ins>
          </w:p>
          <w:p w14:paraId="70A24FBC" w14:textId="39705B17" w:rsidR="0041058D" w:rsidRPr="00C627E0" w:rsidRDefault="0041058D" w:rsidP="005C5AFB">
            <w:pPr>
              <w:spacing w:before="80" w:after="80" w:line="240" w:lineRule="auto"/>
              <w:jc w:val="both"/>
              <w:rPr>
                <w:rFonts w:ascii="Times New Roman" w:hAnsi="Times New Roman" w:cs="Times New Roman"/>
              </w:rPr>
            </w:pPr>
          </w:p>
        </w:tc>
        <w:tc>
          <w:tcPr>
            <w:tcW w:w="2627" w:type="dxa"/>
          </w:tcPr>
          <w:p w14:paraId="70A24FBD" w14:textId="06DD6819" w:rsidR="0041058D" w:rsidRPr="00C627E0" w:rsidRDefault="0041058D" w:rsidP="005C5AFB">
            <w:pPr>
              <w:spacing w:before="80" w:after="80" w:line="240" w:lineRule="auto"/>
              <w:jc w:val="both"/>
              <w:rPr>
                <w:rFonts w:ascii="Times New Roman" w:hAnsi="Times New Roman" w:cs="Times New Roman"/>
              </w:rPr>
            </w:pPr>
            <w:ins w:id="512" w:author="Grundy, Guy" w:date="2016-10-16T13:45:00Z">
              <w:r>
                <w:rPr>
                  <w:rFonts w:ascii="Times New Roman" w:hAnsi="Times New Roman" w:cs="Times New Roman"/>
                </w:rPr>
                <w:t xml:space="preserve">Revised draft document to incorporate additional clarification on the </w:t>
              </w:r>
            </w:ins>
            <w:ins w:id="513" w:author="Grundy, Guy" w:date="2016-10-18T09:36:00Z">
              <w:r w:rsidR="00C1245B">
                <w:rPr>
                  <w:rFonts w:ascii="Times New Roman" w:hAnsi="Times New Roman" w:cs="Times New Roman"/>
                </w:rPr>
                <w:t>model adjustment</w:t>
              </w:r>
            </w:ins>
            <w:ins w:id="514" w:author="Grundy, Guy" w:date="2016-10-16T13:45:00Z">
              <w:r>
                <w:rPr>
                  <w:rFonts w:ascii="Times New Roman" w:hAnsi="Times New Roman" w:cs="Times New Roman"/>
                </w:rPr>
                <w:t xml:space="preserve"> </w:t>
              </w:r>
            </w:ins>
            <w:ins w:id="515" w:author="Grundy, Guy" w:date="2016-10-16T13:46:00Z">
              <w:r>
                <w:rPr>
                  <w:rFonts w:ascii="Times New Roman" w:hAnsi="Times New Roman" w:cs="Times New Roman"/>
                </w:rPr>
                <w:t xml:space="preserve">for end of month (EOM) </w:t>
              </w:r>
            </w:ins>
            <w:ins w:id="516" w:author="Grundy, Guy" w:date="2016-10-16T13:45:00Z">
              <w:r>
                <w:rPr>
                  <w:rFonts w:ascii="Times New Roman" w:hAnsi="Times New Roman" w:cs="Times New Roman"/>
                </w:rPr>
                <w:t>(CORE v EO</w:t>
              </w:r>
            </w:ins>
            <w:ins w:id="517" w:author="Grundy, Guy" w:date="2016-10-16T13:46:00Z">
              <w:r>
                <w:rPr>
                  <w:rFonts w:ascii="Times New Roman" w:hAnsi="Times New Roman" w:cs="Times New Roman"/>
                </w:rPr>
                <w:t>M</w:t>
              </w:r>
            </w:ins>
            <w:ins w:id="518" w:author="Grundy, Guy" w:date="2016-10-16T13:45:00Z">
              <w:r>
                <w:rPr>
                  <w:rFonts w:ascii="Times New Roman" w:hAnsi="Times New Roman" w:cs="Times New Roman"/>
                </w:rPr>
                <w:t>)</w:t>
              </w:r>
            </w:ins>
            <w:ins w:id="519" w:author="Grundy, Guy" w:date="2016-10-16T13:46:00Z">
              <w:r>
                <w:rPr>
                  <w:rFonts w:ascii="Times New Roman" w:hAnsi="Times New Roman" w:cs="Times New Roman"/>
                </w:rPr>
                <w:t xml:space="preserve"> and management rule for application (CORE v EOD).</w:t>
              </w:r>
            </w:ins>
          </w:p>
        </w:tc>
        <w:tc>
          <w:tcPr>
            <w:tcW w:w="2061" w:type="dxa"/>
          </w:tcPr>
          <w:p w14:paraId="70A24FBE" w14:textId="1AE9D51F" w:rsidR="0041058D" w:rsidRPr="00C627E0" w:rsidRDefault="0041058D" w:rsidP="005C5AFB">
            <w:pPr>
              <w:spacing w:before="80" w:after="80" w:line="240" w:lineRule="auto"/>
              <w:jc w:val="both"/>
              <w:rPr>
                <w:rFonts w:ascii="Times New Roman" w:hAnsi="Times New Roman" w:cs="Times New Roman"/>
              </w:rPr>
            </w:pPr>
            <w:ins w:id="520" w:author="Grundy, Guy" w:date="2016-10-16T13:46:00Z">
              <w:r>
                <w:rPr>
                  <w:rFonts w:ascii="Times New Roman" w:hAnsi="Times New Roman" w:cs="Times New Roman"/>
                </w:rPr>
                <w:t>tbc</w:t>
              </w:r>
            </w:ins>
          </w:p>
        </w:tc>
        <w:tc>
          <w:tcPr>
            <w:tcW w:w="1728" w:type="dxa"/>
          </w:tcPr>
          <w:p w14:paraId="70A24FBF" w14:textId="17A1D17E" w:rsidR="0041058D" w:rsidRPr="00C627E0" w:rsidRDefault="0041058D" w:rsidP="005C5AFB">
            <w:pPr>
              <w:spacing w:before="80" w:after="80" w:line="240" w:lineRule="auto"/>
              <w:jc w:val="both"/>
              <w:rPr>
                <w:rFonts w:ascii="Times New Roman" w:hAnsi="Times New Roman" w:cs="Times New Roman"/>
              </w:rPr>
            </w:pPr>
            <w:ins w:id="521" w:author="Grundy, Guy" w:date="2016-10-16T13:46:00Z">
              <w:r>
                <w:rPr>
                  <w:rFonts w:ascii="Times New Roman" w:hAnsi="Times New Roman" w:cs="Times New Roman"/>
                </w:rPr>
                <w:t>tbc</w:t>
              </w:r>
            </w:ins>
          </w:p>
        </w:tc>
      </w:tr>
    </w:tbl>
    <w:p w14:paraId="70A24FC1" w14:textId="64928E51" w:rsidR="0020712F" w:rsidRPr="00C627E0" w:rsidRDefault="0020712F" w:rsidP="005C5AFB">
      <w:pPr>
        <w:jc w:val="both"/>
        <w:rPr>
          <w:rFonts w:ascii="Times New Roman" w:eastAsia="Times New Roman" w:hAnsi="Times New Roman" w:cs="Times New Roman"/>
          <w:color w:val="000000"/>
        </w:rPr>
      </w:pPr>
    </w:p>
    <w:p w14:paraId="70A24FC2" w14:textId="77777777" w:rsidR="0020712F" w:rsidRPr="00C627E0" w:rsidRDefault="0020712F" w:rsidP="005C5AFB">
      <w:pPr>
        <w:spacing w:before="80" w:after="80" w:line="240" w:lineRule="auto"/>
        <w:jc w:val="both"/>
        <w:rPr>
          <w:rFonts w:ascii="Times New Roman" w:hAnsi="Times New Roman" w:cs="Times New Roman"/>
          <w:b/>
        </w:rPr>
      </w:pPr>
      <w:r w:rsidRPr="00C627E0">
        <w:rPr>
          <w:rFonts w:ascii="Times New Roman" w:hAnsi="Times New Roman" w:cs="Times New Roman"/>
          <w:b/>
        </w:rPr>
        <w:t xml:space="preserve">Access Controls </w:t>
      </w:r>
    </w:p>
    <w:p w14:paraId="70A24FC3" w14:textId="441AACD2" w:rsidR="0020712F" w:rsidRPr="00C627E0" w:rsidRDefault="00BF3C18" w:rsidP="005C5AFB">
      <w:pPr>
        <w:spacing w:before="80" w:after="80" w:line="240" w:lineRule="auto"/>
        <w:jc w:val="both"/>
        <w:rPr>
          <w:rFonts w:ascii="Times New Roman" w:hAnsi="Times New Roman" w:cs="Times New Roman"/>
        </w:rPr>
      </w:pPr>
      <w:r w:rsidRPr="00C627E0">
        <w:rPr>
          <w:rFonts w:ascii="Times New Roman" w:hAnsi="Times New Roman" w:cs="Times New Roman"/>
        </w:rPr>
        <w:t>The l</w:t>
      </w:r>
      <w:r w:rsidR="0020712F" w:rsidRPr="00C627E0">
        <w:rPr>
          <w:rFonts w:ascii="Times New Roman" w:hAnsi="Times New Roman" w:cs="Times New Roman"/>
        </w:rPr>
        <w:t xml:space="preserve">ist </w:t>
      </w:r>
      <w:r w:rsidRPr="00C627E0">
        <w:rPr>
          <w:rFonts w:ascii="Times New Roman" w:hAnsi="Times New Roman" w:cs="Times New Roman"/>
        </w:rPr>
        <w:t xml:space="preserve">of </w:t>
      </w:r>
      <w:r w:rsidR="0020712F" w:rsidRPr="00C627E0">
        <w:rPr>
          <w:rFonts w:ascii="Times New Roman" w:hAnsi="Times New Roman" w:cs="Times New Roman"/>
        </w:rPr>
        <w:t>people authorized to change the model</w:t>
      </w:r>
      <w:r w:rsidRPr="00C627E0">
        <w:rPr>
          <w:rFonts w:ascii="Times New Roman" w:hAnsi="Times New Roman" w:cs="Times New Roman"/>
        </w:rPr>
        <w:t xml:space="preserve"> listed below</w:t>
      </w:r>
    </w:p>
    <w:p w14:paraId="59007BF0" w14:textId="0720C3FA" w:rsidR="00BF3C18" w:rsidRPr="00C627E0" w:rsidRDefault="00BF3C18" w:rsidP="004C6418">
      <w:pPr>
        <w:pStyle w:val="ListParagraph"/>
        <w:numPr>
          <w:ilvl w:val="1"/>
          <w:numId w:val="7"/>
        </w:numPr>
        <w:spacing w:before="80" w:after="80" w:line="240" w:lineRule="auto"/>
        <w:ind w:left="426"/>
        <w:jc w:val="both"/>
        <w:rPr>
          <w:rFonts w:ascii="Times New Roman" w:hAnsi="Times New Roman"/>
          <w:b w:val="0"/>
        </w:rPr>
      </w:pPr>
      <w:r w:rsidRPr="00C627E0">
        <w:rPr>
          <w:rFonts w:ascii="Times New Roman" w:hAnsi="Times New Roman"/>
          <w:b w:val="0"/>
        </w:rPr>
        <w:t>Nadeem Aslam, EMEA Regulatory Reporting</w:t>
      </w:r>
      <w:r w:rsidR="00A76638" w:rsidRPr="00A76638">
        <w:rPr>
          <w:rFonts w:ascii="Times New Roman" w:hAnsi="Times New Roman"/>
          <w:b w:val="0"/>
        </w:rPr>
        <w:t xml:space="preserve"> </w:t>
      </w:r>
      <w:r w:rsidR="00A76638">
        <w:rPr>
          <w:rFonts w:ascii="Times New Roman" w:hAnsi="Times New Roman"/>
          <w:b w:val="0"/>
        </w:rPr>
        <w:t>Policy</w:t>
      </w:r>
    </w:p>
    <w:p w14:paraId="11C6000E" w14:textId="7D32BB10" w:rsidR="00BF3C18" w:rsidRPr="00C627E0" w:rsidRDefault="00BF3C18" w:rsidP="004C6418">
      <w:pPr>
        <w:pStyle w:val="ListParagraph"/>
        <w:numPr>
          <w:ilvl w:val="1"/>
          <w:numId w:val="7"/>
        </w:numPr>
        <w:spacing w:before="80" w:after="80" w:line="240" w:lineRule="auto"/>
        <w:ind w:left="426"/>
        <w:jc w:val="both"/>
        <w:rPr>
          <w:rFonts w:ascii="Times New Roman" w:hAnsi="Times New Roman"/>
          <w:b w:val="0"/>
        </w:rPr>
      </w:pPr>
      <w:r w:rsidRPr="00C627E0">
        <w:rPr>
          <w:rFonts w:ascii="Times New Roman" w:hAnsi="Times New Roman"/>
          <w:b w:val="0"/>
        </w:rPr>
        <w:t>Vanessa De Koker,  Head of Belgium Regulatory Reporting</w:t>
      </w:r>
    </w:p>
    <w:p w14:paraId="77B45484" w14:textId="77777777" w:rsidR="00D432F7" w:rsidRPr="00C627E0" w:rsidRDefault="00BF3C18" w:rsidP="00D432F7">
      <w:pPr>
        <w:pStyle w:val="ListParagraph"/>
        <w:numPr>
          <w:ilvl w:val="1"/>
          <w:numId w:val="7"/>
        </w:numPr>
        <w:spacing w:before="80" w:after="80" w:line="240" w:lineRule="auto"/>
        <w:ind w:left="426"/>
        <w:jc w:val="both"/>
        <w:rPr>
          <w:rFonts w:ascii="Times New Roman" w:hAnsi="Times New Roman"/>
          <w:b w:val="0"/>
        </w:rPr>
      </w:pPr>
      <w:r w:rsidRPr="00C627E0">
        <w:rPr>
          <w:rFonts w:ascii="Times New Roman" w:hAnsi="Times New Roman"/>
          <w:b w:val="0"/>
        </w:rPr>
        <w:t>Guy Grundy, EMEA Liquidity Reporting Production Manager</w:t>
      </w:r>
    </w:p>
    <w:p w14:paraId="0C2F686E" w14:textId="2C7599D7" w:rsidR="00BF3C18" w:rsidRPr="00C627E0" w:rsidRDefault="00D432F7" w:rsidP="00D432F7">
      <w:pPr>
        <w:pStyle w:val="ListParagraph"/>
        <w:numPr>
          <w:ilvl w:val="1"/>
          <w:numId w:val="7"/>
        </w:numPr>
        <w:spacing w:before="80" w:after="80" w:line="240" w:lineRule="auto"/>
        <w:ind w:left="426"/>
        <w:jc w:val="both"/>
        <w:rPr>
          <w:rFonts w:ascii="Times New Roman" w:hAnsi="Times New Roman"/>
          <w:b w:val="0"/>
        </w:rPr>
      </w:pPr>
      <w:r w:rsidRPr="00C627E0">
        <w:rPr>
          <w:rFonts w:ascii="Times New Roman" w:hAnsi="Times New Roman"/>
          <w:b w:val="0"/>
        </w:rPr>
        <w:t xml:space="preserve">Nele Matthys, </w:t>
      </w:r>
      <w:r w:rsidR="00DD4221" w:rsidRPr="00C627E0">
        <w:rPr>
          <w:rFonts w:ascii="Times New Roman" w:hAnsi="Times New Roman"/>
          <w:b w:val="0"/>
        </w:rPr>
        <w:t>EMEA Controllers Change Manager</w:t>
      </w:r>
    </w:p>
    <w:p w14:paraId="01E30888" w14:textId="77777777" w:rsidR="00BF3C18" w:rsidRPr="00C627E0" w:rsidRDefault="00BF3C18" w:rsidP="005C5AFB">
      <w:pPr>
        <w:spacing w:before="80" w:after="80" w:line="240" w:lineRule="auto"/>
        <w:jc w:val="both"/>
        <w:rPr>
          <w:rFonts w:ascii="Times New Roman" w:hAnsi="Times New Roman" w:cs="Times New Roman"/>
        </w:rPr>
      </w:pPr>
    </w:p>
    <w:p w14:paraId="73BBACD9" w14:textId="13304B8D" w:rsidR="00BF3C18" w:rsidRPr="00C627E0" w:rsidRDefault="00BF3C18" w:rsidP="005C5AFB">
      <w:pPr>
        <w:spacing w:before="80" w:after="80" w:line="240" w:lineRule="auto"/>
        <w:jc w:val="both"/>
        <w:rPr>
          <w:rFonts w:ascii="Times New Roman" w:hAnsi="Times New Roman" w:cs="Times New Roman"/>
        </w:rPr>
      </w:pPr>
      <w:r w:rsidRPr="00C627E0">
        <w:rPr>
          <w:rFonts w:ascii="Times New Roman" w:hAnsi="Times New Roman" w:cs="Times New Roman"/>
        </w:rPr>
        <w:t>Additional people authorized to change the model will be determined later</w:t>
      </w:r>
      <w:r w:rsidR="00071803">
        <w:rPr>
          <w:rFonts w:ascii="Times New Roman" w:hAnsi="Times New Roman" w:cs="Times New Roman"/>
        </w:rPr>
        <w:t xml:space="preserve"> as needs </w:t>
      </w:r>
      <w:proofErr w:type="gramStart"/>
      <w:r w:rsidR="00071803">
        <w:rPr>
          <w:rFonts w:ascii="Times New Roman" w:hAnsi="Times New Roman" w:cs="Times New Roman"/>
        </w:rPr>
        <w:t>of</w:t>
      </w:r>
      <w:proofErr w:type="gramEnd"/>
      <w:r w:rsidR="00071803">
        <w:rPr>
          <w:rFonts w:ascii="Times New Roman" w:hAnsi="Times New Roman" w:cs="Times New Roman"/>
        </w:rPr>
        <w:t xml:space="preserve"> the business requires</w:t>
      </w:r>
      <w:r w:rsidRPr="00C627E0">
        <w:rPr>
          <w:rFonts w:ascii="Times New Roman" w:hAnsi="Times New Roman" w:cs="Times New Roman"/>
        </w:rPr>
        <w:t>.</w:t>
      </w:r>
    </w:p>
    <w:p w14:paraId="70A24FC4" w14:textId="596AA2B5" w:rsidR="00611267" w:rsidRDefault="00611267" w:rsidP="005C5AFB">
      <w:pPr>
        <w:jc w:val="both"/>
        <w:rPr>
          <w:rFonts w:ascii="Times New Roman" w:hAnsi="Times New Roman" w:cs="Times New Roman"/>
          <w:b/>
          <w:sz w:val="48"/>
          <w:szCs w:val="48"/>
        </w:rPr>
      </w:pPr>
    </w:p>
    <w:p w14:paraId="43A1B27A" w14:textId="77777777" w:rsidR="001314B0" w:rsidRDefault="001314B0">
      <w:pPr>
        <w:rPr>
          <w:rFonts w:ascii="Times New Roman" w:hAnsi="Times New Roman" w:cs="Times New Roman"/>
          <w:b/>
          <w:szCs w:val="48"/>
        </w:rPr>
      </w:pPr>
      <w:r>
        <w:rPr>
          <w:rFonts w:ascii="Times New Roman" w:hAnsi="Times New Roman" w:cs="Times New Roman"/>
          <w:b/>
          <w:szCs w:val="48"/>
        </w:rPr>
        <w:br w:type="page"/>
      </w:r>
    </w:p>
    <w:p w14:paraId="45E650CF" w14:textId="1CDF753F" w:rsidR="001314B0" w:rsidRPr="001314B0" w:rsidRDefault="001314B0" w:rsidP="005C5AFB">
      <w:pPr>
        <w:jc w:val="both"/>
        <w:rPr>
          <w:rFonts w:ascii="Times New Roman" w:hAnsi="Times New Roman" w:cs="Times New Roman"/>
          <w:b/>
          <w:szCs w:val="48"/>
        </w:rPr>
      </w:pPr>
      <w:r w:rsidRPr="001314B0">
        <w:rPr>
          <w:rFonts w:ascii="Times New Roman" w:hAnsi="Times New Roman" w:cs="Times New Roman"/>
          <w:b/>
          <w:szCs w:val="48"/>
        </w:rPr>
        <w:lastRenderedPageBreak/>
        <w:t>Glossary of terms used in the document</w:t>
      </w:r>
    </w:p>
    <w:tbl>
      <w:tblPr>
        <w:tblStyle w:val="TableGrid"/>
        <w:tblW w:w="9464" w:type="dxa"/>
        <w:tblLook w:val="04A0" w:firstRow="1" w:lastRow="0" w:firstColumn="1" w:lastColumn="0" w:noHBand="0" w:noVBand="1"/>
      </w:tblPr>
      <w:tblGrid>
        <w:gridCol w:w="2376"/>
        <w:gridCol w:w="7088"/>
      </w:tblGrid>
      <w:tr w:rsidR="001314B0" w:rsidRPr="001314B0" w14:paraId="1D177220" w14:textId="77777777" w:rsidTr="001314B0">
        <w:trPr>
          <w:trHeight w:val="494"/>
        </w:trPr>
        <w:tc>
          <w:tcPr>
            <w:tcW w:w="2376" w:type="dxa"/>
            <w:shd w:val="clear" w:color="auto" w:fill="002060"/>
          </w:tcPr>
          <w:p w14:paraId="1EAE84C3" w14:textId="5006A7BC" w:rsidR="001314B0" w:rsidRPr="001314B0" w:rsidRDefault="001314B0" w:rsidP="001314B0">
            <w:pPr>
              <w:spacing w:after="120"/>
              <w:rPr>
                <w:rFonts w:ascii="Times New Roman" w:hAnsi="Times New Roman" w:cs="Times New Roman"/>
                <w:b/>
                <w:color w:val="FFFFFF" w:themeColor="background1"/>
                <w:sz w:val="20"/>
              </w:rPr>
            </w:pPr>
            <w:r w:rsidRPr="001314B0">
              <w:rPr>
                <w:rFonts w:ascii="Times New Roman" w:hAnsi="Times New Roman" w:cs="Times New Roman"/>
                <w:b/>
                <w:color w:val="FFFFFF" w:themeColor="background1"/>
                <w:sz w:val="20"/>
              </w:rPr>
              <w:t>Term</w:t>
            </w:r>
          </w:p>
        </w:tc>
        <w:tc>
          <w:tcPr>
            <w:tcW w:w="7088" w:type="dxa"/>
            <w:shd w:val="clear" w:color="auto" w:fill="002060"/>
          </w:tcPr>
          <w:p w14:paraId="2827E20A" w14:textId="77777777" w:rsidR="001314B0" w:rsidRPr="001314B0" w:rsidRDefault="001314B0" w:rsidP="001314B0">
            <w:pPr>
              <w:spacing w:after="120"/>
              <w:rPr>
                <w:rFonts w:ascii="Times New Roman" w:hAnsi="Times New Roman" w:cs="Times New Roman"/>
                <w:b/>
                <w:color w:val="FFFFFF" w:themeColor="background1"/>
                <w:sz w:val="20"/>
              </w:rPr>
            </w:pPr>
            <w:r w:rsidRPr="001314B0">
              <w:rPr>
                <w:rFonts w:ascii="Times New Roman" w:hAnsi="Times New Roman" w:cs="Times New Roman"/>
                <w:b/>
                <w:color w:val="FFFFFF" w:themeColor="background1"/>
                <w:sz w:val="20"/>
              </w:rPr>
              <w:t>Description</w:t>
            </w:r>
          </w:p>
        </w:tc>
      </w:tr>
      <w:tr w:rsidR="001314B0" w:rsidRPr="001314B0" w14:paraId="57366150" w14:textId="77777777" w:rsidTr="001314B0">
        <w:tc>
          <w:tcPr>
            <w:tcW w:w="2376" w:type="dxa"/>
            <w:vAlign w:val="center"/>
          </w:tcPr>
          <w:p w14:paraId="2781FCF5"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ABB</w:t>
            </w:r>
          </w:p>
        </w:tc>
        <w:tc>
          <w:tcPr>
            <w:tcW w:w="7088" w:type="dxa"/>
            <w:vAlign w:val="center"/>
          </w:tcPr>
          <w:p w14:paraId="40D219D9"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Activity Based Balance</w:t>
            </w:r>
          </w:p>
        </w:tc>
      </w:tr>
      <w:tr w:rsidR="001314B0" w:rsidRPr="001314B0" w14:paraId="53571C48" w14:textId="77777777" w:rsidTr="001314B0">
        <w:tc>
          <w:tcPr>
            <w:tcW w:w="2376" w:type="dxa"/>
            <w:vAlign w:val="center"/>
          </w:tcPr>
          <w:p w14:paraId="5C401ED7"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ALCO</w:t>
            </w:r>
          </w:p>
        </w:tc>
        <w:tc>
          <w:tcPr>
            <w:tcW w:w="7088" w:type="dxa"/>
            <w:vAlign w:val="center"/>
          </w:tcPr>
          <w:p w14:paraId="22EC03B6"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Asset &amp; Liability Committee</w:t>
            </w:r>
          </w:p>
        </w:tc>
      </w:tr>
      <w:tr w:rsidR="001314B0" w:rsidRPr="001314B0" w14:paraId="4BA02E33" w14:textId="77777777" w:rsidTr="001314B0">
        <w:tc>
          <w:tcPr>
            <w:tcW w:w="2376" w:type="dxa"/>
            <w:vAlign w:val="center"/>
          </w:tcPr>
          <w:p w14:paraId="4FE4D4B7"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BS</w:t>
            </w:r>
          </w:p>
        </w:tc>
        <w:tc>
          <w:tcPr>
            <w:tcW w:w="7088" w:type="dxa"/>
            <w:vAlign w:val="center"/>
          </w:tcPr>
          <w:p w14:paraId="18C1532A" w14:textId="77777777" w:rsidR="001314B0" w:rsidRPr="001314B0" w:rsidRDefault="001314B0" w:rsidP="001314B0">
            <w:pPr>
              <w:spacing w:after="120"/>
              <w:rPr>
                <w:rFonts w:ascii="Times New Roman" w:hAnsi="Times New Roman" w:cs="Times New Roman"/>
                <w:color w:val="000000" w:themeColor="text1"/>
                <w:sz w:val="20"/>
              </w:rPr>
            </w:pPr>
            <w:r w:rsidRPr="001314B0">
              <w:rPr>
                <w:rFonts w:ascii="Times New Roman" w:hAnsi="Times New Roman" w:cs="Times New Roman"/>
                <w:color w:val="000000" w:themeColor="text1"/>
                <w:sz w:val="20"/>
              </w:rPr>
              <w:t>Balance sheet</w:t>
            </w:r>
          </w:p>
        </w:tc>
      </w:tr>
      <w:tr w:rsidR="001314B0" w:rsidRPr="001314B0" w14:paraId="4C6C3F2F" w14:textId="77777777" w:rsidTr="001314B0">
        <w:tc>
          <w:tcPr>
            <w:tcW w:w="2376" w:type="dxa"/>
            <w:vAlign w:val="center"/>
          </w:tcPr>
          <w:p w14:paraId="5B19405B"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BWH</w:t>
            </w:r>
          </w:p>
        </w:tc>
        <w:tc>
          <w:tcPr>
            <w:tcW w:w="7088" w:type="dxa"/>
            <w:vAlign w:val="center"/>
          </w:tcPr>
          <w:p w14:paraId="72C6B720"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Brussels Data Warehouse</w:t>
            </w:r>
          </w:p>
        </w:tc>
      </w:tr>
      <w:tr w:rsidR="001314B0" w:rsidRPr="001314B0" w14:paraId="5A3AB2F3" w14:textId="77777777" w:rsidTr="001314B0">
        <w:tc>
          <w:tcPr>
            <w:tcW w:w="2376" w:type="dxa"/>
            <w:vAlign w:val="center"/>
          </w:tcPr>
          <w:p w14:paraId="6FC0D1F3"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C73.00</w:t>
            </w:r>
          </w:p>
        </w:tc>
        <w:tc>
          <w:tcPr>
            <w:tcW w:w="7088" w:type="dxa"/>
            <w:vAlign w:val="center"/>
          </w:tcPr>
          <w:p w14:paraId="53435C59"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LCR report –</w:t>
            </w:r>
            <w:r w:rsidRPr="001314B0">
              <w:rPr>
                <w:rFonts w:ascii="Times New Roman" w:hAnsi="Times New Roman" w:cs="Times New Roman"/>
                <w:sz w:val="20"/>
              </w:rPr>
              <w:t xml:space="preserve"> “C 73.00– OUTFLOWS”</w:t>
            </w:r>
          </w:p>
        </w:tc>
      </w:tr>
      <w:tr w:rsidR="001314B0" w:rsidRPr="001314B0" w14:paraId="1637E61A" w14:textId="77777777" w:rsidTr="001314B0">
        <w:tc>
          <w:tcPr>
            <w:tcW w:w="2376" w:type="dxa"/>
            <w:vAlign w:val="center"/>
          </w:tcPr>
          <w:p w14:paraId="18EFEE58"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Core Deposit</w:t>
            </w:r>
          </w:p>
        </w:tc>
        <w:tc>
          <w:tcPr>
            <w:tcW w:w="7088" w:type="dxa"/>
            <w:vAlign w:val="center"/>
          </w:tcPr>
          <w:p w14:paraId="4797662F"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Minimum deposits required to support clients' operational activities;</w:t>
            </w:r>
            <w:r w:rsidRPr="001314B0">
              <w:rPr>
                <w:rFonts w:ascii="Times New Roman" w:hAnsi="Times New Roman" w:cs="Times New Roman"/>
                <w:color w:val="000000"/>
                <w:sz w:val="20"/>
              </w:rPr>
              <w:br/>
              <w:t>estimated value based on ABB model</w:t>
            </w:r>
          </w:p>
        </w:tc>
      </w:tr>
      <w:tr w:rsidR="001314B0" w:rsidRPr="001314B0" w14:paraId="75F037A5" w14:textId="77777777" w:rsidTr="001314B0">
        <w:tc>
          <w:tcPr>
            <w:tcW w:w="2376" w:type="dxa"/>
            <w:vAlign w:val="center"/>
          </w:tcPr>
          <w:p w14:paraId="798342CB"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Eligible Deposit</w:t>
            </w:r>
          </w:p>
        </w:tc>
        <w:tc>
          <w:tcPr>
            <w:tcW w:w="7088" w:type="dxa"/>
            <w:vAlign w:val="center"/>
          </w:tcPr>
          <w:p w14:paraId="3BA64D4C"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Eligible spot deposit balances</w:t>
            </w:r>
          </w:p>
        </w:tc>
      </w:tr>
      <w:tr w:rsidR="001314B0" w:rsidRPr="001314B0" w14:paraId="47FBE6D5" w14:textId="77777777" w:rsidTr="001314B0">
        <w:tc>
          <w:tcPr>
            <w:tcW w:w="2376" w:type="dxa"/>
            <w:vAlign w:val="center"/>
          </w:tcPr>
          <w:p w14:paraId="1B93A962"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EOD</w:t>
            </w:r>
          </w:p>
        </w:tc>
        <w:tc>
          <w:tcPr>
            <w:tcW w:w="7088" w:type="dxa"/>
            <w:vAlign w:val="center"/>
          </w:tcPr>
          <w:p w14:paraId="0AD5D292"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End of Day</w:t>
            </w:r>
          </w:p>
        </w:tc>
      </w:tr>
      <w:tr w:rsidR="001314B0" w:rsidRPr="001314B0" w14:paraId="08D27AB0" w14:textId="77777777" w:rsidTr="001314B0">
        <w:tc>
          <w:tcPr>
            <w:tcW w:w="2376" w:type="dxa"/>
            <w:vAlign w:val="center"/>
          </w:tcPr>
          <w:p w14:paraId="25D35146"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EOM</w:t>
            </w:r>
          </w:p>
        </w:tc>
        <w:tc>
          <w:tcPr>
            <w:tcW w:w="7088" w:type="dxa"/>
            <w:vAlign w:val="center"/>
          </w:tcPr>
          <w:p w14:paraId="36E1A061"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End of Month</w:t>
            </w:r>
          </w:p>
        </w:tc>
      </w:tr>
      <w:tr w:rsidR="001314B0" w:rsidRPr="001314B0" w14:paraId="00CA5449" w14:textId="77777777" w:rsidTr="001314B0">
        <w:tc>
          <w:tcPr>
            <w:tcW w:w="2376" w:type="dxa"/>
            <w:vAlign w:val="center"/>
          </w:tcPr>
          <w:p w14:paraId="0DB9766D"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Excess</w:t>
            </w:r>
          </w:p>
        </w:tc>
        <w:tc>
          <w:tcPr>
            <w:tcW w:w="7088" w:type="dxa"/>
            <w:vAlign w:val="center"/>
          </w:tcPr>
          <w:p w14:paraId="1F00E7D3"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themeColor="text1"/>
                <w:sz w:val="20"/>
              </w:rPr>
              <w:t>Excess deposit balances, not used for operational requirements</w:t>
            </w:r>
          </w:p>
        </w:tc>
      </w:tr>
      <w:tr w:rsidR="001314B0" w:rsidRPr="001314B0" w14:paraId="43320F70" w14:textId="77777777" w:rsidTr="001314B0">
        <w:tc>
          <w:tcPr>
            <w:tcW w:w="2376" w:type="dxa"/>
            <w:vAlign w:val="center"/>
          </w:tcPr>
          <w:p w14:paraId="6D1024B2"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IMMS</w:t>
            </w:r>
          </w:p>
        </w:tc>
        <w:tc>
          <w:tcPr>
            <w:tcW w:w="7088" w:type="dxa"/>
            <w:vAlign w:val="center"/>
          </w:tcPr>
          <w:p w14:paraId="1F5CB901"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International Money Management System</w:t>
            </w:r>
          </w:p>
        </w:tc>
      </w:tr>
      <w:tr w:rsidR="001314B0" w:rsidRPr="001314B0" w14:paraId="2B56FF7F" w14:textId="77777777" w:rsidTr="001314B0">
        <w:tc>
          <w:tcPr>
            <w:tcW w:w="2376" w:type="dxa"/>
            <w:vAlign w:val="center"/>
          </w:tcPr>
          <w:p w14:paraId="72871EBD"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ODM</w:t>
            </w:r>
          </w:p>
        </w:tc>
        <w:tc>
          <w:tcPr>
            <w:tcW w:w="7088" w:type="dxa"/>
            <w:vAlign w:val="center"/>
          </w:tcPr>
          <w:p w14:paraId="44B33DCF"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sz w:val="20"/>
              </w:rPr>
              <w:t>Operational Deposits Model</w:t>
            </w:r>
          </w:p>
        </w:tc>
      </w:tr>
      <w:tr w:rsidR="001314B0" w:rsidRPr="001314B0" w14:paraId="4D6A7CAE" w14:textId="77777777" w:rsidTr="001314B0">
        <w:tc>
          <w:tcPr>
            <w:tcW w:w="2376" w:type="dxa"/>
            <w:vAlign w:val="center"/>
          </w:tcPr>
          <w:p w14:paraId="4394880C"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PS</w:t>
            </w:r>
          </w:p>
        </w:tc>
        <w:tc>
          <w:tcPr>
            <w:tcW w:w="7088" w:type="dxa"/>
            <w:vAlign w:val="bottom"/>
          </w:tcPr>
          <w:p w14:paraId="34341731"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PeopleSoft - Global PeopleSoft Financials is the enterprise platform for maintaining most of BNY Mellon’s key financial transactions and records within a uniform control environment</w:t>
            </w:r>
          </w:p>
        </w:tc>
      </w:tr>
      <w:tr w:rsidR="001314B0" w:rsidRPr="001314B0" w14:paraId="73CF5F9C" w14:textId="77777777" w:rsidTr="001314B0">
        <w:tc>
          <w:tcPr>
            <w:tcW w:w="2376" w:type="dxa"/>
            <w:vAlign w:val="center"/>
          </w:tcPr>
          <w:p w14:paraId="093DFCCD"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TTPD</w:t>
            </w:r>
          </w:p>
        </w:tc>
        <w:tc>
          <w:tcPr>
            <w:tcW w:w="7088" w:type="dxa"/>
            <w:vAlign w:val="center"/>
          </w:tcPr>
          <w:p w14:paraId="2A17F2EE" w14:textId="77777777" w:rsidR="001314B0" w:rsidRPr="001314B0" w:rsidRDefault="001314B0" w:rsidP="001314B0">
            <w:pPr>
              <w:spacing w:after="120"/>
              <w:rPr>
                <w:rFonts w:ascii="Times New Roman" w:hAnsi="Times New Roman" w:cs="Times New Roman"/>
                <w:sz w:val="20"/>
              </w:rPr>
            </w:pPr>
            <w:r w:rsidRPr="001314B0">
              <w:rPr>
                <w:rFonts w:ascii="Times New Roman" w:hAnsi="Times New Roman" w:cs="Times New Roman"/>
                <w:color w:val="000000"/>
                <w:sz w:val="20"/>
              </w:rPr>
              <w:t>Total Third Party Deposits</w:t>
            </w:r>
          </w:p>
        </w:tc>
      </w:tr>
      <w:tr w:rsidR="0041058D" w:rsidRPr="001314B0" w14:paraId="7FFC4D74" w14:textId="77777777" w:rsidTr="001314B0">
        <w:trPr>
          <w:ins w:id="522" w:author="Grundy, Guy" w:date="2016-10-16T13:53:00Z"/>
        </w:trPr>
        <w:tc>
          <w:tcPr>
            <w:tcW w:w="2376" w:type="dxa"/>
            <w:vAlign w:val="center"/>
          </w:tcPr>
          <w:p w14:paraId="0E032AC9" w14:textId="53138CB5" w:rsidR="0041058D" w:rsidRPr="001314B0" w:rsidRDefault="00C1245B" w:rsidP="001314B0">
            <w:pPr>
              <w:spacing w:after="120"/>
              <w:rPr>
                <w:ins w:id="523" w:author="Grundy, Guy" w:date="2016-10-16T13:53:00Z"/>
                <w:rFonts w:ascii="Times New Roman" w:hAnsi="Times New Roman" w:cs="Times New Roman"/>
                <w:color w:val="000000"/>
                <w:sz w:val="20"/>
              </w:rPr>
            </w:pPr>
            <w:ins w:id="524" w:author="Grundy, Guy" w:date="2016-10-18T09:36:00Z">
              <w:r>
                <w:rPr>
                  <w:rFonts w:ascii="Times New Roman" w:hAnsi="Times New Roman" w:cs="Times New Roman"/>
                  <w:color w:val="000000"/>
                  <w:sz w:val="20"/>
                </w:rPr>
                <w:t>Model adjustment</w:t>
              </w:r>
            </w:ins>
          </w:p>
        </w:tc>
        <w:tc>
          <w:tcPr>
            <w:tcW w:w="7088" w:type="dxa"/>
            <w:vAlign w:val="center"/>
          </w:tcPr>
          <w:p w14:paraId="2A8D0B6E" w14:textId="3A73F3CD" w:rsidR="0041058D" w:rsidRPr="001314B0" w:rsidRDefault="009129D6" w:rsidP="009129D6">
            <w:pPr>
              <w:spacing w:after="120"/>
              <w:rPr>
                <w:ins w:id="525" w:author="Grundy, Guy" w:date="2016-10-16T13:53:00Z"/>
                <w:rFonts w:ascii="Times New Roman" w:hAnsi="Times New Roman" w:cs="Times New Roman"/>
                <w:color w:val="000000"/>
                <w:sz w:val="20"/>
              </w:rPr>
            </w:pPr>
            <w:ins w:id="526" w:author="Grundy, Guy" w:date="2016-10-16T14:07:00Z">
              <w:r>
                <w:rPr>
                  <w:rFonts w:ascii="Times New Roman" w:hAnsi="Times New Roman" w:cs="Times New Roman"/>
                  <w:color w:val="000000"/>
                  <w:sz w:val="20"/>
                </w:rPr>
                <w:t>Calculation used in the calculation of model output where the month end core balance (operational deposits) is greater than the end of month (EO</w:t>
              </w:r>
            </w:ins>
            <w:ins w:id="527" w:author="Grundy, Guy" w:date="2016-10-16T14:08:00Z">
              <w:r>
                <w:rPr>
                  <w:rFonts w:ascii="Times New Roman" w:hAnsi="Times New Roman" w:cs="Times New Roman"/>
                  <w:color w:val="000000"/>
                  <w:sz w:val="20"/>
                </w:rPr>
                <w:t>M</w:t>
              </w:r>
            </w:ins>
            <w:ins w:id="528" w:author="Grundy, Guy" w:date="2016-10-16T14:07:00Z">
              <w:r>
                <w:rPr>
                  <w:rFonts w:ascii="Times New Roman" w:hAnsi="Times New Roman" w:cs="Times New Roman"/>
                  <w:color w:val="000000"/>
                  <w:sz w:val="20"/>
                </w:rPr>
                <w:t xml:space="preserve">) balance.  </w:t>
              </w:r>
            </w:ins>
          </w:p>
        </w:tc>
      </w:tr>
      <w:tr w:rsidR="0041058D" w:rsidRPr="001314B0" w14:paraId="12427B4C" w14:textId="77777777" w:rsidTr="001314B0">
        <w:trPr>
          <w:ins w:id="529" w:author="Grundy, Guy" w:date="2016-10-16T13:53:00Z"/>
        </w:trPr>
        <w:tc>
          <w:tcPr>
            <w:tcW w:w="2376" w:type="dxa"/>
            <w:vAlign w:val="center"/>
          </w:tcPr>
          <w:p w14:paraId="281DEDED" w14:textId="7602453D" w:rsidR="0041058D" w:rsidRDefault="0041058D" w:rsidP="001314B0">
            <w:pPr>
              <w:spacing w:after="120"/>
              <w:rPr>
                <w:ins w:id="530" w:author="Grundy, Guy" w:date="2016-10-16T13:53:00Z"/>
                <w:rFonts w:ascii="Times New Roman" w:hAnsi="Times New Roman" w:cs="Times New Roman"/>
                <w:color w:val="000000"/>
                <w:sz w:val="20"/>
              </w:rPr>
            </w:pPr>
            <w:ins w:id="531" w:author="Grundy, Guy" w:date="2016-10-16T13:53:00Z">
              <w:r>
                <w:rPr>
                  <w:rFonts w:ascii="Times New Roman" w:hAnsi="Times New Roman" w:cs="Times New Roman"/>
                  <w:color w:val="000000"/>
                  <w:sz w:val="20"/>
                </w:rPr>
                <w:t>Management rule</w:t>
              </w:r>
            </w:ins>
          </w:p>
        </w:tc>
        <w:tc>
          <w:tcPr>
            <w:tcW w:w="7088" w:type="dxa"/>
            <w:vAlign w:val="center"/>
          </w:tcPr>
          <w:p w14:paraId="6631E2D8" w14:textId="77777777" w:rsidR="0041058D" w:rsidRDefault="0041058D" w:rsidP="009129D6">
            <w:pPr>
              <w:spacing w:after="120"/>
              <w:rPr>
                <w:ins w:id="532" w:author="Grundy, Guy" w:date="2016-10-16T13:55:00Z"/>
                <w:rFonts w:ascii="Times New Roman" w:hAnsi="Times New Roman" w:cs="Times New Roman"/>
                <w:color w:val="000000"/>
                <w:sz w:val="20"/>
              </w:rPr>
            </w:pPr>
            <w:ins w:id="533" w:author="Grundy, Guy" w:date="2016-10-16T13:53:00Z">
              <w:r>
                <w:rPr>
                  <w:rFonts w:ascii="Times New Roman" w:hAnsi="Times New Roman" w:cs="Times New Roman"/>
                  <w:color w:val="000000"/>
                  <w:sz w:val="20"/>
                </w:rPr>
                <w:t>Calculation used in the application of the model output where the month end core balance (operational deposits) falls below the daily end of day (EOD) balance</w:t>
              </w:r>
            </w:ins>
            <w:ins w:id="534" w:author="Grundy, Guy" w:date="2016-10-16T13:54:00Z">
              <w:r>
                <w:rPr>
                  <w:rFonts w:ascii="Times New Roman" w:hAnsi="Times New Roman" w:cs="Times New Roman"/>
                  <w:color w:val="000000"/>
                  <w:sz w:val="20"/>
                </w:rPr>
                <w:t xml:space="preserve">.  </w:t>
              </w:r>
            </w:ins>
          </w:p>
          <w:p w14:paraId="1F3D6B1A" w14:textId="635B5D5E" w:rsidR="0041058D" w:rsidRPr="001314B0" w:rsidRDefault="0041058D" w:rsidP="00E430B7">
            <w:pPr>
              <w:spacing w:after="120"/>
              <w:rPr>
                <w:ins w:id="535" w:author="Grundy, Guy" w:date="2016-10-16T13:53:00Z"/>
                <w:rFonts w:ascii="Times New Roman" w:hAnsi="Times New Roman" w:cs="Times New Roman"/>
                <w:color w:val="000000"/>
                <w:sz w:val="20"/>
              </w:rPr>
            </w:pPr>
            <w:ins w:id="536" w:author="Grundy, Guy" w:date="2016-10-16T13:54:00Z">
              <w:r>
                <w:rPr>
                  <w:rFonts w:ascii="Times New Roman" w:hAnsi="Times New Roman" w:cs="Times New Roman"/>
                  <w:color w:val="000000"/>
                  <w:sz w:val="20"/>
                </w:rPr>
                <w:t xml:space="preserve">Where EOD balance &lt; CORE, </w:t>
              </w:r>
            </w:ins>
            <w:ins w:id="537" w:author="Grundy, Guy" w:date="2016-10-16T13:55:00Z">
              <w:r>
                <w:rPr>
                  <w:rFonts w:ascii="Times New Roman" w:hAnsi="Times New Roman" w:cs="Times New Roman"/>
                  <w:color w:val="000000"/>
                  <w:sz w:val="20"/>
                </w:rPr>
                <w:t>CORE is revised down to be equal to EOD x 6month historic CORE/TTPD</w:t>
              </w:r>
            </w:ins>
            <w:ins w:id="538" w:author="Grundy, Guy" w:date="2016-10-16T13:56:00Z">
              <w:r>
                <w:rPr>
                  <w:rFonts w:ascii="Times New Roman" w:hAnsi="Times New Roman" w:cs="Times New Roman"/>
                  <w:color w:val="000000"/>
                  <w:sz w:val="20"/>
                </w:rPr>
                <w:t xml:space="preserve"> (%).  Note where EOD balance is greater than or equal</w:t>
              </w:r>
            </w:ins>
            <w:ins w:id="539" w:author="Grundy, Guy" w:date="2016-10-16T13:55:00Z">
              <w:r>
                <w:rPr>
                  <w:rFonts w:ascii="Times New Roman" w:hAnsi="Times New Roman" w:cs="Times New Roman"/>
                  <w:color w:val="000000"/>
                  <w:sz w:val="20"/>
                </w:rPr>
                <w:t xml:space="preserve">  </w:t>
              </w:r>
            </w:ins>
            <w:ins w:id="540" w:author="Grundy, Guy" w:date="2016-10-16T13:54:00Z">
              <w:r>
                <w:rPr>
                  <w:rFonts w:ascii="Times New Roman" w:hAnsi="Times New Roman" w:cs="Times New Roman"/>
                  <w:color w:val="000000"/>
                  <w:sz w:val="20"/>
                </w:rPr>
                <w:t xml:space="preserve"> </w:t>
              </w:r>
            </w:ins>
          </w:p>
        </w:tc>
      </w:tr>
    </w:tbl>
    <w:p w14:paraId="2FB6DE08" w14:textId="77777777" w:rsidR="001314B0" w:rsidRDefault="001314B0" w:rsidP="005C5AFB">
      <w:pPr>
        <w:jc w:val="both"/>
        <w:rPr>
          <w:rFonts w:ascii="Times New Roman" w:hAnsi="Times New Roman" w:cs="Times New Roman"/>
          <w:b/>
          <w:sz w:val="48"/>
          <w:szCs w:val="48"/>
        </w:rPr>
      </w:pPr>
    </w:p>
    <w:p w14:paraId="358C5AB2" w14:textId="77777777" w:rsidR="001314B0" w:rsidRDefault="001314B0" w:rsidP="005C5AFB">
      <w:pPr>
        <w:jc w:val="both"/>
        <w:rPr>
          <w:rFonts w:ascii="Times New Roman" w:hAnsi="Times New Roman" w:cs="Times New Roman"/>
          <w:b/>
          <w:sz w:val="48"/>
          <w:szCs w:val="48"/>
        </w:rPr>
      </w:pPr>
    </w:p>
    <w:p w14:paraId="648024F2" w14:textId="77777777" w:rsidR="001314B0" w:rsidRPr="00C627E0" w:rsidRDefault="001314B0" w:rsidP="005C5AFB">
      <w:pPr>
        <w:jc w:val="both"/>
        <w:rPr>
          <w:rFonts w:ascii="Times New Roman" w:hAnsi="Times New Roman" w:cs="Times New Roman"/>
          <w:b/>
          <w:sz w:val="48"/>
          <w:szCs w:val="48"/>
        </w:rPr>
      </w:pPr>
    </w:p>
    <w:sectPr w:rsidR="001314B0" w:rsidRPr="00C627E0" w:rsidSect="00D34AC6">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A5E48" w14:textId="77777777" w:rsidR="00F82FB4" w:rsidRDefault="00F82FB4" w:rsidP="004C3B18">
      <w:pPr>
        <w:spacing w:after="0" w:line="240" w:lineRule="auto"/>
      </w:pPr>
      <w:r>
        <w:separator/>
      </w:r>
    </w:p>
  </w:endnote>
  <w:endnote w:type="continuationSeparator" w:id="0">
    <w:p w14:paraId="0EEA296A" w14:textId="77777777" w:rsidR="00F82FB4" w:rsidRDefault="00F82FB4" w:rsidP="004C3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C946A" w14:textId="77777777" w:rsidR="00E430B7" w:rsidRDefault="00E430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782342"/>
      <w:docPartObj>
        <w:docPartGallery w:val="Page Numbers (Bottom of Page)"/>
        <w:docPartUnique/>
      </w:docPartObj>
    </w:sdtPr>
    <w:sdtEndPr>
      <w:rPr>
        <w:noProof/>
      </w:rPr>
    </w:sdtEndPr>
    <w:sdtContent>
      <w:p w14:paraId="70A24FCA" w14:textId="77777777" w:rsidR="00E430B7" w:rsidRDefault="00E430B7">
        <w:pPr>
          <w:pStyle w:val="Footer"/>
          <w:jc w:val="right"/>
        </w:pPr>
        <w:r>
          <w:fldChar w:fldCharType="begin"/>
        </w:r>
        <w:r>
          <w:instrText xml:space="preserve"> PAGE   \* MERGEFORMAT </w:instrText>
        </w:r>
        <w:r>
          <w:fldChar w:fldCharType="separate"/>
        </w:r>
        <w:r w:rsidR="007A2D6E">
          <w:rPr>
            <w:noProof/>
          </w:rPr>
          <w:t>20</w:t>
        </w:r>
        <w:r>
          <w:rPr>
            <w:noProof/>
          </w:rPr>
          <w:fldChar w:fldCharType="end"/>
        </w:r>
      </w:p>
    </w:sdtContent>
  </w:sdt>
  <w:p w14:paraId="70A24FCB" w14:textId="77777777" w:rsidR="00E430B7" w:rsidRDefault="00E430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172AF" w14:textId="77777777" w:rsidR="00E430B7" w:rsidRDefault="00E430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DBA1C" w14:textId="77777777" w:rsidR="00F82FB4" w:rsidRDefault="00F82FB4" w:rsidP="004C3B18">
      <w:pPr>
        <w:spacing w:after="0" w:line="240" w:lineRule="auto"/>
      </w:pPr>
      <w:r>
        <w:separator/>
      </w:r>
    </w:p>
  </w:footnote>
  <w:footnote w:type="continuationSeparator" w:id="0">
    <w:p w14:paraId="2FFB9C39" w14:textId="77777777" w:rsidR="00F82FB4" w:rsidRDefault="00F82FB4" w:rsidP="004C3B18">
      <w:pPr>
        <w:spacing w:after="0" w:line="240" w:lineRule="auto"/>
      </w:pPr>
      <w:r>
        <w:continuationSeparator/>
      </w:r>
    </w:p>
  </w:footnote>
  <w:footnote w:id="1">
    <w:p w14:paraId="1D9E3728" w14:textId="462BBABA" w:rsidR="00E430B7" w:rsidRPr="001B2F15" w:rsidRDefault="00E430B7">
      <w:pPr>
        <w:pStyle w:val="FootnoteText"/>
        <w:rPr>
          <w:rFonts w:cs="Times New Roman"/>
          <w:lang w:val="fr-BE"/>
        </w:rPr>
      </w:pPr>
      <w:r>
        <w:rPr>
          <w:rStyle w:val="FootnoteReference"/>
        </w:rPr>
        <w:footnoteRef/>
      </w:r>
      <w:r w:rsidRPr="001B2F15">
        <w:rPr>
          <w:lang w:val="fr-BE"/>
        </w:rPr>
        <w:t xml:space="preserve"> </w:t>
      </w:r>
      <w:r w:rsidRPr="00DA688A">
        <w:rPr>
          <w:rFonts w:cs="Times New Roman"/>
          <w:lang w:val="fr-BE"/>
        </w:rPr>
        <w:t xml:space="preserve">EU </w:t>
      </w:r>
      <w:proofErr w:type="spellStart"/>
      <w:r w:rsidRPr="001B2F15">
        <w:rPr>
          <w:rFonts w:cs="Times New Roman"/>
          <w:lang w:val="fr-BE"/>
        </w:rPr>
        <w:t>Regulation</w:t>
      </w:r>
      <w:proofErr w:type="spellEnd"/>
      <w:r w:rsidRPr="00DA688A">
        <w:rPr>
          <w:rFonts w:cs="Times New Roman"/>
          <w:lang w:val="fr-BE"/>
        </w:rPr>
        <w:t xml:space="preserve"> N° 575/2013, OJ 27.06.2013, L176/1.</w:t>
      </w:r>
    </w:p>
  </w:footnote>
  <w:footnote w:id="2">
    <w:p w14:paraId="034A7C2F" w14:textId="77777777" w:rsidR="00E430B7" w:rsidRPr="00C12D14" w:rsidRDefault="00E430B7" w:rsidP="001314B0">
      <w:pPr>
        <w:pStyle w:val="FootnoteText"/>
      </w:pPr>
      <w:r w:rsidRPr="00DA688A">
        <w:rPr>
          <w:rStyle w:val="FootnoteReference"/>
          <w:rFonts w:cs="Times New Roman"/>
        </w:rPr>
        <w:footnoteRef/>
      </w:r>
      <w:r w:rsidRPr="00DA688A">
        <w:rPr>
          <w:rFonts w:cs="Times New Roman"/>
        </w:rPr>
        <w:t xml:space="preserve"> </w:t>
      </w:r>
      <w:r w:rsidRPr="00682B43">
        <w:rPr>
          <w:rFonts w:cs="Times New Roman"/>
        </w:rPr>
        <w:t>The calculation is performed at the customer level rather than at the account level, since customers may have</w:t>
      </w:r>
      <w:r w:rsidRPr="00C12D14">
        <w:t xml:space="preserve"> multiple accounts to facilitate their operational requirements (ex: one account in EUR and one in USD). Also, customers may have accounts which fall under a cash management agreement with a right of offset and/or manage their aggregate pool of funds between multiple accounts. Furthermore, the regulation requires assessing the established relationship with the depositor (</w:t>
      </w:r>
      <w:r>
        <w:t xml:space="preserve">EU </w:t>
      </w:r>
      <w:r w:rsidRPr="00C12D14">
        <w:t>Delegated Act, Art</w:t>
      </w:r>
      <w:r>
        <w:t>icle</w:t>
      </w:r>
      <w:r w:rsidRPr="00C12D14">
        <w:t xml:space="preserve"> 27.1)</w:t>
      </w:r>
      <w:r>
        <w:t>, not at account level</w:t>
      </w:r>
      <w:r w:rsidRPr="00C12D14">
        <w:t>.</w:t>
      </w:r>
    </w:p>
  </w:footnote>
  <w:footnote w:id="3">
    <w:p w14:paraId="5B8ABA10" w14:textId="77777777" w:rsidR="00E430B7" w:rsidRPr="000E1A03" w:rsidRDefault="00E430B7" w:rsidP="001314B0">
      <w:pPr>
        <w:rPr>
          <w:lang w:val="en-GB"/>
        </w:rPr>
      </w:pPr>
      <w:r w:rsidRPr="006B70EE">
        <w:rPr>
          <w:rStyle w:val="Heading8Char"/>
          <w:vertAlign w:val="superscript"/>
        </w:rPr>
        <w:footnoteRef/>
      </w:r>
      <w:r w:rsidRPr="000E1A03">
        <w:rPr>
          <w:lang w:val="en-GB"/>
        </w:rPr>
        <w:t xml:space="preserve"> </w:t>
      </w:r>
      <w:proofErr w:type="gramStart"/>
      <w:r w:rsidRPr="009561AF">
        <w:rPr>
          <w:sz w:val="20"/>
          <w:szCs w:val="20"/>
          <w:lang w:val="en-GB"/>
        </w:rPr>
        <w:t>Article 27.1.</w:t>
      </w:r>
      <w:proofErr w:type="gramEnd"/>
      <w:r w:rsidRPr="009561AF">
        <w:rPr>
          <w:sz w:val="20"/>
          <w:szCs w:val="20"/>
          <w:lang w:val="en-GB"/>
        </w:rPr>
        <w:t xml:space="preserve"> “</w:t>
      </w:r>
      <w:r w:rsidRPr="009561AF">
        <w:rPr>
          <w:i/>
          <w:sz w:val="20"/>
          <w:szCs w:val="20"/>
          <w:lang w:val="en-GB"/>
        </w:rPr>
        <w:t>Credit institutions shall multiply by 25% liabilities resulting from deposits that are maintained as follows: (a)</w:t>
      </w:r>
      <w:r>
        <w:rPr>
          <w:i/>
          <w:sz w:val="20"/>
          <w:szCs w:val="20"/>
          <w:lang w:val="en-GB"/>
        </w:rPr>
        <w:t xml:space="preserve"> </w:t>
      </w:r>
      <w:r w:rsidRPr="009561AF">
        <w:rPr>
          <w:i/>
          <w:sz w:val="20"/>
          <w:szCs w:val="20"/>
          <w:lang w:val="en-GB"/>
        </w:rPr>
        <w:t>by the depositor in order to obtain clearing, custody, cash management or other comparable services in the context of an established operational relationship from the credit institution</w:t>
      </w:r>
      <w:r w:rsidRPr="009561AF">
        <w:rPr>
          <w:sz w:val="20"/>
          <w:szCs w:val="20"/>
          <w:lang w:val="en-GB"/>
        </w:rPr>
        <w:t>”.</w:t>
      </w:r>
    </w:p>
  </w:footnote>
  <w:footnote w:id="4">
    <w:p w14:paraId="55B9BCB6" w14:textId="77777777" w:rsidR="00E430B7" w:rsidRPr="00CE04CE" w:rsidRDefault="00E430B7" w:rsidP="00E0031D">
      <w:pPr>
        <w:spacing w:after="0"/>
        <w:rPr>
          <w:rFonts w:ascii="Times New Roman" w:hAnsi="Times New Roman" w:cs="Times New Roman"/>
          <w:sz w:val="18"/>
          <w:szCs w:val="18"/>
          <w:lang w:val="fr-BE"/>
        </w:rPr>
      </w:pPr>
      <w:r w:rsidRPr="00CE04CE">
        <w:rPr>
          <w:rStyle w:val="Heading8Char"/>
          <w:rFonts w:ascii="Times New Roman" w:hAnsi="Times New Roman" w:cs="Times New Roman"/>
          <w:sz w:val="18"/>
          <w:szCs w:val="18"/>
          <w:vertAlign w:val="superscript"/>
        </w:rPr>
        <w:footnoteRef/>
      </w:r>
      <w:r w:rsidRPr="00CE04CE">
        <w:rPr>
          <w:rFonts w:ascii="Times New Roman" w:hAnsi="Times New Roman" w:cs="Times New Roman"/>
          <w:sz w:val="18"/>
          <w:szCs w:val="18"/>
          <w:lang w:val="fr-BE"/>
        </w:rPr>
        <w:t xml:space="preserve"> EU </w:t>
      </w:r>
      <w:proofErr w:type="spellStart"/>
      <w:r w:rsidRPr="00CE04CE">
        <w:rPr>
          <w:rFonts w:ascii="Times New Roman" w:hAnsi="Times New Roman" w:cs="Times New Roman"/>
          <w:sz w:val="18"/>
          <w:szCs w:val="18"/>
          <w:lang w:val="fr-BE"/>
        </w:rPr>
        <w:t>Regulation</w:t>
      </w:r>
      <w:proofErr w:type="spellEnd"/>
      <w:r w:rsidRPr="00CE04CE">
        <w:rPr>
          <w:rFonts w:ascii="Times New Roman" w:hAnsi="Times New Roman" w:cs="Times New Roman"/>
          <w:sz w:val="18"/>
          <w:szCs w:val="18"/>
          <w:lang w:val="fr-BE"/>
        </w:rPr>
        <w:t xml:space="preserve"> N° 575/2013, OJ 27.06.2013, L176/1.</w:t>
      </w:r>
    </w:p>
  </w:footnote>
  <w:footnote w:id="5">
    <w:p w14:paraId="5F56EDA4" w14:textId="77777777" w:rsidR="00E430B7" w:rsidRPr="006B70EE" w:rsidRDefault="00E430B7" w:rsidP="0090257B">
      <w:pPr>
        <w:spacing w:after="0"/>
        <w:rPr>
          <w:sz w:val="18"/>
          <w:szCs w:val="18"/>
          <w:lang w:val="fr-BE"/>
        </w:rPr>
      </w:pPr>
      <w:r w:rsidRPr="006B70EE">
        <w:rPr>
          <w:rStyle w:val="Heading8Char"/>
          <w:rFonts w:asciiTheme="minorHAnsi" w:hAnsiTheme="minorHAnsi"/>
          <w:sz w:val="18"/>
          <w:szCs w:val="18"/>
          <w:vertAlign w:val="superscript"/>
        </w:rPr>
        <w:footnoteRef/>
      </w:r>
      <w:r w:rsidRPr="006B70EE">
        <w:rPr>
          <w:sz w:val="18"/>
          <w:szCs w:val="18"/>
          <w:lang w:val="fr-BE"/>
        </w:rPr>
        <w:t xml:space="preserve"> EU </w:t>
      </w:r>
      <w:proofErr w:type="spellStart"/>
      <w:r w:rsidRPr="006B70EE">
        <w:rPr>
          <w:sz w:val="18"/>
          <w:szCs w:val="18"/>
          <w:lang w:val="fr-BE"/>
        </w:rPr>
        <w:t>Regulation</w:t>
      </w:r>
      <w:proofErr w:type="spellEnd"/>
      <w:r w:rsidRPr="006B70EE">
        <w:rPr>
          <w:sz w:val="18"/>
          <w:szCs w:val="18"/>
          <w:lang w:val="fr-BE"/>
        </w:rPr>
        <w:t xml:space="preserve"> N° 575/2013, OJ 27.06.2013, L176/1.</w:t>
      </w:r>
    </w:p>
  </w:footnote>
  <w:footnote w:id="6">
    <w:p w14:paraId="257DAAC6" w14:textId="77777777" w:rsidR="00E430B7" w:rsidRPr="00C12D14" w:rsidRDefault="00E430B7" w:rsidP="0090257B">
      <w:pPr>
        <w:pStyle w:val="FootnoteText"/>
      </w:pPr>
      <w:r>
        <w:rPr>
          <w:rStyle w:val="FootnoteReference"/>
        </w:rPr>
        <w:footnoteRef/>
      </w:r>
      <w:r>
        <w:t xml:space="preserve"> </w:t>
      </w:r>
      <w:r w:rsidRPr="00C12D14">
        <w:t>The calculation is performed at the customer level rather than at the account level, since customers may have multiple accounts to facilitate their operational requirements (ex: one account in EUR and one in USD). Also, customers may have accounts which fall under a cash management agreement with a right of offset and/or manage their aggregate pool of funds between multiple accounts. Furthermore, the regulation requires assessing the established relationship with the depositor (</w:t>
      </w:r>
      <w:r>
        <w:t xml:space="preserve">EU </w:t>
      </w:r>
      <w:r w:rsidRPr="00C12D14">
        <w:t>Delegated Act, Art</w:t>
      </w:r>
      <w:r>
        <w:t>icle</w:t>
      </w:r>
      <w:r w:rsidRPr="00C12D14">
        <w:t xml:space="preserve"> 27.1)</w:t>
      </w:r>
      <w:r>
        <w:t>, not at account level</w:t>
      </w:r>
      <w:r w:rsidRPr="00C12D14">
        <w:t>.</w:t>
      </w:r>
    </w:p>
  </w:footnote>
  <w:footnote w:id="7">
    <w:p w14:paraId="2A7F3FD0" w14:textId="03361DD7" w:rsidR="00E430B7" w:rsidRPr="00E430B7" w:rsidRDefault="00E430B7">
      <w:pPr>
        <w:pStyle w:val="FootnoteText"/>
        <w:rPr>
          <w:lang w:val="en-GB"/>
          <w:rPrChange w:id="403" w:author="Grundy, Guy" w:date="2016-10-16T14:08:00Z">
            <w:rPr/>
          </w:rPrChange>
        </w:rPr>
      </w:pPr>
      <w:ins w:id="404" w:author="Grundy, Guy" w:date="2016-10-16T14:08:00Z">
        <w:r>
          <w:rPr>
            <w:rStyle w:val="FootnoteReference"/>
          </w:rPr>
          <w:footnoteRef/>
        </w:r>
        <w:r>
          <w:t xml:space="preserve"> </w:t>
        </w:r>
        <w:r>
          <w:rPr>
            <w:lang w:val="en-GB"/>
          </w:rPr>
          <w:t xml:space="preserve">See glossary of terms for note on </w:t>
        </w:r>
      </w:ins>
      <w:ins w:id="405" w:author="Grundy, Guy" w:date="2016-10-18T09:36:00Z">
        <w:r w:rsidR="00C1245B">
          <w:rPr>
            <w:lang w:val="en-GB"/>
          </w:rPr>
          <w:t>model adjustment</w:t>
        </w:r>
      </w:ins>
    </w:p>
  </w:footnote>
  <w:footnote w:id="8">
    <w:p w14:paraId="7625F21C" w14:textId="15CDA615" w:rsidR="00E430B7" w:rsidRPr="0041058D" w:rsidRDefault="00E430B7">
      <w:pPr>
        <w:pStyle w:val="FootnoteText"/>
        <w:rPr>
          <w:lang w:val="en-GB"/>
          <w:rPrChange w:id="454" w:author="Grundy, Guy" w:date="2016-10-16T13:57:00Z">
            <w:rPr/>
          </w:rPrChange>
        </w:rPr>
      </w:pPr>
      <w:ins w:id="455" w:author="Grundy, Guy" w:date="2016-10-16T13:57:00Z">
        <w:r>
          <w:rPr>
            <w:rStyle w:val="FootnoteReference"/>
          </w:rPr>
          <w:footnoteRef/>
        </w:r>
        <w:r>
          <w:t xml:space="preserve"> </w:t>
        </w:r>
        <w:r>
          <w:rPr>
            <w:lang w:val="en-GB"/>
          </w:rPr>
          <w:t xml:space="preserve">See </w:t>
        </w:r>
      </w:ins>
      <w:ins w:id="456" w:author="Grundy, Guy" w:date="2016-10-16T13:58:00Z">
        <w:r>
          <w:rPr>
            <w:lang w:val="en-GB"/>
          </w:rPr>
          <w:t>glossary of terms</w:t>
        </w:r>
      </w:ins>
      <w:ins w:id="457" w:author="Grundy, Guy" w:date="2016-10-16T14:09:00Z">
        <w:r>
          <w:rPr>
            <w:lang w:val="en-GB"/>
          </w:rPr>
          <w:t xml:space="preserve"> for management </w:t>
        </w:r>
        <w:r w:rsidR="004027DD">
          <w:rPr>
            <w:lang w:val="en-GB"/>
          </w:rPr>
          <w:t>rule</w:t>
        </w:r>
      </w:ins>
      <w:ins w:id="458" w:author="Grundy, Guy" w:date="2016-10-16T13:58:00Z">
        <w:r>
          <w:rPr>
            <w:lang w:val="en-GB"/>
          </w:rPr>
          <w:t>.</w:t>
        </w:r>
      </w:ins>
    </w:p>
  </w:footnote>
  <w:footnote w:id="9">
    <w:p w14:paraId="3DFD843D" w14:textId="28143EE4" w:rsidR="00E430B7" w:rsidRPr="00CE04CE" w:rsidRDefault="00E430B7">
      <w:pPr>
        <w:pStyle w:val="FootnoteText"/>
        <w:rPr>
          <w:lang w:val="en-GB"/>
        </w:rPr>
      </w:pPr>
      <w:r>
        <w:rPr>
          <w:rStyle w:val="FootnoteReference"/>
        </w:rPr>
        <w:footnoteRef/>
      </w:r>
      <w:r>
        <w:t xml:space="preserve"> </w:t>
      </w:r>
      <w:r>
        <w:rPr>
          <w:lang w:val="en-GB"/>
        </w:rPr>
        <w:t xml:space="preserve">JIRA is an incident tracking portal: </w:t>
      </w:r>
      <w:hyperlink r:id="rId1" w:history="1">
        <w:r w:rsidRPr="00804C63">
          <w:rPr>
            <w:rStyle w:val="Hyperlink"/>
            <w:lang w:val="en-GB"/>
          </w:rPr>
          <w:t>https://jira14.bnymellon.net/</w:t>
        </w:r>
      </w:hyperlink>
      <w:r>
        <w:rPr>
          <w:lang w:val="en-GB"/>
        </w:rPr>
        <w:t xml:space="preserve"> </w:t>
      </w:r>
    </w:p>
  </w:footnote>
  <w:footnote w:id="10">
    <w:p w14:paraId="79609FA9" w14:textId="77777777" w:rsidR="007A2D6E" w:rsidRPr="005E597C" w:rsidRDefault="007A2D6E" w:rsidP="007A2D6E">
      <w:pPr>
        <w:pStyle w:val="FootnoteText"/>
        <w:rPr>
          <w:ins w:id="493" w:author="Grundy, Guy" w:date="2016-10-19T12:22:00Z"/>
          <w:lang w:val="en-GB"/>
        </w:rPr>
      </w:pPr>
      <w:ins w:id="494" w:author="Grundy, Guy" w:date="2016-10-19T12:22:00Z">
        <w:r>
          <w:rPr>
            <w:rStyle w:val="FootnoteReference"/>
          </w:rPr>
          <w:footnoteRef/>
        </w:r>
        <w:r>
          <w:t xml:space="preserve"> </w:t>
        </w:r>
        <w:r w:rsidRPr="005E597C">
          <w:rPr>
            <w:rFonts w:cs="Times New Roman"/>
            <w:bCs/>
            <w:sz w:val="14"/>
          </w:rPr>
          <w:t>Note that first rule in statement is “if (t &gt;=c“ – therefore only apply the management rule (6 month historic rate %) where TTPD is less than Core</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F7F33" w14:textId="77777777" w:rsidR="00E430B7" w:rsidRDefault="00E430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A24FC9" w14:textId="32FAFEFF" w:rsidR="00E430B7" w:rsidRDefault="007A2D6E" w:rsidP="004C3B18">
    <w:pPr>
      <w:pStyle w:val="Header"/>
      <w:jc w:val="right"/>
    </w:pPr>
    <w:sdt>
      <w:sdtPr>
        <w:id w:val="-154076492"/>
        <w:docPartObj>
          <w:docPartGallery w:val="Watermarks"/>
          <w:docPartUnique/>
        </w:docPartObj>
      </w:sdtPr>
      <w:sdtEndPr/>
      <w:sdtContent>
        <w:r>
          <w:rPr>
            <w:noProof/>
            <w:lang w:eastAsia="zh-TW"/>
          </w:rPr>
          <w:pict w14:anchorId="1A6018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E430B7" w:rsidRPr="004C3B18">
      <w:rPr>
        <w:rFonts w:ascii="Arial" w:eastAsia="Times New Roman" w:hAnsi="Arial" w:cs="Arial"/>
        <w:bCs/>
        <w:noProof/>
        <w:color w:val="808080"/>
        <w:sz w:val="24"/>
        <w:szCs w:val="24"/>
        <w:lang w:val="en-GB" w:eastAsia="en-GB"/>
      </w:rPr>
      <w:drawing>
        <wp:inline distT="0" distB="0" distL="0" distR="0" wp14:anchorId="70A24FCC" wp14:editId="70A24FCD">
          <wp:extent cx="868680" cy="393192"/>
          <wp:effectExtent l="0" t="0" r="7620" b="0"/>
          <wp:docPr id="14" name="Picture 14" descr="H:\Corporate Compliance\Corp Policies Working Files\BNY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rporate Compliance\Corp Policies Working Files\BNYM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68680" cy="393192"/>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E33E7" w14:textId="77777777" w:rsidR="00E430B7" w:rsidRDefault="00E430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0145"/>
    <w:multiLevelType w:val="hybridMultilevel"/>
    <w:tmpl w:val="D1E03DBC"/>
    <w:lvl w:ilvl="0" w:tplc="25801B80">
      <w:start w:val="1"/>
      <w:numFmt w:val="upperLetter"/>
      <w:lvlText w:val="%1."/>
      <w:lvlJc w:val="left"/>
      <w:pPr>
        <w:ind w:left="720" w:hanging="720"/>
      </w:pPr>
      <w:rPr>
        <w:rFonts w:hint="default"/>
        <w:b/>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70C7E"/>
    <w:multiLevelType w:val="hybridMultilevel"/>
    <w:tmpl w:val="D6701E4E"/>
    <w:lvl w:ilvl="0" w:tplc="68AC2C62">
      <w:start w:val="2"/>
      <w:numFmt w:val="upperLetter"/>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F2749"/>
    <w:multiLevelType w:val="hybridMultilevel"/>
    <w:tmpl w:val="402AD4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E3391"/>
    <w:multiLevelType w:val="hybridMultilevel"/>
    <w:tmpl w:val="3D5452DC"/>
    <w:lvl w:ilvl="0" w:tplc="70D28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1060F"/>
    <w:multiLevelType w:val="hybridMultilevel"/>
    <w:tmpl w:val="2DB8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D34600"/>
    <w:multiLevelType w:val="hybridMultilevel"/>
    <w:tmpl w:val="4E6E2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861BE9"/>
    <w:multiLevelType w:val="hybridMultilevel"/>
    <w:tmpl w:val="FBB8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AB49D4"/>
    <w:multiLevelType w:val="hybridMultilevel"/>
    <w:tmpl w:val="2180AE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16B000A6"/>
    <w:multiLevelType w:val="hybridMultilevel"/>
    <w:tmpl w:val="03287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0A0046"/>
    <w:multiLevelType w:val="hybridMultilevel"/>
    <w:tmpl w:val="5E5C6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B62296A"/>
    <w:multiLevelType w:val="hybridMultilevel"/>
    <w:tmpl w:val="2E7CA7F0"/>
    <w:lvl w:ilvl="0" w:tplc="E966869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0D00A0E"/>
    <w:multiLevelType w:val="hybridMultilevel"/>
    <w:tmpl w:val="B8B237A6"/>
    <w:lvl w:ilvl="0" w:tplc="21E6C4A4">
      <w:start w:val="1"/>
      <w:numFmt w:val="upperLetter"/>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E76155"/>
    <w:multiLevelType w:val="hybridMultilevel"/>
    <w:tmpl w:val="DCE4BB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9847AB1"/>
    <w:multiLevelType w:val="multilevel"/>
    <w:tmpl w:val="02E2CF40"/>
    <w:lvl w:ilvl="0">
      <w:start w:val="1"/>
      <w:numFmt w:val="decimal"/>
      <w:lvlText w:val="%1."/>
      <w:lvlJc w:val="left"/>
      <w:pPr>
        <w:tabs>
          <w:tab w:val="num" w:pos="1080"/>
        </w:tabs>
        <w:ind w:left="1080" w:hanging="360"/>
      </w:pPr>
      <w:rPr>
        <w:rFonts w:hint="default"/>
      </w:rPr>
    </w:lvl>
    <w:lvl w:ilvl="1">
      <w:start w:val="1"/>
      <w:numFmt w:val="decimal"/>
      <w:pStyle w:val="SectionText"/>
      <w:lvlText w:val="%1.%2."/>
      <w:lvlJc w:val="left"/>
      <w:pPr>
        <w:tabs>
          <w:tab w:val="num" w:pos="1512"/>
        </w:tabs>
        <w:ind w:left="1512" w:hanging="432"/>
      </w:pPr>
      <w:rPr>
        <w:rFonts w:hint="default"/>
      </w:rPr>
    </w:lvl>
    <w:lvl w:ilvl="2">
      <w:start w:val="1"/>
      <w:numFmt w:val="decimal"/>
      <w:pStyle w:val="Details"/>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4">
    <w:nsid w:val="2BEC4AA8"/>
    <w:multiLevelType w:val="hybridMultilevel"/>
    <w:tmpl w:val="3D5452DC"/>
    <w:lvl w:ilvl="0" w:tplc="70D28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C736C9"/>
    <w:multiLevelType w:val="hybridMultilevel"/>
    <w:tmpl w:val="1A14F9E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nsid w:val="313A3F8C"/>
    <w:multiLevelType w:val="hybridMultilevel"/>
    <w:tmpl w:val="22206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3377E82"/>
    <w:multiLevelType w:val="hybridMultilevel"/>
    <w:tmpl w:val="BB12217A"/>
    <w:lvl w:ilvl="0" w:tplc="04090015">
      <w:start w:val="1"/>
      <w:numFmt w:val="upperLetter"/>
      <w:lvlText w:val="%1."/>
      <w:lvlJc w:val="left"/>
      <w:pPr>
        <w:ind w:left="720" w:hanging="720"/>
      </w:pPr>
      <w:rPr>
        <w:rFonts w:hint="default"/>
        <w:b/>
      </w:rPr>
    </w:lvl>
    <w:lvl w:ilvl="1" w:tplc="04090005">
      <w:start w:val="1"/>
      <w:numFmt w:val="bullet"/>
      <w:lvlText w:val=""/>
      <w:lvlJc w:val="left"/>
      <w:pPr>
        <w:ind w:left="1080" w:hanging="360"/>
      </w:pPr>
      <w:rPr>
        <w:rFonts w:ascii="Wingdings" w:hAnsi="Wingdings" w:hint="default"/>
        <w:b/>
      </w:rPr>
    </w:lvl>
    <w:lvl w:ilvl="2" w:tplc="D4348E2A">
      <w:numFmt w:val="bullet"/>
      <w:lvlText w:val="-"/>
      <w:lvlJc w:val="left"/>
      <w:pPr>
        <w:ind w:left="1980" w:hanging="360"/>
      </w:pPr>
      <w:rPr>
        <w:rFonts w:ascii="Times New Roman" w:eastAsiaTheme="minorHAnsi" w:hAnsi="Times New Roman" w:cs="Times New Roman" w:hint="default"/>
        <w:u w:val="none"/>
      </w:rPr>
    </w:lvl>
    <w:lvl w:ilvl="3" w:tplc="BAB685B0">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9332669"/>
    <w:multiLevelType w:val="hybridMultilevel"/>
    <w:tmpl w:val="66648222"/>
    <w:lvl w:ilvl="0" w:tplc="04090015">
      <w:start w:val="1"/>
      <w:numFmt w:val="upperLetter"/>
      <w:lvlText w:val="%1."/>
      <w:lvlJc w:val="left"/>
      <w:pPr>
        <w:ind w:left="720" w:hanging="720"/>
      </w:pPr>
      <w:rPr>
        <w:rFonts w:hint="default"/>
        <w:b/>
      </w:rPr>
    </w:lvl>
    <w:lvl w:ilvl="1" w:tplc="0409001B">
      <w:start w:val="1"/>
      <w:numFmt w:val="lowerRoman"/>
      <w:lvlText w:val="%2."/>
      <w:lvlJc w:val="right"/>
      <w:pPr>
        <w:ind w:left="1080" w:hanging="360"/>
      </w:pPr>
      <w:rPr>
        <w:rFonts w:hint="default"/>
        <w:b/>
      </w:rPr>
    </w:lvl>
    <w:lvl w:ilvl="2" w:tplc="D4348E2A">
      <w:numFmt w:val="bullet"/>
      <w:lvlText w:val="-"/>
      <w:lvlJc w:val="left"/>
      <w:pPr>
        <w:ind w:left="1980" w:hanging="360"/>
      </w:pPr>
      <w:rPr>
        <w:rFonts w:ascii="Times New Roman" w:eastAsiaTheme="minorHAnsi" w:hAnsi="Times New Roman" w:cs="Times New Roman" w:hint="default"/>
        <w:u w:val="none"/>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E94713C"/>
    <w:multiLevelType w:val="hybridMultilevel"/>
    <w:tmpl w:val="09205248"/>
    <w:lvl w:ilvl="0" w:tplc="04090001">
      <w:start w:val="1"/>
      <w:numFmt w:val="bullet"/>
      <w:lvlText w:val=""/>
      <w:lvlJc w:val="left"/>
      <w:pPr>
        <w:ind w:left="360" w:hanging="360"/>
      </w:pPr>
      <w:rPr>
        <w:rFonts w:ascii="Symbol" w:hAnsi="Symbol" w:cs="Symbol" w:hint="default"/>
      </w:rPr>
    </w:lvl>
    <w:lvl w:ilvl="1" w:tplc="04090003">
      <w:start w:val="1"/>
      <w:numFmt w:val="bullet"/>
      <w:pStyle w:val="ListParagraph"/>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0">
    <w:nsid w:val="40164C1E"/>
    <w:multiLevelType w:val="hybridMultilevel"/>
    <w:tmpl w:val="14D457F0"/>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480E0994"/>
    <w:multiLevelType w:val="hybridMultilevel"/>
    <w:tmpl w:val="3892A5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B74D5E"/>
    <w:multiLevelType w:val="hybridMultilevel"/>
    <w:tmpl w:val="83027BF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D811F80"/>
    <w:multiLevelType w:val="hybridMultilevel"/>
    <w:tmpl w:val="73CE3CE4"/>
    <w:lvl w:ilvl="0" w:tplc="C47ECCE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F53714F"/>
    <w:multiLevelType w:val="hybridMultilevel"/>
    <w:tmpl w:val="00BEDFB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5">
    <w:nsid w:val="51E03276"/>
    <w:multiLevelType w:val="hybridMultilevel"/>
    <w:tmpl w:val="1932DA68"/>
    <w:lvl w:ilvl="0" w:tplc="2930673A">
      <w:start w:val="1"/>
      <w:numFmt w:val="upperLetter"/>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873A1B"/>
    <w:multiLevelType w:val="hybridMultilevel"/>
    <w:tmpl w:val="AB3EEC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4503AF1"/>
    <w:multiLevelType w:val="hybridMultilevel"/>
    <w:tmpl w:val="DCE4BB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83A665C"/>
    <w:multiLevelType w:val="hybridMultilevel"/>
    <w:tmpl w:val="F2762C7A"/>
    <w:lvl w:ilvl="0" w:tplc="F1667A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90578F"/>
    <w:multiLevelType w:val="hybridMultilevel"/>
    <w:tmpl w:val="C3A40C64"/>
    <w:lvl w:ilvl="0" w:tplc="C51EAC6C">
      <w:start w:val="1"/>
      <w:numFmt w:val="decimal"/>
      <w:lvlText w:val="%1."/>
      <w:lvlJc w:val="left"/>
      <w:pPr>
        <w:tabs>
          <w:tab w:val="num" w:pos="720"/>
        </w:tabs>
        <w:ind w:left="720" w:hanging="360"/>
      </w:pPr>
    </w:lvl>
    <w:lvl w:ilvl="1" w:tplc="3EAA6CB0" w:tentative="1">
      <w:start w:val="1"/>
      <w:numFmt w:val="decimal"/>
      <w:lvlText w:val="%2."/>
      <w:lvlJc w:val="left"/>
      <w:pPr>
        <w:tabs>
          <w:tab w:val="num" w:pos="1440"/>
        </w:tabs>
        <w:ind w:left="1440" w:hanging="360"/>
      </w:pPr>
    </w:lvl>
    <w:lvl w:ilvl="2" w:tplc="330847E8" w:tentative="1">
      <w:start w:val="1"/>
      <w:numFmt w:val="decimal"/>
      <w:lvlText w:val="%3."/>
      <w:lvlJc w:val="left"/>
      <w:pPr>
        <w:tabs>
          <w:tab w:val="num" w:pos="2160"/>
        </w:tabs>
        <w:ind w:left="2160" w:hanging="360"/>
      </w:pPr>
    </w:lvl>
    <w:lvl w:ilvl="3" w:tplc="011E3FB4" w:tentative="1">
      <w:start w:val="1"/>
      <w:numFmt w:val="decimal"/>
      <w:lvlText w:val="%4."/>
      <w:lvlJc w:val="left"/>
      <w:pPr>
        <w:tabs>
          <w:tab w:val="num" w:pos="2880"/>
        </w:tabs>
        <w:ind w:left="2880" w:hanging="360"/>
      </w:pPr>
    </w:lvl>
    <w:lvl w:ilvl="4" w:tplc="4BFEAB7A" w:tentative="1">
      <w:start w:val="1"/>
      <w:numFmt w:val="decimal"/>
      <w:lvlText w:val="%5."/>
      <w:lvlJc w:val="left"/>
      <w:pPr>
        <w:tabs>
          <w:tab w:val="num" w:pos="3600"/>
        </w:tabs>
        <w:ind w:left="3600" w:hanging="360"/>
      </w:pPr>
    </w:lvl>
    <w:lvl w:ilvl="5" w:tplc="04FE00AC" w:tentative="1">
      <w:start w:val="1"/>
      <w:numFmt w:val="decimal"/>
      <w:lvlText w:val="%6."/>
      <w:lvlJc w:val="left"/>
      <w:pPr>
        <w:tabs>
          <w:tab w:val="num" w:pos="4320"/>
        </w:tabs>
        <w:ind w:left="4320" w:hanging="360"/>
      </w:pPr>
    </w:lvl>
    <w:lvl w:ilvl="6" w:tplc="0BDEB44C" w:tentative="1">
      <w:start w:val="1"/>
      <w:numFmt w:val="decimal"/>
      <w:lvlText w:val="%7."/>
      <w:lvlJc w:val="left"/>
      <w:pPr>
        <w:tabs>
          <w:tab w:val="num" w:pos="5040"/>
        </w:tabs>
        <w:ind w:left="5040" w:hanging="360"/>
      </w:pPr>
    </w:lvl>
    <w:lvl w:ilvl="7" w:tplc="47A607F0" w:tentative="1">
      <w:start w:val="1"/>
      <w:numFmt w:val="decimal"/>
      <w:lvlText w:val="%8."/>
      <w:lvlJc w:val="left"/>
      <w:pPr>
        <w:tabs>
          <w:tab w:val="num" w:pos="5760"/>
        </w:tabs>
        <w:ind w:left="5760" w:hanging="360"/>
      </w:pPr>
    </w:lvl>
    <w:lvl w:ilvl="8" w:tplc="FE28FBAE" w:tentative="1">
      <w:start w:val="1"/>
      <w:numFmt w:val="decimal"/>
      <w:lvlText w:val="%9."/>
      <w:lvlJc w:val="left"/>
      <w:pPr>
        <w:tabs>
          <w:tab w:val="num" w:pos="6480"/>
        </w:tabs>
        <w:ind w:left="6480" w:hanging="360"/>
      </w:pPr>
    </w:lvl>
  </w:abstractNum>
  <w:abstractNum w:abstractNumId="30">
    <w:nsid w:val="65ED0279"/>
    <w:multiLevelType w:val="hybridMultilevel"/>
    <w:tmpl w:val="2F64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FC4202"/>
    <w:multiLevelType w:val="hybridMultilevel"/>
    <w:tmpl w:val="DCE4BB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59F38B1"/>
    <w:multiLevelType w:val="multilevel"/>
    <w:tmpl w:val="29ACF88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heme="minorHAnsi" w:hAnsi="Calibri" w:cstheme="minorBidi"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B8692C"/>
    <w:multiLevelType w:val="hybridMultilevel"/>
    <w:tmpl w:val="0EC4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235741"/>
    <w:multiLevelType w:val="hybridMultilevel"/>
    <w:tmpl w:val="DCE4BB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3"/>
  </w:num>
  <w:num w:numId="3">
    <w:abstractNumId w:val="18"/>
  </w:num>
  <w:num w:numId="4">
    <w:abstractNumId w:val="11"/>
  </w:num>
  <w:num w:numId="5">
    <w:abstractNumId w:val="25"/>
  </w:num>
  <w:num w:numId="6">
    <w:abstractNumId w:val="1"/>
  </w:num>
  <w:num w:numId="7">
    <w:abstractNumId w:val="17"/>
  </w:num>
  <w:num w:numId="8">
    <w:abstractNumId w:val="0"/>
  </w:num>
  <w:num w:numId="9">
    <w:abstractNumId w:val="16"/>
  </w:num>
  <w:num w:numId="10">
    <w:abstractNumId w:val="5"/>
  </w:num>
  <w:num w:numId="11">
    <w:abstractNumId w:val="33"/>
  </w:num>
  <w:num w:numId="12">
    <w:abstractNumId w:val="7"/>
  </w:num>
  <w:num w:numId="13">
    <w:abstractNumId w:val="26"/>
  </w:num>
  <w:num w:numId="14">
    <w:abstractNumId w:val="10"/>
  </w:num>
  <w:num w:numId="15">
    <w:abstractNumId w:val="20"/>
  </w:num>
  <w:num w:numId="16">
    <w:abstractNumId w:val="29"/>
  </w:num>
  <w:num w:numId="17">
    <w:abstractNumId w:val="8"/>
  </w:num>
  <w:num w:numId="18">
    <w:abstractNumId w:val="15"/>
  </w:num>
  <w:num w:numId="19">
    <w:abstractNumId w:val="19"/>
  </w:num>
  <w:num w:numId="20">
    <w:abstractNumId w:val="23"/>
  </w:num>
  <w:num w:numId="21">
    <w:abstractNumId w:val="19"/>
  </w:num>
  <w:num w:numId="22">
    <w:abstractNumId w:val="6"/>
  </w:num>
  <w:num w:numId="23">
    <w:abstractNumId w:val="21"/>
  </w:num>
  <w:num w:numId="24">
    <w:abstractNumId w:val="19"/>
  </w:num>
  <w:num w:numId="25">
    <w:abstractNumId w:val="19"/>
  </w:num>
  <w:num w:numId="26">
    <w:abstractNumId w:val="19"/>
  </w:num>
  <w:num w:numId="27">
    <w:abstractNumId w:val="19"/>
  </w:num>
  <w:num w:numId="28">
    <w:abstractNumId w:val="2"/>
  </w:num>
  <w:num w:numId="29">
    <w:abstractNumId w:val="19"/>
  </w:num>
  <w:num w:numId="30">
    <w:abstractNumId w:val="14"/>
  </w:num>
  <w:num w:numId="31">
    <w:abstractNumId w:val="4"/>
  </w:num>
  <w:num w:numId="32">
    <w:abstractNumId w:val="19"/>
  </w:num>
  <w:num w:numId="33">
    <w:abstractNumId w:val="3"/>
  </w:num>
  <w:num w:numId="34">
    <w:abstractNumId w:val="19"/>
  </w:num>
  <w:num w:numId="35">
    <w:abstractNumId w:val="19"/>
  </w:num>
  <w:num w:numId="36">
    <w:abstractNumId w:val="27"/>
  </w:num>
  <w:num w:numId="37">
    <w:abstractNumId w:val="22"/>
  </w:num>
  <w:num w:numId="38">
    <w:abstractNumId w:val="24"/>
  </w:num>
  <w:num w:numId="39">
    <w:abstractNumId w:val="32"/>
  </w:num>
  <w:num w:numId="40">
    <w:abstractNumId w:val="31"/>
  </w:num>
  <w:num w:numId="41">
    <w:abstractNumId w:val="12"/>
  </w:num>
  <w:num w:numId="42">
    <w:abstractNumId w:val="19"/>
  </w:num>
  <w:num w:numId="43">
    <w:abstractNumId w:val="19"/>
  </w:num>
  <w:num w:numId="44">
    <w:abstractNumId w:val="19"/>
  </w:num>
  <w:num w:numId="45">
    <w:abstractNumId w:val="9"/>
  </w:num>
  <w:num w:numId="46">
    <w:abstractNumId w:val="28"/>
  </w:num>
  <w:num w:numId="47">
    <w:abstractNumId w:val="30"/>
  </w:num>
  <w:num w:numId="48">
    <w:abstractNumId w:val="34"/>
  </w:num>
  <w:num w:numId="49">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4DE"/>
    <w:rsid w:val="00002D99"/>
    <w:rsid w:val="0000303B"/>
    <w:rsid w:val="000057A2"/>
    <w:rsid w:val="00006171"/>
    <w:rsid w:val="00006E43"/>
    <w:rsid w:val="00011222"/>
    <w:rsid w:val="0001297E"/>
    <w:rsid w:val="000139B4"/>
    <w:rsid w:val="000146C1"/>
    <w:rsid w:val="000264CA"/>
    <w:rsid w:val="00026839"/>
    <w:rsid w:val="000307FD"/>
    <w:rsid w:val="00032710"/>
    <w:rsid w:val="00045F25"/>
    <w:rsid w:val="0004796D"/>
    <w:rsid w:val="00052E8F"/>
    <w:rsid w:val="000576E9"/>
    <w:rsid w:val="00070B7F"/>
    <w:rsid w:val="00071803"/>
    <w:rsid w:val="0007463D"/>
    <w:rsid w:val="00074F59"/>
    <w:rsid w:val="00090955"/>
    <w:rsid w:val="0009183C"/>
    <w:rsid w:val="000A039F"/>
    <w:rsid w:val="000A08E9"/>
    <w:rsid w:val="000A6577"/>
    <w:rsid w:val="000B1466"/>
    <w:rsid w:val="000B3550"/>
    <w:rsid w:val="000B4254"/>
    <w:rsid w:val="000B4307"/>
    <w:rsid w:val="000B7FFD"/>
    <w:rsid w:val="000C0AA5"/>
    <w:rsid w:val="000D023D"/>
    <w:rsid w:val="000D76EF"/>
    <w:rsid w:val="000D7DBA"/>
    <w:rsid w:val="000E4FB3"/>
    <w:rsid w:val="000E6885"/>
    <w:rsid w:val="000F0053"/>
    <w:rsid w:val="000F10EA"/>
    <w:rsid w:val="000F2496"/>
    <w:rsid w:val="000F24D3"/>
    <w:rsid w:val="000F2A7C"/>
    <w:rsid w:val="000F4975"/>
    <w:rsid w:val="000F7CA8"/>
    <w:rsid w:val="00104364"/>
    <w:rsid w:val="00106846"/>
    <w:rsid w:val="00112584"/>
    <w:rsid w:val="001126F4"/>
    <w:rsid w:val="00122DC0"/>
    <w:rsid w:val="00123694"/>
    <w:rsid w:val="00124E5F"/>
    <w:rsid w:val="001255EC"/>
    <w:rsid w:val="00127060"/>
    <w:rsid w:val="001314B0"/>
    <w:rsid w:val="00133E09"/>
    <w:rsid w:val="00140E49"/>
    <w:rsid w:val="00141898"/>
    <w:rsid w:val="0014255B"/>
    <w:rsid w:val="00145AAE"/>
    <w:rsid w:val="00151EC4"/>
    <w:rsid w:val="00153A5C"/>
    <w:rsid w:val="00160791"/>
    <w:rsid w:val="0016265B"/>
    <w:rsid w:val="00162C86"/>
    <w:rsid w:val="00162D7C"/>
    <w:rsid w:val="001645C8"/>
    <w:rsid w:val="001647D7"/>
    <w:rsid w:val="00164DDB"/>
    <w:rsid w:val="00166750"/>
    <w:rsid w:val="00173BAD"/>
    <w:rsid w:val="00174065"/>
    <w:rsid w:val="00174E96"/>
    <w:rsid w:val="001758A6"/>
    <w:rsid w:val="00176741"/>
    <w:rsid w:val="00181FC7"/>
    <w:rsid w:val="001821F0"/>
    <w:rsid w:val="001855B6"/>
    <w:rsid w:val="001950D2"/>
    <w:rsid w:val="00197421"/>
    <w:rsid w:val="00197455"/>
    <w:rsid w:val="0019768A"/>
    <w:rsid w:val="00197A90"/>
    <w:rsid w:val="001A0BDB"/>
    <w:rsid w:val="001A43A0"/>
    <w:rsid w:val="001A4A5E"/>
    <w:rsid w:val="001A5B15"/>
    <w:rsid w:val="001A60E9"/>
    <w:rsid w:val="001B0624"/>
    <w:rsid w:val="001B170D"/>
    <w:rsid w:val="001B19EC"/>
    <w:rsid w:val="001B20FC"/>
    <w:rsid w:val="001B2F15"/>
    <w:rsid w:val="001B5E93"/>
    <w:rsid w:val="001C1B3F"/>
    <w:rsid w:val="001C251B"/>
    <w:rsid w:val="001C2C40"/>
    <w:rsid w:val="001C606A"/>
    <w:rsid w:val="001D16C7"/>
    <w:rsid w:val="001D2795"/>
    <w:rsid w:val="001D5319"/>
    <w:rsid w:val="001D58AC"/>
    <w:rsid w:val="001D599E"/>
    <w:rsid w:val="001D68EE"/>
    <w:rsid w:val="001D6E4A"/>
    <w:rsid w:val="001E0DE9"/>
    <w:rsid w:val="001E207E"/>
    <w:rsid w:val="001E212E"/>
    <w:rsid w:val="001E361B"/>
    <w:rsid w:val="001E3DF2"/>
    <w:rsid w:val="001E49D0"/>
    <w:rsid w:val="001F2F7C"/>
    <w:rsid w:val="00202724"/>
    <w:rsid w:val="00206B81"/>
    <w:rsid w:val="0020712F"/>
    <w:rsid w:val="00211A83"/>
    <w:rsid w:val="00213206"/>
    <w:rsid w:val="00213A97"/>
    <w:rsid w:val="00213EC2"/>
    <w:rsid w:val="0021649F"/>
    <w:rsid w:val="0021695D"/>
    <w:rsid w:val="00217C65"/>
    <w:rsid w:val="0022163A"/>
    <w:rsid w:val="002226D5"/>
    <w:rsid w:val="00222D31"/>
    <w:rsid w:val="0022426C"/>
    <w:rsid w:val="0022655F"/>
    <w:rsid w:val="00227ADC"/>
    <w:rsid w:val="00233212"/>
    <w:rsid w:val="00233706"/>
    <w:rsid w:val="00233E9D"/>
    <w:rsid w:val="002429FC"/>
    <w:rsid w:val="00247CBC"/>
    <w:rsid w:val="00251CF7"/>
    <w:rsid w:val="002521EE"/>
    <w:rsid w:val="00270682"/>
    <w:rsid w:val="00270966"/>
    <w:rsid w:val="00271D19"/>
    <w:rsid w:val="0027565A"/>
    <w:rsid w:val="00275D0F"/>
    <w:rsid w:val="00290577"/>
    <w:rsid w:val="0029365D"/>
    <w:rsid w:val="00296FF5"/>
    <w:rsid w:val="002A2296"/>
    <w:rsid w:val="002A47FC"/>
    <w:rsid w:val="002A7EC6"/>
    <w:rsid w:val="002B4363"/>
    <w:rsid w:val="002B7E73"/>
    <w:rsid w:val="002C511B"/>
    <w:rsid w:val="002C6585"/>
    <w:rsid w:val="002D02E4"/>
    <w:rsid w:val="002E16EA"/>
    <w:rsid w:val="002E5684"/>
    <w:rsid w:val="002F1DBF"/>
    <w:rsid w:val="002F20F4"/>
    <w:rsid w:val="002F511E"/>
    <w:rsid w:val="002F54DE"/>
    <w:rsid w:val="002F6EEA"/>
    <w:rsid w:val="002F78B2"/>
    <w:rsid w:val="002F7B66"/>
    <w:rsid w:val="0030029D"/>
    <w:rsid w:val="00301E62"/>
    <w:rsid w:val="00303690"/>
    <w:rsid w:val="003040CA"/>
    <w:rsid w:val="00304D6A"/>
    <w:rsid w:val="0031122D"/>
    <w:rsid w:val="00316C1C"/>
    <w:rsid w:val="003177C6"/>
    <w:rsid w:val="00330F2A"/>
    <w:rsid w:val="0033441B"/>
    <w:rsid w:val="00335AFC"/>
    <w:rsid w:val="00337608"/>
    <w:rsid w:val="00343393"/>
    <w:rsid w:val="003439C9"/>
    <w:rsid w:val="00343C62"/>
    <w:rsid w:val="003472FB"/>
    <w:rsid w:val="00347351"/>
    <w:rsid w:val="00352882"/>
    <w:rsid w:val="00353F91"/>
    <w:rsid w:val="00355F30"/>
    <w:rsid w:val="00360719"/>
    <w:rsid w:val="003614CD"/>
    <w:rsid w:val="0036384F"/>
    <w:rsid w:val="00365138"/>
    <w:rsid w:val="0036783F"/>
    <w:rsid w:val="0037240A"/>
    <w:rsid w:val="00372433"/>
    <w:rsid w:val="00374D6E"/>
    <w:rsid w:val="00382027"/>
    <w:rsid w:val="003848A9"/>
    <w:rsid w:val="003900E5"/>
    <w:rsid w:val="003908F8"/>
    <w:rsid w:val="00391F30"/>
    <w:rsid w:val="00392A2C"/>
    <w:rsid w:val="00397DE1"/>
    <w:rsid w:val="003A1C4C"/>
    <w:rsid w:val="003A4725"/>
    <w:rsid w:val="003A777D"/>
    <w:rsid w:val="003B3EC5"/>
    <w:rsid w:val="003B6CB4"/>
    <w:rsid w:val="003C2349"/>
    <w:rsid w:val="003C2499"/>
    <w:rsid w:val="003D0F87"/>
    <w:rsid w:val="003D3378"/>
    <w:rsid w:val="003D3522"/>
    <w:rsid w:val="003E0A26"/>
    <w:rsid w:val="003E2052"/>
    <w:rsid w:val="003E74A9"/>
    <w:rsid w:val="003E7DAD"/>
    <w:rsid w:val="003E7DC9"/>
    <w:rsid w:val="003F1E68"/>
    <w:rsid w:val="003F34DA"/>
    <w:rsid w:val="003F78EB"/>
    <w:rsid w:val="004027DD"/>
    <w:rsid w:val="0040286C"/>
    <w:rsid w:val="0041058D"/>
    <w:rsid w:val="0041075E"/>
    <w:rsid w:val="00411041"/>
    <w:rsid w:val="00413051"/>
    <w:rsid w:val="00415655"/>
    <w:rsid w:val="00417E12"/>
    <w:rsid w:val="00420005"/>
    <w:rsid w:val="00423C32"/>
    <w:rsid w:val="00423D9A"/>
    <w:rsid w:val="004277B4"/>
    <w:rsid w:val="00434EBD"/>
    <w:rsid w:val="004350A1"/>
    <w:rsid w:val="00442749"/>
    <w:rsid w:val="00442F30"/>
    <w:rsid w:val="004431FC"/>
    <w:rsid w:val="00443CBB"/>
    <w:rsid w:val="0044689F"/>
    <w:rsid w:val="0044743D"/>
    <w:rsid w:val="00447626"/>
    <w:rsid w:val="00450953"/>
    <w:rsid w:val="00451E7B"/>
    <w:rsid w:val="00457271"/>
    <w:rsid w:val="0045790A"/>
    <w:rsid w:val="00457ADE"/>
    <w:rsid w:val="004601DB"/>
    <w:rsid w:val="00460C16"/>
    <w:rsid w:val="00460CDA"/>
    <w:rsid w:val="004637C5"/>
    <w:rsid w:val="004651D2"/>
    <w:rsid w:val="00470C0F"/>
    <w:rsid w:val="0047217F"/>
    <w:rsid w:val="0047243D"/>
    <w:rsid w:val="00476128"/>
    <w:rsid w:val="004839E4"/>
    <w:rsid w:val="0048547C"/>
    <w:rsid w:val="00485895"/>
    <w:rsid w:val="0048718C"/>
    <w:rsid w:val="00487B6D"/>
    <w:rsid w:val="004908A8"/>
    <w:rsid w:val="0049549A"/>
    <w:rsid w:val="0049665D"/>
    <w:rsid w:val="00497215"/>
    <w:rsid w:val="00497651"/>
    <w:rsid w:val="004A3E26"/>
    <w:rsid w:val="004A4BA4"/>
    <w:rsid w:val="004C0D47"/>
    <w:rsid w:val="004C3915"/>
    <w:rsid w:val="004C3B18"/>
    <w:rsid w:val="004C6418"/>
    <w:rsid w:val="004D05DB"/>
    <w:rsid w:val="004D0F5A"/>
    <w:rsid w:val="004D54A7"/>
    <w:rsid w:val="004E526C"/>
    <w:rsid w:val="004E5375"/>
    <w:rsid w:val="004F7CE5"/>
    <w:rsid w:val="005001F2"/>
    <w:rsid w:val="005003EA"/>
    <w:rsid w:val="00502EB2"/>
    <w:rsid w:val="00503874"/>
    <w:rsid w:val="005041B1"/>
    <w:rsid w:val="005103D4"/>
    <w:rsid w:val="0051076F"/>
    <w:rsid w:val="0051187F"/>
    <w:rsid w:val="00515512"/>
    <w:rsid w:val="0051662F"/>
    <w:rsid w:val="00522DF2"/>
    <w:rsid w:val="00530F2B"/>
    <w:rsid w:val="005345E7"/>
    <w:rsid w:val="00540C12"/>
    <w:rsid w:val="00544E4E"/>
    <w:rsid w:val="005468E6"/>
    <w:rsid w:val="00547748"/>
    <w:rsid w:val="00550897"/>
    <w:rsid w:val="005513EA"/>
    <w:rsid w:val="00557890"/>
    <w:rsid w:val="00557893"/>
    <w:rsid w:val="00560308"/>
    <w:rsid w:val="00561BD9"/>
    <w:rsid w:val="005641CE"/>
    <w:rsid w:val="0056469D"/>
    <w:rsid w:val="0056497C"/>
    <w:rsid w:val="0056712A"/>
    <w:rsid w:val="00570515"/>
    <w:rsid w:val="0057570D"/>
    <w:rsid w:val="00577D03"/>
    <w:rsid w:val="00580AFD"/>
    <w:rsid w:val="00584C9E"/>
    <w:rsid w:val="0058705A"/>
    <w:rsid w:val="00590907"/>
    <w:rsid w:val="00594BDB"/>
    <w:rsid w:val="00595701"/>
    <w:rsid w:val="00596DE1"/>
    <w:rsid w:val="005B1A70"/>
    <w:rsid w:val="005B1E32"/>
    <w:rsid w:val="005B3078"/>
    <w:rsid w:val="005B693C"/>
    <w:rsid w:val="005B7134"/>
    <w:rsid w:val="005C133E"/>
    <w:rsid w:val="005C32EC"/>
    <w:rsid w:val="005C5AFB"/>
    <w:rsid w:val="005C66EC"/>
    <w:rsid w:val="005C67B7"/>
    <w:rsid w:val="005C71F7"/>
    <w:rsid w:val="005D1EC1"/>
    <w:rsid w:val="005D6C64"/>
    <w:rsid w:val="005D6D43"/>
    <w:rsid w:val="005D760C"/>
    <w:rsid w:val="005D7970"/>
    <w:rsid w:val="005E704D"/>
    <w:rsid w:val="005F34EC"/>
    <w:rsid w:val="005F505E"/>
    <w:rsid w:val="006050A4"/>
    <w:rsid w:val="006054A9"/>
    <w:rsid w:val="00606F2D"/>
    <w:rsid w:val="00611267"/>
    <w:rsid w:val="00611F6B"/>
    <w:rsid w:val="00612077"/>
    <w:rsid w:val="00613952"/>
    <w:rsid w:val="00615B3B"/>
    <w:rsid w:val="0062440E"/>
    <w:rsid w:val="006252F4"/>
    <w:rsid w:val="0062609A"/>
    <w:rsid w:val="00630DE7"/>
    <w:rsid w:val="006424A0"/>
    <w:rsid w:val="0064419F"/>
    <w:rsid w:val="00647C13"/>
    <w:rsid w:val="006534DB"/>
    <w:rsid w:val="00660BE1"/>
    <w:rsid w:val="00663205"/>
    <w:rsid w:val="006649D6"/>
    <w:rsid w:val="006746ED"/>
    <w:rsid w:val="006764E6"/>
    <w:rsid w:val="00682B43"/>
    <w:rsid w:val="00683DF4"/>
    <w:rsid w:val="00686386"/>
    <w:rsid w:val="006863F6"/>
    <w:rsid w:val="00692847"/>
    <w:rsid w:val="00692CB2"/>
    <w:rsid w:val="00694BD8"/>
    <w:rsid w:val="006955A9"/>
    <w:rsid w:val="00697CFB"/>
    <w:rsid w:val="006A166A"/>
    <w:rsid w:val="006A39A3"/>
    <w:rsid w:val="006A4691"/>
    <w:rsid w:val="006A68CF"/>
    <w:rsid w:val="006B20B2"/>
    <w:rsid w:val="006B68F6"/>
    <w:rsid w:val="006C2432"/>
    <w:rsid w:val="006D0ABC"/>
    <w:rsid w:val="006D2D17"/>
    <w:rsid w:val="006E09A6"/>
    <w:rsid w:val="006E0B90"/>
    <w:rsid w:val="006E57E7"/>
    <w:rsid w:val="006F0106"/>
    <w:rsid w:val="006F0B49"/>
    <w:rsid w:val="006F25D9"/>
    <w:rsid w:val="006F3190"/>
    <w:rsid w:val="006F37EA"/>
    <w:rsid w:val="006F4D30"/>
    <w:rsid w:val="006F7137"/>
    <w:rsid w:val="007046B7"/>
    <w:rsid w:val="00704B9D"/>
    <w:rsid w:val="00704BE0"/>
    <w:rsid w:val="00711B3C"/>
    <w:rsid w:val="007138DB"/>
    <w:rsid w:val="00724E39"/>
    <w:rsid w:val="0072633D"/>
    <w:rsid w:val="007279FE"/>
    <w:rsid w:val="00736020"/>
    <w:rsid w:val="0074469E"/>
    <w:rsid w:val="00746348"/>
    <w:rsid w:val="00747A3A"/>
    <w:rsid w:val="00757564"/>
    <w:rsid w:val="0076112A"/>
    <w:rsid w:val="0076145E"/>
    <w:rsid w:val="00765811"/>
    <w:rsid w:val="007658D3"/>
    <w:rsid w:val="007743C1"/>
    <w:rsid w:val="007744B1"/>
    <w:rsid w:val="00780CD0"/>
    <w:rsid w:val="00781404"/>
    <w:rsid w:val="007817BF"/>
    <w:rsid w:val="007818D2"/>
    <w:rsid w:val="007819F0"/>
    <w:rsid w:val="00785535"/>
    <w:rsid w:val="00792130"/>
    <w:rsid w:val="00795E41"/>
    <w:rsid w:val="00796806"/>
    <w:rsid w:val="00796F81"/>
    <w:rsid w:val="007A0D32"/>
    <w:rsid w:val="007A2BF5"/>
    <w:rsid w:val="007A2D6E"/>
    <w:rsid w:val="007A3D1D"/>
    <w:rsid w:val="007A5F17"/>
    <w:rsid w:val="007A6292"/>
    <w:rsid w:val="007A6C2A"/>
    <w:rsid w:val="007B03CD"/>
    <w:rsid w:val="007B0AD1"/>
    <w:rsid w:val="007B1482"/>
    <w:rsid w:val="007B5917"/>
    <w:rsid w:val="007B5B08"/>
    <w:rsid w:val="007C309D"/>
    <w:rsid w:val="007C498F"/>
    <w:rsid w:val="007D352B"/>
    <w:rsid w:val="007D53A1"/>
    <w:rsid w:val="007E016E"/>
    <w:rsid w:val="007E207D"/>
    <w:rsid w:val="007E2D4F"/>
    <w:rsid w:val="007E30E3"/>
    <w:rsid w:val="007E4CE3"/>
    <w:rsid w:val="007F3501"/>
    <w:rsid w:val="007F61EB"/>
    <w:rsid w:val="00801621"/>
    <w:rsid w:val="00802CDE"/>
    <w:rsid w:val="0080579C"/>
    <w:rsid w:val="00810DE4"/>
    <w:rsid w:val="008115D8"/>
    <w:rsid w:val="008125F3"/>
    <w:rsid w:val="00815A70"/>
    <w:rsid w:val="0082017B"/>
    <w:rsid w:val="008203CF"/>
    <w:rsid w:val="00821C3E"/>
    <w:rsid w:val="00822AFC"/>
    <w:rsid w:val="00830833"/>
    <w:rsid w:val="00841348"/>
    <w:rsid w:val="0084669C"/>
    <w:rsid w:val="00846EA8"/>
    <w:rsid w:val="008504F9"/>
    <w:rsid w:val="0085729C"/>
    <w:rsid w:val="008600BE"/>
    <w:rsid w:val="008664B7"/>
    <w:rsid w:val="00866B15"/>
    <w:rsid w:val="00867855"/>
    <w:rsid w:val="00872774"/>
    <w:rsid w:val="00874AA2"/>
    <w:rsid w:val="00875769"/>
    <w:rsid w:val="00876F2F"/>
    <w:rsid w:val="0087757F"/>
    <w:rsid w:val="00881CDA"/>
    <w:rsid w:val="008863F1"/>
    <w:rsid w:val="00892073"/>
    <w:rsid w:val="0089327F"/>
    <w:rsid w:val="008946FD"/>
    <w:rsid w:val="00896667"/>
    <w:rsid w:val="00897048"/>
    <w:rsid w:val="008A09F0"/>
    <w:rsid w:val="008A2C30"/>
    <w:rsid w:val="008B0ACE"/>
    <w:rsid w:val="008C3094"/>
    <w:rsid w:val="008D0178"/>
    <w:rsid w:val="008D21B3"/>
    <w:rsid w:val="008D29FB"/>
    <w:rsid w:val="008E36AA"/>
    <w:rsid w:val="008F2B8C"/>
    <w:rsid w:val="00900089"/>
    <w:rsid w:val="009011E2"/>
    <w:rsid w:val="0090257B"/>
    <w:rsid w:val="00906CED"/>
    <w:rsid w:val="00907CD6"/>
    <w:rsid w:val="009107AB"/>
    <w:rsid w:val="00911906"/>
    <w:rsid w:val="009129D6"/>
    <w:rsid w:val="00913968"/>
    <w:rsid w:val="00920318"/>
    <w:rsid w:val="00921637"/>
    <w:rsid w:val="00924182"/>
    <w:rsid w:val="009260F9"/>
    <w:rsid w:val="00926F19"/>
    <w:rsid w:val="00935691"/>
    <w:rsid w:val="00945598"/>
    <w:rsid w:val="009502DA"/>
    <w:rsid w:val="009552CA"/>
    <w:rsid w:val="00955307"/>
    <w:rsid w:val="0095537C"/>
    <w:rsid w:val="00955D9A"/>
    <w:rsid w:val="00955E5B"/>
    <w:rsid w:val="00965BD4"/>
    <w:rsid w:val="009668BE"/>
    <w:rsid w:val="009712D8"/>
    <w:rsid w:val="00972422"/>
    <w:rsid w:val="0097575C"/>
    <w:rsid w:val="00975CF1"/>
    <w:rsid w:val="0097728B"/>
    <w:rsid w:val="00984DF7"/>
    <w:rsid w:val="00985673"/>
    <w:rsid w:val="00994D15"/>
    <w:rsid w:val="009958CD"/>
    <w:rsid w:val="0099610E"/>
    <w:rsid w:val="009A744F"/>
    <w:rsid w:val="009B027A"/>
    <w:rsid w:val="009B32E0"/>
    <w:rsid w:val="009C684D"/>
    <w:rsid w:val="009C68CA"/>
    <w:rsid w:val="009C77CF"/>
    <w:rsid w:val="009D078B"/>
    <w:rsid w:val="009D14DF"/>
    <w:rsid w:val="009D220D"/>
    <w:rsid w:val="009D2941"/>
    <w:rsid w:val="009D693A"/>
    <w:rsid w:val="009D7333"/>
    <w:rsid w:val="009E6A11"/>
    <w:rsid w:val="009E6E4B"/>
    <w:rsid w:val="009F1A6D"/>
    <w:rsid w:val="009F686F"/>
    <w:rsid w:val="009F6A98"/>
    <w:rsid w:val="00A042E9"/>
    <w:rsid w:val="00A11855"/>
    <w:rsid w:val="00A161CC"/>
    <w:rsid w:val="00A208D9"/>
    <w:rsid w:val="00A255A4"/>
    <w:rsid w:val="00A27D8A"/>
    <w:rsid w:val="00A30D15"/>
    <w:rsid w:val="00A31BF0"/>
    <w:rsid w:val="00A34425"/>
    <w:rsid w:val="00A41D9A"/>
    <w:rsid w:val="00A4300F"/>
    <w:rsid w:val="00A45C7F"/>
    <w:rsid w:val="00A520B0"/>
    <w:rsid w:val="00A55446"/>
    <w:rsid w:val="00A608B2"/>
    <w:rsid w:val="00A66099"/>
    <w:rsid w:val="00A66FCE"/>
    <w:rsid w:val="00A7365D"/>
    <w:rsid w:val="00A76638"/>
    <w:rsid w:val="00A77A5C"/>
    <w:rsid w:val="00A83457"/>
    <w:rsid w:val="00A834D0"/>
    <w:rsid w:val="00A867E4"/>
    <w:rsid w:val="00A86C53"/>
    <w:rsid w:val="00A870DC"/>
    <w:rsid w:val="00A87398"/>
    <w:rsid w:val="00A90BB5"/>
    <w:rsid w:val="00A91012"/>
    <w:rsid w:val="00A9220E"/>
    <w:rsid w:val="00A9382F"/>
    <w:rsid w:val="00A93F2D"/>
    <w:rsid w:val="00A944B2"/>
    <w:rsid w:val="00A96D31"/>
    <w:rsid w:val="00AA0623"/>
    <w:rsid w:val="00AA589C"/>
    <w:rsid w:val="00AA64D1"/>
    <w:rsid w:val="00AA7B3C"/>
    <w:rsid w:val="00AB03C6"/>
    <w:rsid w:val="00AB47E7"/>
    <w:rsid w:val="00AB5BE5"/>
    <w:rsid w:val="00AB7A79"/>
    <w:rsid w:val="00AC2FCF"/>
    <w:rsid w:val="00AC5E8E"/>
    <w:rsid w:val="00AD358E"/>
    <w:rsid w:val="00AD3C1C"/>
    <w:rsid w:val="00AE387A"/>
    <w:rsid w:val="00AE4A6A"/>
    <w:rsid w:val="00AF3555"/>
    <w:rsid w:val="00AF3922"/>
    <w:rsid w:val="00AF3DED"/>
    <w:rsid w:val="00AF3F4A"/>
    <w:rsid w:val="00AF4B4C"/>
    <w:rsid w:val="00AF6D75"/>
    <w:rsid w:val="00B02CDF"/>
    <w:rsid w:val="00B11565"/>
    <w:rsid w:val="00B13134"/>
    <w:rsid w:val="00B1420B"/>
    <w:rsid w:val="00B15C45"/>
    <w:rsid w:val="00B1634E"/>
    <w:rsid w:val="00B2717B"/>
    <w:rsid w:val="00B2740A"/>
    <w:rsid w:val="00B31333"/>
    <w:rsid w:val="00B438E6"/>
    <w:rsid w:val="00B45DE2"/>
    <w:rsid w:val="00B46954"/>
    <w:rsid w:val="00B50F94"/>
    <w:rsid w:val="00B52126"/>
    <w:rsid w:val="00B57036"/>
    <w:rsid w:val="00B61AA7"/>
    <w:rsid w:val="00B67FE8"/>
    <w:rsid w:val="00B722A7"/>
    <w:rsid w:val="00B740CC"/>
    <w:rsid w:val="00B7428D"/>
    <w:rsid w:val="00B742B3"/>
    <w:rsid w:val="00B774D3"/>
    <w:rsid w:val="00B77F2D"/>
    <w:rsid w:val="00B802D2"/>
    <w:rsid w:val="00B91EA2"/>
    <w:rsid w:val="00BA213E"/>
    <w:rsid w:val="00BA23D2"/>
    <w:rsid w:val="00BB3A1D"/>
    <w:rsid w:val="00BB5EFF"/>
    <w:rsid w:val="00BB68B1"/>
    <w:rsid w:val="00BC3014"/>
    <w:rsid w:val="00BC4B2F"/>
    <w:rsid w:val="00BC554F"/>
    <w:rsid w:val="00BC7E6B"/>
    <w:rsid w:val="00BD19EF"/>
    <w:rsid w:val="00BD2A76"/>
    <w:rsid w:val="00BE02E1"/>
    <w:rsid w:val="00BE09AE"/>
    <w:rsid w:val="00BE0D51"/>
    <w:rsid w:val="00BE3077"/>
    <w:rsid w:val="00BE37BE"/>
    <w:rsid w:val="00BE72FF"/>
    <w:rsid w:val="00BF079E"/>
    <w:rsid w:val="00BF3C18"/>
    <w:rsid w:val="00BF619D"/>
    <w:rsid w:val="00BF68BA"/>
    <w:rsid w:val="00BF6A64"/>
    <w:rsid w:val="00C03259"/>
    <w:rsid w:val="00C0391F"/>
    <w:rsid w:val="00C041A0"/>
    <w:rsid w:val="00C048D9"/>
    <w:rsid w:val="00C07029"/>
    <w:rsid w:val="00C0751F"/>
    <w:rsid w:val="00C1245B"/>
    <w:rsid w:val="00C12B01"/>
    <w:rsid w:val="00C24B31"/>
    <w:rsid w:val="00C259E0"/>
    <w:rsid w:val="00C322F3"/>
    <w:rsid w:val="00C3256C"/>
    <w:rsid w:val="00C34FEE"/>
    <w:rsid w:val="00C35AD7"/>
    <w:rsid w:val="00C44AD9"/>
    <w:rsid w:val="00C46998"/>
    <w:rsid w:val="00C54F34"/>
    <w:rsid w:val="00C5677A"/>
    <w:rsid w:val="00C6030C"/>
    <w:rsid w:val="00C60B20"/>
    <w:rsid w:val="00C627E0"/>
    <w:rsid w:val="00C6521F"/>
    <w:rsid w:val="00C66C63"/>
    <w:rsid w:val="00C66C9E"/>
    <w:rsid w:val="00C67EA5"/>
    <w:rsid w:val="00C774E2"/>
    <w:rsid w:val="00C8427C"/>
    <w:rsid w:val="00C90578"/>
    <w:rsid w:val="00C92CD8"/>
    <w:rsid w:val="00C94DEE"/>
    <w:rsid w:val="00C96A19"/>
    <w:rsid w:val="00CA6A27"/>
    <w:rsid w:val="00CA6C22"/>
    <w:rsid w:val="00CA6D24"/>
    <w:rsid w:val="00CB45F6"/>
    <w:rsid w:val="00CB4C93"/>
    <w:rsid w:val="00CC0DBF"/>
    <w:rsid w:val="00CC2C2C"/>
    <w:rsid w:val="00CC56A4"/>
    <w:rsid w:val="00CC7209"/>
    <w:rsid w:val="00CD28C1"/>
    <w:rsid w:val="00CD45DB"/>
    <w:rsid w:val="00CE04CE"/>
    <w:rsid w:val="00CE3736"/>
    <w:rsid w:val="00CE4CBD"/>
    <w:rsid w:val="00CF06E1"/>
    <w:rsid w:val="00CF2D7A"/>
    <w:rsid w:val="00CF4BAE"/>
    <w:rsid w:val="00D010FD"/>
    <w:rsid w:val="00D05A7C"/>
    <w:rsid w:val="00D066D5"/>
    <w:rsid w:val="00D12B8C"/>
    <w:rsid w:val="00D17517"/>
    <w:rsid w:val="00D211BC"/>
    <w:rsid w:val="00D23DB0"/>
    <w:rsid w:val="00D24EFA"/>
    <w:rsid w:val="00D265C2"/>
    <w:rsid w:val="00D27414"/>
    <w:rsid w:val="00D275CF"/>
    <w:rsid w:val="00D30B43"/>
    <w:rsid w:val="00D30E4E"/>
    <w:rsid w:val="00D32A6D"/>
    <w:rsid w:val="00D3304D"/>
    <w:rsid w:val="00D33089"/>
    <w:rsid w:val="00D33ABB"/>
    <w:rsid w:val="00D34AC6"/>
    <w:rsid w:val="00D41543"/>
    <w:rsid w:val="00D432F7"/>
    <w:rsid w:val="00D43606"/>
    <w:rsid w:val="00D44F2C"/>
    <w:rsid w:val="00D53762"/>
    <w:rsid w:val="00D54084"/>
    <w:rsid w:val="00D54AAD"/>
    <w:rsid w:val="00D61E0A"/>
    <w:rsid w:val="00D64BBE"/>
    <w:rsid w:val="00D674BC"/>
    <w:rsid w:val="00D74581"/>
    <w:rsid w:val="00D74C4C"/>
    <w:rsid w:val="00D82D65"/>
    <w:rsid w:val="00D930E1"/>
    <w:rsid w:val="00D946D0"/>
    <w:rsid w:val="00D97742"/>
    <w:rsid w:val="00DA5000"/>
    <w:rsid w:val="00DA6175"/>
    <w:rsid w:val="00DA688A"/>
    <w:rsid w:val="00DB3B5A"/>
    <w:rsid w:val="00DB489F"/>
    <w:rsid w:val="00DB743D"/>
    <w:rsid w:val="00DB78D9"/>
    <w:rsid w:val="00DC1353"/>
    <w:rsid w:val="00DC2D87"/>
    <w:rsid w:val="00DC645C"/>
    <w:rsid w:val="00DC7A15"/>
    <w:rsid w:val="00DD0F63"/>
    <w:rsid w:val="00DD2F0C"/>
    <w:rsid w:val="00DD4221"/>
    <w:rsid w:val="00DD62EC"/>
    <w:rsid w:val="00DE0B8D"/>
    <w:rsid w:val="00DE58A8"/>
    <w:rsid w:val="00DF36B5"/>
    <w:rsid w:val="00DF477C"/>
    <w:rsid w:val="00DF50DC"/>
    <w:rsid w:val="00DF6AE9"/>
    <w:rsid w:val="00E0031D"/>
    <w:rsid w:val="00E05EC1"/>
    <w:rsid w:val="00E11A30"/>
    <w:rsid w:val="00E13D22"/>
    <w:rsid w:val="00E13F58"/>
    <w:rsid w:val="00E17666"/>
    <w:rsid w:val="00E17C98"/>
    <w:rsid w:val="00E21EEE"/>
    <w:rsid w:val="00E245D7"/>
    <w:rsid w:val="00E258E1"/>
    <w:rsid w:val="00E341EC"/>
    <w:rsid w:val="00E352EC"/>
    <w:rsid w:val="00E3567E"/>
    <w:rsid w:val="00E412BE"/>
    <w:rsid w:val="00E417FB"/>
    <w:rsid w:val="00E4222F"/>
    <w:rsid w:val="00E430B7"/>
    <w:rsid w:val="00E43506"/>
    <w:rsid w:val="00E43D2D"/>
    <w:rsid w:val="00E47963"/>
    <w:rsid w:val="00E50196"/>
    <w:rsid w:val="00E52DC6"/>
    <w:rsid w:val="00E52F1E"/>
    <w:rsid w:val="00E52F4A"/>
    <w:rsid w:val="00E55DB5"/>
    <w:rsid w:val="00E579FC"/>
    <w:rsid w:val="00E619D2"/>
    <w:rsid w:val="00E623B7"/>
    <w:rsid w:val="00E6244E"/>
    <w:rsid w:val="00E65050"/>
    <w:rsid w:val="00E66436"/>
    <w:rsid w:val="00E70227"/>
    <w:rsid w:val="00E73CC1"/>
    <w:rsid w:val="00E744F1"/>
    <w:rsid w:val="00E81A7C"/>
    <w:rsid w:val="00E82470"/>
    <w:rsid w:val="00E844A1"/>
    <w:rsid w:val="00E86794"/>
    <w:rsid w:val="00E87240"/>
    <w:rsid w:val="00E87E7E"/>
    <w:rsid w:val="00E94F93"/>
    <w:rsid w:val="00E9533F"/>
    <w:rsid w:val="00E95ABA"/>
    <w:rsid w:val="00EA0919"/>
    <w:rsid w:val="00EA78E9"/>
    <w:rsid w:val="00EB003D"/>
    <w:rsid w:val="00EB2A47"/>
    <w:rsid w:val="00EB31B3"/>
    <w:rsid w:val="00EB435A"/>
    <w:rsid w:val="00EB5E80"/>
    <w:rsid w:val="00EB67F7"/>
    <w:rsid w:val="00EC2CEB"/>
    <w:rsid w:val="00ED0086"/>
    <w:rsid w:val="00ED182D"/>
    <w:rsid w:val="00ED6D16"/>
    <w:rsid w:val="00EE10DB"/>
    <w:rsid w:val="00EE46AF"/>
    <w:rsid w:val="00EE5F94"/>
    <w:rsid w:val="00EF14B3"/>
    <w:rsid w:val="00EF563C"/>
    <w:rsid w:val="00F115E8"/>
    <w:rsid w:val="00F138C0"/>
    <w:rsid w:val="00F1455B"/>
    <w:rsid w:val="00F17989"/>
    <w:rsid w:val="00F23B01"/>
    <w:rsid w:val="00F26D7F"/>
    <w:rsid w:val="00F30CF5"/>
    <w:rsid w:val="00F3184D"/>
    <w:rsid w:val="00F36A38"/>
    <w:rsid w:val="00F441BC"/>
    <w:rsid w:val="00F44553"/>
    <w:rsid w:val="00F47EF0"/>
    <w:rsid w:val="00F50F5D"/>
    <w:rsid w:val="00F51B6C"/>
    <w:rsid w:val="00F6658A"/>
    <w:rsid w:val="00F7009D"/>
    <w:rsid w:val="00F7124A"/>
    <w:rsid w:val="00F73F64"/>
    <w:rsid w:val="00F745EE"/>
    <w:rsid w:val="00F74878"/>
    <w:rsid w:val="00F760F9"/>
    <w:rsid w:val="00F7719D"/>
    <w:rsid w:val="00F82FB4"/>
    <w:rsid w:val="00F84107"/>
    <w:rsid w:val="00F85183"/>
    <w:rsid w:val="00F85D60"/>
    <w:rsid w:val="00F9147F"/>
    <w:rsid w:val="00F91E26"/>
    <w:rsid w:val="00F92356"/>
    <w:rsid w:val="00F92495"/>
    <w:rsid w:val="00F926CE"/>
    <w:rsid w:val="00F94901"/>
    <w:rsid w:val="00F95D6D"/>
    <w:rsid w:val="00F977C7"/>
    <w:rsid w:val="00FA170C"/>
    <w:rsid w:val="00FB3EE8"/>
    <w:rsid w:val="00FB62E5"/>
    <w:rsid w:val="00FC1F6A"/>
    <w:rsid w:val="00FC2FCD"/>
    <w:rsid w:val="00FC760A"/>
    <w:rsid w:val="00FD0D57"/>
    <w:rsid w:val="00FD22BD"/>
    <w:rsid w:val="00FD6CF6"/>
    <w:rsid w:val="00FE01E6"/>
    <w:rsid w:val="00FE356C"/>
    <w:rsid w:val="00FF4175"/>
    <w:rsid w:val="00FF6AF8"/>
    <w:rsid w:val="00FF6EAC"/>
    <w:rsid w:val="00FF71FA"/>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A2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12F"/>
  </w:style>
  <w:style w:type="paragraph" w:styleId="Heading1">
    <w:name w:val="heading 1"/>
    <w:basedOn w:val="Normal"/>
    <w:next w:val="Normal"/>
    <w:link w:val="Heading1Char"/>
    <w:uiPriority w:val="9"/>
    <w:qFormat/>
    <w:rsid w:val="002F54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3B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4DE"/>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E4796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314B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NYMParagraphHeadingUnderlined">
    <w:name w:val="BNYM Paragraph Heading Underlined"/>
    <w:basedOn w:val="Heading7"/>
    <w:next w:val="Normal"/>
    <w:autoRedefine/>
    <w:qFormat/>
    <w:rsid w:val="00E47963"/>
    <w:pPr>
      <w:keepLines w:val="0"/>
      <w:spacing w:before="0" w:line="240" w:lineRule="auto"/>
      <w:jc w:val="both"/>
    </w:pPr>
    <w:rPr>
      <w:rFonts w:ascii="Georgia" w:eastAsia="Times New Roman" w:hAnsi="Georgia" w:cs="Tahoma"/>
      <w:bCs/>
      <w:i w:val="0"/>
      <w:iCs w:val="0"/>
      <w:noProof/>
      <w:color w:val="auto"/>
      <w:szCs w:val="24"/>
      <w:u w:val="single"/>
    </w:rPr>
  </w:style>
  <w:style w:type="character" w:customStyle="1" w:styleId="Heading7Char">
    <w:name w:val="Heading 7 Char"/>
    <w:basedOn w:val="DefaultParagraphFont"/>
    <w:link w:val="Heading7"/>
    <w:uiPriority w:val="9"/>
    <w:semiHidden/>
    <w:rsid w:val="00E47963"/>
    <w:rPr>
      <w:rFonts w:asciiTheme="majorHAnsi" w:eastAsiaTheme="majorEastAsia" w:hAnsiTheme="majorHAnsi" w:cstheme="majorBidi"/>
      <w:i/>
      <w:iCs/>
      <w:color w:val="404040" w:themeColor="text1" w:themeTint="BF"/>
    </w:rPr>
  </w:style>
  <w:style w:type="character" w:customStyle="1" w:styleId="Heading3Char">
    <w:name w:val="Heading 3 Char"/>
    <w:basedOn w:val="DefaultParagraphFont"/>
    <w:link w:val="Heading3"/>
    <w:uiPriority w:val="9"/>
    <w:rsid w:val="002F54D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rsid w:val="002F54DE"/>
    <w:rPr>
      <w:sz w:val="16"/>
      <w:szCs w:val="16"/>
    </w:rPr>
  </w:style>
  <w:style w:type="paragraph" w:styleId="CommentText">
    <w:name w:val="annotation text"/>
    <w:basedOn w:val="Normal"/>
    <w:link w:val="CommentTextChar"/>
    <w:uiPriority w:val="99"/>
    <w:semiHidden/>
    <w:rsid w:val="002F54DE"/>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sid w:val="002F54DE"/>
    <w:rPr>
      <w:rFonts w:ascii="Calibri" w:eastAsia="Calibri" w:hAnsi="Calibri" w:cs="Calibri"/>
      <w:sz w:val="20"/>
      <w:szCs w:val="20"/>
    </w:rPr>
  </w:style>
  <w:style w:type="paragraph" w:styleId="BalloonText">
    <w:name w:val="Balloon Text"/>
    <w:basedOn w:val="Normal"/>
    <w:link w:val="BalloonTextChar"/>
    <w:uiPriority w:val="99"/>
    <w:semiHidden/>
    <w:unhideWhenUsed/>
    <w:rsid w:val="002F5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4DE"/>
    <w:rPr>
      <w:rFonts w:ascii="Tahoma" w:hAnsi="Tahoma" w:cs="Tahoma"/>
      <w:sz w:val="16"/>
      <w:szCs w:val="16"/>
    </w:rPr>
  </w:style>
  <w:style w:type="character" w:customStyle="1" w:styleId="Heading1Char">
    <w:name w:val="Heading 1 Char"/>
    <w:basedOn w:val="DefaultParagraphFont"/>
    <w:link w:val="Heading1"/>
    <w:uiPriority w:val="9"/>
    <w:rsid w:val="002F54D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2F54DE"/>
    <w:pPr>
      <w:numPr>
        <w:ilvl w:val="1"/>
        <w:numId w:val="1"/>
      </w:numPr>
    </w:pPr>
    <w:rPr>
      <w:rFonts w:ascii="Calibri" w:eastAsia="Calibri" w:hAnsi="Calibri" w:cs="Times New Roman"/>
      <w:b/>
      <w:bCs/>
    </w:rPr>
  </w:style>
  <w:style w:type="character" w:customStyle="1" w:styleId="ListParagraphChar">
    <w:name w:val="List Paragraph Char"/>
    <w:basedOn w:val="DefaultParagraphFont"/>
    <w:link w:val="ListParagraph"/>
    <w:uiPriority w:val="34"/>
    <w:locked/>
    <w:rsid w:val="002F54DE"/>
    <w:rPr>
      <w:rFonts w:ascii="Calibri" w:eastAsia="Calibri" w:hAnsi="Calibri" w:cs="Times New Roman"/>
      <w:b/>
      <w:bCs/>
    </w:rPr>
  </w:style>
  <w:style w:type="paragraph" w:styleId="TOCHeading">
    <w:name w:val="TOC Heading"/>
    <w:basedOn w:val="Heading1"/>
    <w:next w:val="Normal"/>
    <w:uiPriority w:val="39"/>
    <w:qFormat/>
    <w:rsid w:val="002F54DE"/>
    <w:pPr>
      <w:outlineLvl w:val="9"/>
    </w:pPr>
    <w:rPr>
      <w:rFonts w:ascii="Cambria" w:eastAsia="Times New Roman" w:hAnsi="Cambria" w:cs="Cambria"/>
      <w:color w:val="365F91"/>
    </w:rPr>
  </w:style>
  <w:style w:type="character" w:styleId="Hyperlink">
    <w:name w:val="Hyperlink"/>
    <w:basedOn w:val="DefaultParagraphFont"/>
    <w:uiPriority w:val="99"/>
    <w:rsid w:val="002F54DE"/>
    <w:rPr>
      <w:color w:val="0000FF"/>
      <w:u w:val="single"/>
    </w:rPr>
  </w:style>
  <w:style w:type="paragraph" w:styleId="TOC1">
    <w:name w:val="toc 1"/>
    <w:basedOn w:val="Normal"/>
    <w:next w:val="Normal"/>
    <w:autoRedefine/>
    <w:uiPriority w:val="39"/>
    <w:rsid w:val="00011222"/>
    <w:pPr>
      <w:tabs>
        <w:tab w:val="right" w:leader="dot" w:pos="9350"/>
      </w:tabs>
      <w:spacing w:after="100"/>
    </w:pPr>
    <w:rPr>
      <w:rFonts w:ascii="Times New Roman" w:eastAsia="Calibri" w:hAnsi="Times New Roman" w:cs="Times New Roman"/>
      <w:noProof/>
      <w:color w:val="000000" w:themeColor="text1"/>
      <w:sz w:val="24"/>
      <w:szCs w:val="24"/>
    </w:rPr>
  </w:style>
  <w:style w:type="paragraph" w:customStyle="1" w:styleId="SectionText">
    <w:name w:val="Section Text"/>
    <w:next w:val="Normal"/>
    <w:autoRedefine/>
    <w:uiPriority w:val="99"/>
    <w:rsid w:val="002F1DBF"/>
    <w:pPr>
      <w:keepNext/>
      <w:numPr>
        <w:ilvl w:val="1"/>
        <w:numId w:val="2"/>
      </w:numPr>
      <w:spacing w:after="0" w:line="240" w:lineRule="auto"/>
    </w:pPr>
    <w:rPr>
      <w:rFonts w:ascii="Tms Rmn" w:eastAsia="Times New Roman" w:hAnsi="Tms Rmn" w:cs="Tms Rmn"/>
      <w:sz w:val="24"/>
      <w:szCs w:val="24"/>
    </w:rPr>
  </w:style>
  <w:style w:type="paragraph" w:customStyle="1" w:styleId="Details">
    <w:name w:val="Details"/>
    <w:next w:val="Normal"/>
    <w:autoRedefine/>
    <w:uiPriority w:val="99"/>
    <w:rsid w:val="002F1DBF"/>
    <w:pPr>
      <w:numPr>
        <w:ilvl w:val="2"/>
        <w:numId w:val="2"/>
      </w:numPr>
      <w:spacing w:after="0" w:line="240" w:lineRule="auto"/>
    </w:pPr>
    <w:rPr>
      <w:rFonts w:ascii="Times New Roman" w:eastAsia="Times New Roman" w:hAnsi="Times New Roman" w:cs="Times New Roman"/>
      <w:sz w:val="24"/>
      <w:szCs w:val="24"/>
    </w:rPr>
  </w:style>
  <w:style w:type="paragraph" w:customStyle="1" w:styleId="Default">
    <w:name w:val="Default"/>
    <w:rsid w:val="000B146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Level2Body">
    <w:name w:val="Level 2 Body"/>
    <w:basedOn w:val="Normal"/>
    <w:link w:val="Level2BodyChar"/>
    <w:uiPriority w:val="99"/>
    <w:rsid w:val="000B1466"/>
    <w:pPr>
      <w:spacing w:after="0"/>
      <w:ind w:left="90"/>
      <w:jc w:val="both"/>
    </w:pPr>
    <w:rPr>
      <w:rFonts w:ascii="Arial" w:eastAsia="Times New Roman" w:hAnsi="Arial" w:cs="Arial"/>
      <w:lang w:eastAsia="zh-CN"/>
    </w:rPr>
  </w:style>
  <w:style w:type="character" w:customStyle="1" w:styleId="Level2BodyChar">
    <w:name w:val="Level 2 Body Char"/>
    <w:basedOn w:val="DefaultParagraphFont"/>
    <w:link w:val="Level2Body"/>
    <w:uiPriority w:val="99"/>
    <w:locked/>
    <w:rsid w:val="000B1466"/>
    <w:rPr>
      <w:rFonts w:ascii="Arial" w:eastAsia="Times New Roman" w:hAnsi="Arial" w:cs="Arial"/>
      <w:lang w:eastAsia="zh-CN"/>
    </w:rPr>
  </w:style>
  <w:style w:type="paragraph" w:styleId="BodyText">
    <w:name w:val="Body Text"/>
    <w:basedOn w:val="Normal"/>
    <w:link w:val="BodyTextChar"/>
    <w:uiPriority w:val="99"/>
    <w:rsid w:val="00BF68BA"/>
    <w:pPr>
      <w:widowControl w:val="0"/>
      <w:spacing w:before="60" w:after="120" w:line="240" w:lineRule="atLeast"/>
    </w:pPr>
    <w:rPr>
      <w:rFonts w:ascii="Times New Roman" w:eastAsia="Times New Roman" w:hAnsi="Times New Roman" w:cs="Times New Roman"/>
      <w:lang w:val="en-GB"/>
    </w:rPr>
  </w:style>
  <w:style w:type="character" w:customStyle="1" w:styleId="BodyTextChar">
    <w:name w:val="Body Text Char"/>
    <w:basedOn w:val="DefaultParagraphFont"/>
    <w:link w:val="BodyText"/>
    <w:uiPriority w:val="99"/>
    <w:rsid w:val="00BF68BA"/>
    <w:rPr>
      <w:rFonts w:ascii="Times New Roman" w:eastAsia="Times New Roman" w:hAnsi="Times New Roman" w:cs="Times New Roman"/>
      <w:lang w:val="en-GB"/>
    </w:rPr>
  </w:style>
  <w:style w:type="paragraph" w:styleId="Header">
    <w:name w:val="header"/>
    <w:basedOn w:val="Normal"/>
    <w:link w:val="HeaderChar"/>
    <w:uiPriority w:val="99"/>
    <w:unhideWhenUsed/>
    <w:rsid w:val="004C3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B18"/>
  </w:style>
  <w:style w:type="paragraph" w:styleId="Footer">
    <w:name w:val="footer"/>
    <w:basedOn w:val="Normal"/>
    <w:link w:val="FooterChar"/>
    <w:uiPriority w:val="99"/>
    <w:unhideWhenUsed/>
    <w:rsid w:val="004C3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B18"/>
  </w:style>
  <w:style w:type="character" w:customStyle="1" w:styleId="Heading2Char">
    <w:name w:val="Heading 2 Char"/>
    <w:basedOn w:val="DefaultParagraphFont"/>
    <w:link w:val="Heading2"/>
    <w:uiPriority w:val="9"/>
    <w:rsid w:val="004C3B1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7217F"/>
    <w:pPr>
      <w:spacing w:after="100"/>
      <w:ind w:left="220"/>
    </w:pPr>
  </w:style>
  <w:style w:type="paragraph" w:styleId="TOC3">
    <w:name w:val="toc 3"/>
    <w:basedOn w:val="Normal"/>
    <w:next w:val="Normal"/>
    <w:autoRedefine/>
    <w:uiPriority w:val="39"/>
    <w:unhideWhenUsed/>
    <w:rsid w:val="0047217F"/>
    <w:pPr>
      <w:spacing w:after="100"/>
      <w:ind w:left="440"/>
    </w:pPr>
  </w:style>
  <w:style w:type="table" w:styleId="TableGrid">
    <w:name w:val="Table Grid"/>
    <w:basedOn w:val="TableNormal"/>
    <w:uiPriority w:val="59"/>
    <w:rsid w:val="005C6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1855B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1855B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503874"/>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9260F9"/>
    <w:pPr>
      <w:spacing w:after="100"/>
      <w:ind w:left="660"/>
    </w:pPr>
    <w:rPr>
      <w:rFonts w:eastAsiaTheme="minorEastAsia"/>
    </w:rPr>
  </w:style>
  <w:style w:type="paragraph" w:styleId="TOC5">
    <w:name w:val="toc 5"/>
    <w:basedOn w:val="Normal"/>
    <w:next w:val="Normal"/>
    <w:autoRedefine/>
    <w:uiPriority w:val="39"/>
    <w:unhideWhenUsed/>
    <w:rsid w:val="009260F9"/>
    <w:pPr>
      <w:spacing w:after="100"/>
      <w:ind w:left="880"/>
    </w:pPr>
    <w:rPr>
      <w:rFonts w:eastAsiaTheme="minorEastAsia"/>
    </w:rPr>
  </w:style>
  <w:style w:type="paragraph" w:styleId="TOC6">
    <w:name w:val="toc 6"/>
    <w:basedOn w:val="Normal"/>
    <w:next w:val="Normal"/>
    <w:autoRedefine/>
    <w:uiPriority w:val="39"/>
    <w:unhideWhenUsed/>
    <w:rsid w:val="009260F9"/>
    <w:pPr>
      <w:spacing w:after="100"/>
      <w:ind w:left="1100"/>
    </w:pPr>
    <w:rPr>
      <w:rFonts w:eastAsiaTheme="minorEastAsia"/>
    </w:rPr>
  </w:style>
  <w:style w:type="paragraph" w:styleId="TOC7">
    <w:name w:val="toc 7"/>
    <w:basedOn w:val="Normal"/>
    <w:next w:val="Normal"/>
    <w:autoRedefine/>
    <w:uiPriority w:val="39"/>
    <w:unhideWhenUsed/>
    <w:rsid w:val="009260F9"/>
    <w:pPr>
      <w:spacing w:after="100"/>
      <w:ind w:left="1320"/>
    </w:pPr>
    <w:rPr>
      <w:rFonts w:eastAsiaTheme="minorEastAsia"/>
    </w:rPr>
  </w:style>
  <w:style w:type="paragraph" w:styleId="TOC8">
    <w:name w:val="toc 8"/>
    <w:basedOn w:val="Normal"/>
    <w:next w:val="Normal"/>
    <w:autoRedefine/>
    <w:uiPriority w:val="39"/>
    <w:unhideWhenUsed/>
    <w:rsid w:val="009260F9"/>
    <w:pPr>
      <w:spacing w:after="100"/>
      <w:ind w:left="1540"/>
    </w:pPr>
    <w:rPr>
      <w:rFonts w:eastAsiaTheme="minorEastAsia"/>
    </w:rPr>
  </w:style>
  <w:style w:type="paragraph" w:styleId="TOC9">
    <w:name w:val="toc 9"/>
    <w:basedOn w:val="Normal"/>
    <w:next w:val="Normal"/>
    <w:autoRedefine/>
    <w:uiPriority w:val="39"/>
    <w:unhideWhenUsed/>
    <w:rsid w:val="009260F9"/>
    <w:pPr>
      <w:spacing w:after="100"/>
      <w:ind w:left="1760"/>
    </w:pPr>
    <w:rPr>
      <w:rFonts w:eastAsiaTheme="minorEastAsia"/>
    </w:rPr>
  </w:style>
  <w:style w:type="table" w:styleId="LightShading-Accent1">
    <w:name w:val="Light Shading Accent 1"/>
    <w:basedOn w:val="TableNormal"/>
    <w:uiPriority w:val="60"/>
    <w:rsid w:val="0074634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4774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4774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Revision">
    <w:name w:val="Revision"/>
    <w:hidden/>
    <w:uiPriority w:val="99"/>
    <w:semiHidden/>
    <w:rsid w:val="00457ADE"/>
    <w:pPr>
      <w:spacing w:after="0" w:line="240" w:lineRule="auto"/>
    </w:pPr>
  </w:style>
  <w:style w:type="paragraph" w:styleId="FootnoteText">
    <w:name w:val="footnote text"/>
    <w:basedOn w:val="Normal"/>
    <w:link w:val="FootnoteTextChar"/>
    <w:uiPriority w:val="1"/>
    <w:unhideWhenUsed/>
    <w:qFormat/>
    <w:rsid w:val="00CC56A4"/>
    <w:pPr>
      <w:spacing w:after="0" w:line="240" w:lineRule="auto"/>
      <w:jc w:val="both"/>
    </w:pPr>
    <w:rPr>
      <w:rFonts w:ascii="Times New Roman" w:hAnsi="Times New Roman"/>
      <w:sz w:val="20"/>
      <w:szCs w:val="20"/>
    </w:rPr>
  </w:style>
  <w:style w:type="character" w:customStyle="1" w:styleId="FootnoteTextChar">
    <w:name w:val="Footnote Text Char"/>
    <w:basedOn w:val="DefaultParagraphFont"/>
    <w:link w:val="FootnoteText"/>
    <w:uiPriority w:val="1"/>
    <w:rsid w:val="00CC56A4"/>
    <w:rPr>
      <w:rFonts w:ascii="Times New Roman" w:hAnsi="Times New Roman"/>
      <w:sz w:val="20"/>
      <w:szCs w:val="20"/>
    </w:rPr>
  </w:style>
  <w:style w:type="character" w:styleId="FootnoteReference">
    <w:name w:val="footnote reference"/>
    <w:basedOn w:val="DefaultParagraphFont"/>
    <w:uiPriority w:val="99"/>
    <w:unhideWhenUsed/>
    <w:rsid w:val="00CC56A4"/>
    <w:rPr>
      <w:vertAlign w:val="superscript"/>
    </w:rPr>
  </w:style>
  <w:style w:type="character" w:customStyle="1" w:styleId="Heading8Char">
    <w:name w:val="Heading 8 Char"/>
    <w:basedOn w:val="DefaultParagraphFont"/>
    <w:link w:val="Heading8"/>
    <w:uiPriority w:val="9"/>
    <w:rsid w:val="001314B0"/>
    <w:rPr>
      <w:rFonts w:asciiTheme="majorHAnsi" w:eastAsiaTheme="majorEastAsia" w:hAnsiTheme="majorHAnsi" w:cstheme="majorBidi"/>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470C0F"/>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470C0F"/>
    <w:rPr>
      <w:rFonts w:ascii="Calibri" w:eastAsia="Calibri" w:hAnsi="Calibri" w:cs="Calibri"/>
      <w:b/>
      <w:bCs/>
      <w:sz w:val="20"/>
      <w:szCs w:val="20"/>
    </w:rPr>
  </w:style>
  <w:style w:type="character" w:styleId="FollowedHyperlink">
    <w:name w:val="FollowedHyperlink"/>
    <w:basedOn w:val="DefaultParagraphFont"/>
    <w:uiPriority w:val="99"/>
    <w:semiHidden/>
    <w:unhideWhenUsed/>
    <w:rsid w:val="00E17C9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12F"/>
  </w:style>
  <w:style w:type="paragraph" w:styleId="Heading1">
    <w:name w:val="heading 1"/>
    <w:basedOn w:val="Normal"/>
    <w:next w:val="Normal"/>
    <w:link w:val="Heading1Char"/>
    <w:uiPriority w:val="9"/>
    <w:qFormat/>
    <w:rsid w:val="002F54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3B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4DE"/>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E4796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314B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NYMParagraphHeadingUnderlined">
    <w:name w:val="BNYM Paragraph Heading Underlined"/>
    <w:basedOn w:val="Heading7"/>
    <w:next w:val="Normal"/>
    <w:autoRedefine/>
    <w:qFormat/>
    <w:rsid w:val="00E47963"/>
    <w:pPr>
      <w:keepLines w:val="0"/>
      <w:spacing w:before="0" w:line="240" w:lineRule="auto"/>
      <w:jc w:val="both"/>
    </w:pPr>
    <w:rPr>
      <w:rFonts w:ascii="Georgia" w:eastAsia="Times New Roman" w:hAnsi="Georgia" w:cs="Tahoma"/>
      <w:bCs/>
      <w:i w:val="0"/>
      <w:iCs w:val="0"/>
      <w:noProof/>
      <w:color w:val="auto"/>
      <w:szCs w:val="24"/>
      <w:u w:val="single"/>
    </w:rPr>
  </w:style>
  <w:style w:type="character" w:customStyle="1" w:styleId="Heading7Char">
    <w:name w:val="Heading 7 Char"/>
    <w:basedOn w:val="DefaultParagraphFont"/>
    <w:link w:val="Heading7"/>
    <w:uiPriority w:val="9"/>
    <w:semiHidden/>
    <w:rsid w:val="00E47963"/>
    <w:rPr>
      <w:rFonts w:asciiTheme="majorHAnsi" w:eastAsiaTheme="majorEastAsia" w:hAnsiTheme="majorHAnsi" w:cstheme="majorBidi"/>
      <w:i/>
      <w:iCs/>
      <w:color w:val="404040" w:themeColor="text1" w:themeTint="BF"/>
    </w:rPr>
  </w:style>
  <w:style w:type="character" w:customStyle="1" w:styleId="Heading3Char">
    <w:name w:val="Heading 3 Char"/>
    <w:basedOn w:val="DefaultParagraphFont"/>
    <w:link w:val="Heading3"/>
    <w:uiPriority w:val="9"/>
    <w:rsid w:val="002F54D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rsid w:val="002F54DE"/>
    <w:rPr>
      <w:sz w:val="16"/>
      <w:szCs w:val="16"/>
    </w:rPr>
  </w:style>
  <w:style w:type="paragraph" w:styleId="CommentText">
    <w:name w:val="annotation text"/>
    <w:basedOn w:val="Normal"/>
    <w:link w:val="CommentTextChar"/>
    <w:uiPriority w:val="99"/>
    <w:semiHidden/>
    <w:rsid w:val="002F54DE"/>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sid w:val="002F54DE"/>
    <w:rPr>
      <w:rFonts w:ascii="Calibri" w:eastAsia="Calibri" w:hAnsi="Calibri" w:cs="Calibri"/>
      <w:sz w:val="20"/>
      <w:szCs w:val="20"/>
    </w:rPr>
  </w:style>
  <w:style w:type="paragraph" w:styleId="BalloonText">
    <w:name w:val="Balloon Text"/>
    <w:basedOn w:val="Normal"/>
    <w:link w:val="BalloonTextChar"/>
    <w:uiPriority w:val="99"/>
    <w:semiHidden/>
    <w:unhideWhenUsed/>
    <w:rsid w:val="002F5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4DE"/>
    <w:rPr>
      <w:rFonts w:ascii="Tahoma" w:hAnsi="Tahoma" w:cs="Tahoma"/>
      <w:sz w:val="16"/>
      <w:szCs w:val="16"/>
    </w:rPr>
  </w:style>
  <w:style w:type="character" w:customStyle="1" w:styleId="Heading1Char">
    <w:name w:val="Heading 1 Char"/>
    <w:basedOn w:val="DefaultParagraphFont"/>
    <w:link w:val="Heading1"/>
    <w:uiPriority w:val="9"/>
    <w:rsid w:val="002F54D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2F54DE"/>
    <w:pPr>
      <w:numPr>
        <w:ilvl w:val="1"/>
        <w:numId w:val="1"/>
      </w:numPr>
    </w:pPr>
    <w:rPr>
      <w:rFonts w:ascii="Calibri" w:eastAsia="Calibri" w:hAnsi="Calibri" w:cs="Times New Roman"/>
      <w:b/>
      <w:bCs/>
    </w:rPr>
  </w:style>
  <w:style w:type="character" w:customStyle="1" w:styleId="ListParagraphChar">
    <w:name w:val="List Paragraph Char"/>
    <w:basedOn w:val="DefaultParagraphFont"/>
    <w:link w:val="ListParagraph"/>
    <w:uiPriority w:val="34"/>
    <w:locked/>
    <w:rsid w:val="002F54DE"/>
    <w:rPr>
      <w:rFonts w:ascii="Calibri" w:eastAsia="Calibri" w:hAnsi="Calibri" w:cs="Times New Roman"/>
      <w:b/>
      <w:bCs/>
    </w:rPr>
  </w:style>
  <w:style w:type="paragraph" w:styleId="TOCHeading">
    <w:name w:val="TOC Heading"/>
    <w:basedOn w:val="Heading1"/>
    <w:next w:val="Normal"/>
    <w:uiPriority w:val="39"/>
    <w:qFormat/>
    <w:rsid w:val="002F54DE"/>
    <w:pPr>
      <w:outlineLvl w:val="9"/>
    </w:pPr>
    <w:rPr>
      <w:rFonts w:ascii="Cambria" w:eastAsia="Times New Roman" w:hAnsi="Cambria" w:cs="Cambria"/>
      <w:color w:val="365F91"/>
    </w:rPr>
  </w:style>
  <w:style w:type="character" w:styleId="Hyperlink">
    <w:name w:val="Hyperlink"/>
    <w:basedOn w:val="DefaultParagraphFont"/>
    <w:uiPriority w:val="99"/>
    <w:rsid w:val="002F54DE"/>
    <w:rPr>
      <w:color w:val="0000FF"/>
      <w:u w:val="single"/>
    </w:rPr>
  </w:style>
  <w:style w:type="paragraph" w:styleId="TOC1">
    <w:name w:val="toc 1"/>
    <w:basedOn w:val="Normal"/>
    <w:next w:val="Normal"/>
    <w:autoRedefine/>
    <w:uiPriority w:val="39"/>
    <w:rsid w:val="00011222"/>
    <w:pPr>
      <w:tabs>
        <w:tab w:val="right" w:leader="dot" w:pos="9350"/>
      </w:tabs>
      <w:spacing w:after="100"/>
    </w:pPr>
    <w:rPr>
      <w:rFonts w:ascii="Times New Roman" w:eastAsia="Calibri" w:hAnsi="Times New Roman" w:cs="Times New Roman"/>
      <w:noProof/>
      <w:color w:val="000000" w:themeColor="text1"/>
      <w:sz w:val="24"/>
      <w:szCs w:val="24"/>
    </w:rPr>
  </w:style>
  <w:style w:type="paragraph" w:customStyle="1" w:styleId="SectionText">
    <w:name w:val="Section Text"/>
    <w:next w:val="Normal"/>
    <w:autoRedefine/>
    <w:uiPriority w:val="99"/>
    <w:rsid w:val="002F1DBF"/>
    <w:pPr>
      <w:keepNext/>
      <w:numPr>
        <w:ilvl w:val="1"/>
        <w:numId w:val="2"/>
      </w:numPr>
      <w:spacing w:after="0" w:line="240" w:lineRule="auto"/>
    </w:pPr>
    <w:rPr>
      <w:rFonts w:ascii="Tms Rmn" w:eastAsia="Times New Roman" w:hAnsi="Tms Rmn" w:cs="Tms Rmn"/>
      <w:sz w:val="24"/>
      <w:szCs w:val="24"/>
    </w:rPr>
  </w:style>
  <w:style w:type="paragraph" w:customStyle="1" w:styleId="Details">
    <w:name w:val="Details"/>
    <w:next w:val="Normal"/>
    <w:autoRedefine/>
    <w:uiPriority w:val="99"/>
    <w:rsid w:val="002F1DBF"/>
    <w:pPr>
      <w:numPr>
        <w:ilvl w:val="2"/>
        <w:numId w:val="2"/>
      </w:numPr>
      <w:spacing w:after="0" w:line="240" w:lineRule="auto"/>
    </w:pPr>
    <w:rPr>
      <w:rFonts w:ascii="Times New Roman" w:eastAsia="Times New Roman" w:hAnsi="Times New Roman" w:cs="Times New Roman"/>
      <w:sz w:val="24"/>
      <w:szCs w:val="24"/>
    </w:rPr>
  </w:style>
  <w:style w:type="paragraph" w:customStyle="1" w:styleId="Default">
    <w:name w:val="Default"/>
    <w:rsid w:val="000B146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Level2Body">
    <w:name w:val="Level 2 Body"/>
    <w:basedOn w:val="Normal"/>
    <w:link w:val="Level2BodyChar"/>
    <w:uiPriority w:val="99"/>
    <w:rsid w:val="000B1466"/>
    <w:pPr>
      <w:spacing w:after="0"/>
      <w:ind w:left="90"/>
      <w:jc w:val="both"/>
    </w:pPr>
    <w:rPr>
      <w:rFonts w:ascii="Arial" w:eastAsia="Times New Roman" w:hAnsi="Arial" w:cs="Arial"/>
      <w:lang w:eastAsia="zh-CN"/>
    </w:rPr>
  </w:style>
  <w:style w:type="character" w:customStyle="1" w:styleId="Level2BodyChar">
    <w:name w:val="Level 2 Body Char"/>
    <w:basedOn w:val="DefaultParagraphFont"/>
    <w:link w:val="Level2Body"/>
    <w:uiPriority w:val="99"/>
    <w:locked/>
    <w:rsid w:val="000B1466"/>
    <w:rPr>
      <w:rFonts w:ascii="Arial" w:eastAsia="Times New Roman" w:hAnsi="Arial" w:cs="Arial"/>
      <w:lang w:eastAsia="zh-CN"/>
    </w:rPr>
  </w:style>
  <w:style w:type="paragraph" w:styleId="BodyText">
    <w:name w:val="Body Text"/>
    <w:basedOn w:val="Normal"/>
    <w:link w:val="BodyTextChar"/>
    <w:uiPriority w:val="99"/>
    <w:rsid w:val="00BF68BA"/>
    <w:pPr>
      <w:widowControl w:val="0"/>
      <w:spacing w:before="60" w:after="120" w:line="240" w:lineRule="atLeast"/>
    </w:pPr>
    <w:rPr>
      <w:rFonts w:ascii="Times New Roman" w:eastAsia="Times New Roman" w:hAnsi="Times New Roman" w:cs="Times New Roman"/>
      <w:lang w:val="en-GB"/>
    </w:rPr>
  </w:style>
  <w:style w:type="character" w:customStyle="1" w:styleId="BodyTextChar">
    <w:name w:val="Body Text Char"/>
    <w:basedOn w:val="DefaultParagraphFont"/>
    <w:link w:val="BodyText"/>
    <w:uiPriority w:val="99"/>
    <w:rsid w:val="00BF68BA"/>
    <w:rPr>
      <w:rFonts w:ascii="Times New Roman" w:eastAsia="Times New Roman" w:hAnsi="Times New Roman" w:cs="Times New Roman"/>
      <w:lang w:val="en-GB"/>
    </w:rPr>
  </w:style>
  <w:style w:type="paragraph" w:styleId="Header">
    <w:name w:val="header"/>
    <w:basedOn w:val="Normal"/>
    <w:link w:val="HeaderChar"/>
    <w:uiPriority w:val="99"/>
    <w:unhideWhenUsed/>
    <w:rsid w:val="004C3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B18"/>
  </w:style>
  <w:style w:type="paragraph" w:styleId="Footer">
    <w:name w:val="footer"/>
    <w:basedOn w:val="Normal"/>
    <w:link w:val="FooterChar"/>
    <w:uiPriority w:val="99"/>
    <w:unhideWhenUsed/>
    <w:rsid w:val="004C3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B18"/>
  </w:style>
  <w:style w:type="character" w:customStyle="1" w:styleId="Heading2Char">
    <w:name w:val="Heading 2 Char"/>
    <w:basedOn w:val="DefaultParagraphFont"/>
    <w:link w:val="Heading2"/>
    <w:uiPriority w:val="9"/>
    <w:rsid w:val="004C3B1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7217F"/>
    <w:pPr>
      <w:spacing w:after="100"/>
      <w:ind w:left="220"/>
    </w:pPr>
  </w:style>
  <w:style w:type="paragraph" w:styleId="TOC3">
    <w:name w:val="toc 3"/>
    <w:basedOn w:val="Normal"/>
    <w:next w:val="Normal"/>
    <w:autoRedefine/>
    <w:uiPriority w:val="39"/>
    <w:unhideWhenUsed/>
    <w:rsid w:val="0047217F"/>
    <w:pPr>
      <w:spacing w:after="100"/>
      <w:ind w:left="440"/>
    </w:pPr>
  </w:style>
  <w:style w:type="table" w:styleId="TableGrid">
    <w:name w:val="Table Grid"/>
    <w:basedOn w:val="TableNormal"/>
    <w:uiPriority w:val="59"/>
    <w:rsid w:val="005C6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1855B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1855B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503874"/>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9260F9"/>
    <w:pPr>
      <w:spacing w:after="100"/>
      <w:ind w:left="660"/>
    </w:pPr>
    <w:rPr>
      <w:rFonts w:eastAsiaTheme="minorEastAsia"/>
    </w:rPr>
  </w:style>
  <w:style w:type="paragraph" w:styleId="TOC5">
    <w:name w:val="toc 5"/>
    <w:basedOn w:val="Normal"/>
    <w:next w:val="Normal"/>
    <w:autoRedefine/>
    <w:uiPriority w:val="39"/>
    <w:unhideWhenUsed/>
    <w:rsid w:val="009260F9"/>
    <w:pPr>
      <w:spacing w:after="100"/>
      <w:ind w:left="880"/>
    </w:pPr>
    <w:rPr>
      <w:rFonts w:eastAsiaTheme="minorEastAsia"/>
    </w:rPr>
  </w:style>
  <w:style w:type="paragraph" w:styleId="TOC6">
    <w:name w:val="toc 6"/>
    <w:basedOn w:val="Normal"/>
    <w:next w:val="Normal"/>
    <w:autoRedefine/>
    <w:uiPriority w:val="39"/>
    <w:unhideWhenUsed/>
    <w:rsid w:val="009260F9"/>
    <w:pPr>
      <w:spacing w:after="100"/>
      <w:ind w:left="1100"/>
    </w:pPr>
    <w:rPr>
      <w:rFonts w:eastAsiaTheme="minorEastAsia"/>
    </w:rPr>
  </w:style>
  <w:style w:type="paragraph" w:styleId="TOC7">
    <w:name w:val="toc 7"/>
    <w:basedOn w:val="Normal"/>
    <w:next w:val="Normal"/>
    <w:autoRedefine/>
    <w:uiPriority w:val="39"/>
    <w:unhideWhenUsed/>
    <w:rsid w:val="009260F9"/>
    <w:pPr>
      <w:spacing w:after="100"/>
      <w:ind w:left="1320"/>
    </w:pPr>
    <w:rPr>
      <w:rFonts w:eastAsiaTheme="minorEastAsia"/>
    </w:rPr>
  </w:style>
  <w:style w:type="paragraph" w:styleId="TOC8">
    <w:name w:val="toc 8"/>
    <w:basedOn w:val="Normal"/>
    <w:next w:val="Normal"/>
    <w:autoRedefine/>
    <w:uiPriority w:val="39"/>
    <w:unhideWhenUsed/>
    <w:rsid w:val="009260F9"/>
    <w:pPr>
      <w:spacing w:after="100"/>
      <w:ind w:left="1540"/>
    </w:pPr>
    <w:rPr>
      <w:rFonts w:eastAsiaTheme="minorEastAsia"/>
    </w:rPr>
  </w:style>
  <w:style w:type="paragraph" w:styleId="TOC9">
    <w:name w:val="toc 9"/>
    <w:basedOn w:val="Normal"/>
    <w:next w:val="Normal"/>
    <w:autoRedefine/>
    <w:uiPriority w:val="39"/>
    <w:unhideWhenUsed/>
    <w:rsid w:val="009260F9"/>
    <w:pPr>
      <w:spacing w:after="100"/>
      <w:ind w:left="1760"/>
    </w:pPr>
    <w:rPr>
      <w:rFonts w:eastAsiaTheme="minorEastAsia"/>
    </w:rPr>
  </w:style>
  <w:style w:type="table" w:styleId="LightShading-Accent1">
    <w:name w:val="Light Shading Accent 1"/>
    <w:basedOn w:val="TableNormal"/>
    <w:uiPriority w:val="60"/>
    <w:rsid w:val="0074634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4774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4774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Revision">
    <w:name w:val="Revision"/>
    <w:hidden/>
    <w:uiPriority w:val="99"/>
    <w:semiHidden/>
    <w:rsid w:val="00457ADE"/>
    <w:pPr>
      <w:spacing w:after="0" w:line="240" w:lineRule="auto"/>
    </w:pPr>
  </w:style>
  <w:style w:type="paragraph" w:styleId="FootnoteText">
    <w:name w:val="footnote text"/>
    <w:basedOn w:val="Normal"/>
    <w:link w:val="FootnoteTextChar"/>
    <w:uiPriority w:val="1"/>
    <w:unhideWhenUsed/>
    <w:qFormat/>
    <w:rsid w:val="00CC56A4"/>
    <w:pPr>
      <w:spacing w:after="0" w:line="240" w:lineRule="auto"/>
      <w:jc w:val="both"/>
    </w:pPr>
    <w:rPr>
      <w:rFonts w:ascii="Times New Roman" w:hAnsi="Times New Roman"/>
      <w:sz w:val="20"/>
      <w:szCs w:val="20"/>
    </w:rPr>
  </w:style>
  <w:style w:type="character" w:customStyle="1" w:styleId="FootnoteTextChar">
    <w:name w:val="Footnote Text Char"/>
    <w:basedOn w:val="DefaultParagraphFont"/>
    <w:link w:val="FootnoteText"/>
    <w:uiPriority w:val="1"/>
    <w:rsid w:val="00CC56A4"/>
    <w:rPr>
      <w:rFonts w:ascii="Times New Roman" w:hAnsi="Times New Roman"/>
      <w:sz w:val="20"/>
      <w:szCs w:val="20"/>
    </w:rPr>
  </w:style>
  <w:style w:type="character" w:styleId="FootnoteReference">
    <w:name w:val="footnote reference"/>
    <w:basedOn w:val="DefaultParagraphFont"/>
    <w:uiPriority w:val="99"/>
    <w:unhideWhenUsed/>
    <w:rsid w:val="00CC56A4"/>
    <w:rPr>
      <w:vertAlign w:val="superscript"/>
    </w:rPr>
  </w:style>
  <w:style w:type="character" w:customStyle="1" w:styleId="Heading8Char">
    <w:name w:val="Heading 8 Char"/>
    <w:basedOn w:val="DefaultParagraphFont"/>
    <w:link w:val="Heading8"/>
    <w:uiPriority w:val="9"/>
    <w:rsid w:val="001314B0"/>
    <w:rPr>
      <w:rFonts w:asciiTheme="majorHAnsi" w:eastAsiaTheme="majorEastAsia" w:hAnsiTheme="majorHAnsi" w:cstheme="majorBidi"/>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470C0F"/>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470C0F"/>
    <w:rPr>
      <w:rFonts w:ascii="Calibri" w:eastAsia="Calibri" w:hAnsi="Calibri" w:cs="Calibri"/>
      <w:b/>
      <w:bCs/>
      <w:sz w:val="20"/>
      <w:szCs w:val="20"/>
    </w:rPr>
  </w:style>
  <w:style w:type="character" w:styleId="FollowedHyperlink">
    <w:name w:val="FollowedHyperlink"/>
    <w:basedOn w:val="DefaultParagraphFont"/>
    <w:uiPriority w:val="99"/>
    <w:semiHidden/>
    <w:unhideWhenUsed/>
    <w:rsid w:val="00E17C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117780">
      <w:bodyDiv w:val="1"/>
      <w:marLeft w:val="0"/>
      <w:marRight w:val="0"/>
      <w:marTop w:val="0"/>
      <w:marBottom w:val="0"/>
      <w:divBdr>
        <w:top w:val="none" w:sz="0" w:space="0" w:color="auto"/>
        <w:left w:val="none" w:sz="0" w:space="0" w:color="auto"/>
        <w:bottom w:val="none" w:sz="0" w:space="0" w:color="auto"/>
        <w:right w:val="none" w:sz="0" w:space="0" w:color="auto"/>
      </w:divBdr>
    </w:div>
    <w:div w:id="241531871">
      <w:bodyDiv w:val="1"/>
      <w:marLeft w:val="0"/>
      <w:marRight w:val="0"/>
      <w:marTop w:val="0"/>
      <w:marBottom w:val="0"/>
      <w:divBdr>
        <w:top w:val="none" w:sz="0" w:space="0" w:color="auto"/>
        <w:left w:val="none" w:sz="0" w:space="0" w:color="auto"/>
        <w:bottom w:val="none" w:sz="0" w:space="0" w:color="auto"/>
        <w:right w:val="none" w:sz="0" w:space="0" w:color="auto"/>
      </w:divBdr>
    </w:div>
    <w:div w:id="244339882">
      <w:bodyDiv w:val="1"/>
      <w:marLeft w:val="0"/>
      <w:marRight w:val="0"/>
      <w:marTop w:val="0"/>
      <w:marBottom w:val="0"/>
      <w:divBdr>
        <w:top w:val="none" w:sz="0" w:space="0" w:color="auto"/>
        <w:left w:val="none" w:sz="0" w:space="0" w:color="auto"/>
        <w:bottom w:val="none" w:sz="0" w:space="0" w:color="auto"/>
        <w:right w:val="none" w:sz="0" w:space="0" w:color="auto"/>
      </w:divBdr>
    </w:div>
    <w:div w:id="297997600">
      <w:bodyDiv w:val="1"/>
      <w:marLeft w:val="0"/>
      <w:marRight w:val="0"/>
      <w:marTop w:val="0"/>
      <w:marBottom w:val="0"/>
      <w:divBdr>
        <w:top w:val="none" w:sz="0" w:space="0" w:color="auto"/>
        <w:left w:val="none" w:sz="0" w:space="0" w:color="auto"/>
        <w:bottom w:val="none" w:sz="0" w:space="0" w:color="auto"/>
        <w:right w:val="none" w:sz="0" w:space="0" w:color="auto"/>
      </w:divBdr>
    </w:div>
    <w:div w:id="305747540">
      <w:bodyDiv w:val="1"/>
      <w:marLeft w:val="0"/>
      <w:marRight w:val="0"/>
      <w:marTop w:val="0"/>
      <w:marBottom w:val="0"/>
      <w:divBdr>
        <w:top w:val="none" w:sz="0" w:space="0" w:color="auto"/>
        <w:left w:val="none" w:sz="0" w:space="0" w:color="auto"/>
        <w:bottom w:val="none" w:sz="0" w:space="0" w:color="auto"/>
        <w:right w:val="none" w:sz="0" w:space="0" w:color="auto"/>
      </w:divBdr>
    </w:div>
    <w:div w:id="383523907">
      <w:bodyDiv w:val="1"/>
      <w:marLeft w:val="0"/>
      <w:marRight w:val="0"/>
      <w:marTop w:val="0"/>
      <w:marBottom w:val="0"/>
      <w:divBdr>
        <w:top w:val="none" w:sz="0" w:space="0" w:color="auto"/>
        <w:left w:val="none" w:sz="0" w:space="0" w:color="auto"/>
        <w:bottom w:val="none" w:sz="0" w:space="0" w:color="auto"/>
        <w:right w:val="none" w:sz="0" w:space="0" w:color="auto"/>
      </w:divBdr>
      <w:divsChild>
        <w:div w:id="785585995">
          <w:marLeft w:val="187"/>
          <w:marRight w:val="0"/>
          <w:marTop w:val="40"/>
          <w:marBottom w:val="200"/>
          <w:divBdr>
            <w:top w:val="none" w:sz="0" w:space="0" w:color="auto"/>
            <w:left w:val="none" w:sz="0" w:space="0" w:color="auto"/>
            <w:bottom w:val="none" w:sz="0" w:space="0" w:color="auto"/>
            <w:right w:val="none" w:sz="0" w:space="0" w:color="auto"/>
          </w:divBdr>
        </w:div>
        <w:div w:id="1718311006">
          <w:marLeft w:val="187"/>
          <w:marRight w:val="0"/>
          <w:marTop w:val="40"/>
          <w:marBottom w:val="200"/>
          <w:divBdr>
            <w:top w:val="none" w:sz="0" w:space="0" w:color="auto"/>
            <w:left w:val="none" w:sz="0" w:space="0" w:color="auto"/>
            <w:bottom w:val="none" w:sz="0" w:space="0" w:color="auto"/>
            <w:right w:val="none" w:sz="0" w:space="0" w:color="auto"/>
          </w:divBdr>
        </w:div>
        <w:div w:id="1289235900">
          <w:marLeft w:val="187"/>
          <w:marRight w:val="0"/>
          <w:marTop w:val="40"/>
          <w:marBottom w:val="200"/>
          <w:divBdr>
            <w:top w:val="none" w:sz="0" w:space="0" w:color="auto"/>
            <w:left w:val="none" w:sz="0" w:space="0" w:color="auto"/>
            <w:bottom w:val="none" w:sz="0" w:space="0" w:color="auto"/>
            <w:right w:val="none" w:sz="0" w:space="0" w:color="auto"/>
          </w:divBdr>
        </w:div>
        <w:div w:id="1977491935">
          <w:marLeft w:val="187"/>
          <w:marRight w:val="0"/>
          <w:marTop w:val="40"/>
          <w:marBottom w:val="200"/>
          <w:divBdr>
            <w:top w:val="none" w:sz="0" w:space="0" w:color="auto"/>
            <w:left w:val="none" w:sz="0" w:space="0" w:color="auto"/>
            <w:bottom w:val="none" w:sz="0" w:space="0" w:color="auto"/>
            <w:right w:val="none" w:sz="0" w:space="0" w:color="auto"/>
          </w:divBdr>
        </w:div>
        <w:div w:id="411049975">
          <w:marLeft w:val="187"/>
          <w:marRight w:val="0"/>
          <w:marTop w:val="40"/>
          <w:marBottom w:val="40"/>
          <w:divBdr>
            <w:top w:val="none" w:sz="0" w:space="0" w:color="auto"/>
            <w:left w:val="none" w:sz="0" w:space="0" w:color="auto"/>
            <w:bottom w:val="none" w:sz="0" w:space="0" w:color="auto"/>
            <w:right w:val="none" w:sz="0" w:space="0" w:color="auto"/>
          </w:divBdr>
        </w:div>
        <w:div w:id="1510606394">
          <w:marLeft w:val="274"/>
          <w:marRight w:val="0"/>
          <w:marTop w:val="0"/>
          <w:marBottom w:val="0"/>
          <w:divBdr>
            <w:top w:val="none" w:sz="0" w:space="0" w:color="auto"/>
            <w:left w:val="none" w:sz="0" w:space="0" w:color="auto"/>
            <w:bottom w:val="none" w:sz="0" w:space="0" w:color="auto"/>
            <w:right w:val="none" w:sz="0" w:space="0" w:color="auto"/>
          </w:divBdr>
        </w:div>
        <w:div w:id="603808023">
          <w:marLeft w:val="274"/>
          <w:marRight w:val="0"/>
          <w:marTop w:val="0"/>
          <w:marBottom w:val="0"/>
          <w:divBdr>
            <w:top w:val="none" w:sz="0" w:space="0" w:color="auto"/>
            <w:left w:val="none" w:sz="0" w:space="0" w:color="auto"/>
            <w:bottom w:val="none" w:sz="0" w:space="0" w:color="auto"/>
            <w:right w:val="none" w:sz="0" w:space="0" w:color="auto"/>
          </w:divBdr>
        </w:div>
        <w:div w:id="533423542">
          <w:marLeft w:val="274"/>
          <w:marRight w:val="0"/>
          <w:marTop w:val="0"/>
          <w:marBottom w:val="0"/>
          <w:divBdr>
            <w:top w:val="none" w:sz="0" w:space="0" w:color="auto"/>
            <w:left w:val="none" w:sz="0" w:space="0" w:color="auto"/>
            <w:bottom w:val="none" w:sz="0" w:space="0" w:color="auto"/>
            <w:right w:val="none" w:sz="0" w:space="0" w:color="auto"/>
          </w:divBdr>
        </w:div>
        <w:div w:id="450904378">
          <w:marLeft w:val="274"/>
          <w:marRight w:val="0"/>
          <w:marTop w:val="0"/>
          <w:marBottom w:val="0"/>
          <w:divBdr>
            <w:top w:val="none" w:sz="0" w:space="0" w:color="auto"/>
            <w:left w:val="none" w:sz="0" w:space="0" w:color="auto"/>
            <w:bottom w:val="none" w:sz="0" w:space="0" w:color="auto"/>
            <w:right w:val="none" w:sz="0" w:space="0" w:color="auto"/>
          </w:divBdr>
        </w:div>
        <w:div w:id="451094646">
          <w:marLeft w:val="274"/>
          <w:marRight w:val="0"/>
          <w:marTop w:val="0"/>
          <w:marBottom w:val="0"/>
          <w:divBdr>
            <w:top w:val="none" w:sz="0" w:space="0" w:color="auto"/>
            <w:left w:val="none" w:sz="0" w:space="0" w:color="auto"/>
            <w:bottom w:val="none" w:sz="0" w:space="0" w:color="auto"/>
            <w:right w:val="none" w:sz="0" w:space="0" w:color="auto"/>
          </w:divBdr>
        </w:div>
        <w:div w:id="1495876657">
          <w:marLeft w:val="274"/>
          <w:marRight w:val="0"/>
          <w:marTop w:val="0"/>
          <w:marBottom w:val="0"/>
          <w:divBdr>
            <w:top w:val="none" w:sz="0" w:space="0" w:color="auto"/>
            <w:left w:val="none" w:sz="0" w:space="0" w:color="auto"/>
            <w:bottom w:val="none" w:sz="0" w:space="0" w:color="auto"/>
            <w:right w:val="none" w:sz="0" w:space="0" w:color="auto"/>
          </w:divBdr>
        </w:div>
        <w:div w:id="21319654">
          <w:marLeft w:val="274"/>
          <w:marRight w:val="0"/>
          <w:marTop w:val="0"/>
          <w:marBottom w:val="0"/>
          <w:divBdr>
            <w:top w:val="none" w:sz="0" w:space="0" w:color="auto"/>
            <w:left w:val="none" w:sz="0" w:space="0" w:color="auto"/>
            <w:bottom w:val="none" w:sz="0" w:space="0" w:color="auto"/>
            <w:right w:val="none" w:sz="0" w:space="0" w:color="auto"/>
          </w:divBdr>
        </w:div>
        <w:div w:id="1045910924">
          <w:marLeft w:val="274"/>
          <w:marRight w:val="0"/>
          <w:marTop w:val="0"/>
          <w:marBottom w:val="0"/>
          <w:divBdr>
            <w:top w:val="none" w:sz="0" w:space="0" w:color="auto"/>
            <w:left w:val="none" w:sz="0" w:space="0" w:color="auto"/>
            <w:bottom w:val="none" w:sz="0" w:space="0" w:color="auto"/>
            <w:right w:val="none" w:sz="0" w:space="0" w:color="auto"/>
          </w:divBdr>
        </w:div>
        <w:div w:id="183709822">
          <w:marLeft w:val="274"/>
          <w:marRight w:val="0"/>
          <w:marTop w:val="0"/>
          <w:marBottom w:val="0"/>
          <w:divBdr>
            <w:top w:val="none" w:sz="0" w:space="0" w:color="auto"/>
            <w:left w:val="none" w:sz="0" w:space="0" w:color="auto"/>
            <w:bottom w:val="none" w:sz="0" w:space="0" w:color="auto"/>
            <w:right w:val="none" w:sz="0" w:space="0" w:color="auto"/>
          </w:divBdr>
        </w:div>
        <w:div w:id="1609701362">
          <w:marLeft w:val="274"/>
          <w:marRight w:val="0"/>
          <w:marTop w:val="0"/>
          <w:marBottom w:val="0"/>
          <w:divBdr>
            <w:top w:val="none" w:sz="0" w:space="0" w:color="auto"/>
            <w:left w:val="none" w:sz="0" w:space="0" w:color="auto"/>
            <w:bottom w:val="none" w:sz="0" w:space="0" w:color="auto"/>
            <w:right w:val="none" w:sz="0" w:space="0" w:color="auto"/>
          </w:divBdr>
        </w:div>
        <w:div w:id="1772775034">
          <w:marLeft w:val="274"/>
          <w:marRight w:val="0"/>
          <w:marTop w:val="0"/>
          <w:marBottom w:val="0"/>
          <w:divBdr>
            <w:top w:val="none" w:sz="0" w:space="0" w:color="auto"/>
            <w:left w:val="none" w:sz="0" w:space="0" w:color="auto"/>
            <w:bottom w:val="none" w:sz="0" w:space="0" w:color="auto"/>
            <w:right w:val="none" w:sz="0" w:space="0" w:color="auto"/>
          </w:divBdr>
        </w:div>
        <w:div w:id="271328120">
          <w:marLeft w:val="274"/>
          <w:marRight w:val="0"/>
          <w:marTop w:val="0"/>
          <w:marBottom w:val="0"/>
          <w:divBdr>
            <w:top w:val="none" w:sz="0" w:space="0" w:color="auto"/>
            <w:left w:val="none" w:sz="0" w:space="0" w:color="auto"/>
            <w:bottom w:val="none" w:sz="0" w:space="0" w:color="auto"/>
            <w:right w:val="none" w:sz="0" w:space="0" w:color="auto"/>
          </w:divBdr>
        </w:div>
        <w:div w:id="668942929">
          <w:marLeft w:val="274"/>
          <w:marRight w:val="0"/>
          <w:marTop w:val="0"/>
          <w:marBottom w:val="0"/>
          <w:divBdr>
            <w:top w:val="none" w:sz="0" w:space="0" w:color="auto"/>
            <w:left w:val="none" w:sz="0" w:space="0" w:color="auto"/>
            <w:bottom w:val="none" w:sz="0" w:space="0" w:color="auto"/>
            <w:right w:val="none" w:sz="0" w:space="0" w:color="auto"/>
          </w:divBdr>
        </w:div>
        <w:div w:id="2028829650">
          <w:marLeft w:val="274"/>
          <w:marRight w:val="0"/>
          <w:marTop w:val="0"/>
          <w:marBottom w:val="0"/>
          <w:divBdr>
            <w:top w:val="none" w:sz="0" w:space="0" w:color="auto"/>
            <w:left w:val="none" w:sz="0" w:space="0" w:color="auto"/>
            <w:bottom w:val="none" w:sz="0" w:space="0" w:color="auto"/>
            <w:right w:val="none" w:sz="0" w:space="0" w:color="auto"/>
          </w:divBdr>
        </w:div>
        <w:div w:id="1496264072">
          <w:marLeft w:val="274"/>
          <w:marRight w:val="0"/>
          <w:marTop w:val="0"/>
          <w:marBottom w:val="0"/>
          <w:divBdr>
            <w:top w:val="none" w:sz="0" w:space="0" w:color="auto"/>
            <w:left w:val="none" w:sz="0" w:space="0" w:color="auto"/>
            <w:bottom w:val="none" w:sz="0" w:space="0" w:color="auto"/>
            <w:right w:val="none" w:sz="0" w:space="0" w:color="auto"/>
          </w:divBdr>
        </w:div>
        <w:div w:id="422841012">
          <w:marLeft w:val="274"/>
          <w:marRight w:val="0"/>
          <w:marTop w:val="0"/>
          <w:marBottom w:val="0"/>
          <w:divBdr>
            <w:top w:val="none" w:sz="0" w:space="0" w:color="auto"/>
            <w:left w:val="none" w:sz="0" w:space="0" w:color="auto"/>
            <w:bottom w:val="none" w:sz="0" w:space="0" w:color="auto"/>
            <w:right w:val="none" w:sz="0" w:space="0" w:color="auto"/>
          </w:divBdr>
        </w:div>
        <w:div w:id="1832483317">
          <w:marLeft w:val="274"/>
          <w:marRight w:val="0"/>
          <w:marTop w:val="0"/>
          <w:marBottom w:val="0"/>
          <w:divBdr>
            <w:top w:val="none" w:sz="0" w:space="0" w:color="auto"/>
            <w:left w:val="none" w:sz="0" w:space="0" w:color="auto"/>
            <w:bottom w:val="none" w:sz="0" w:space="0" w:color="auto"/>
            <w:right w:val="none" w:sz="0" w:space="0" w:color="auto"/>
          </w:divBdr>
        </w:div>
      </w:divsChild>
    </w:div>
    <w:div w:id="456605979">
      <w:bodyDiv w:val="1"/>
      <w:marLeft w:val="0"/>
      <w:marRight w:val="0"/>
      <w:marTop w:val="0"/>
      <w:marBottom w:val="0"/>
      <w:divBdr>
        <w:top w:val="none" w:sz="0" w:space="0" w:color="auto"/>
        <w:left w:val="none" w:sz="0" w:space="0" w:color="auto"/>
        <w:bottom w:val="none" w:sz="0" w:space="0" w:color="auto"/>
        <w:right w:val="none" w:sz="0" w:space="0" w:color="auto"/>
      </w:divBdr>
      <w:divsChild>
        <w:div w:id="243616272">
          <w:marLeft w:val="187"/>
          <w:marRight w:val="0"/>
          <w:marTop w:val="40"/>
          <w:marBottom w:val="200"/>
          <w:divBdr>
            <w:top w:val="none" w:sz="0" w:space="0" w:color="auto"/>
            <w:left w:val="none" w:sz="0" w:space="0" w:color="auto"/>
            <w:bottom w:val="none" w:sz="0" w:space="0" w:color="auto"/>
            <w:right w:val="none" w:sz="0" w:space="0" w:color="auto"/>
          </w:divBdr>
        </w:div>
        <w:div w:id="627249806">
          <w:marLeft w:val="187"/>
          <w:marRight w:val="0"/>
          <w:marTop w:val="40"/>
          <w:marBottom w:val="200"/>
          <w:divBdr>
            <w:top w:val="none" w:sz="0" w:space="0" w:color="auto"/>
            <w:left w:val="none" w:sz="0" w:space="0" w:color="auto"/>
            <w:bottom w:val="none" w:sz="0" w:space="0" w:color="auto"/>
            <w:right w:val="none" w:sz="0" w:space="0" w:color="auto"/>
          </w:divBdr>
        </w:div>
        <w:div w:id="1784230819">
          <w:marLeft w:val="187"/>
          <w:marRight w:val="0"/>
          <w:marTop w:val="40"/>
          <w:marBottom w:val="200"/>
          <w:divBdr>
            <w:top w:val="none" w:sz="0" w:space="0" w:color="auto"/>
            <w:left w:val="none" w:sz="0" w:space="0" w:color="auto"/>
            <w:bottom w:val="none" w:sz="0" w:space="0" w:color="auto"/>
            <w:right w:val="none" w:sz="0" w:space="0" w:color="auto"/>
          </w:divBdr>
        </w:div>
        <w:div w:id="1742674955">
          <w:marLeft w:val="187"/>
          <w:marRight w:val="0"/>
          <w:marTop w:val="40"/>
          <w:marBottom w:val="200"/>
          <w:divBdr>
            <w:top w:val="none" w:sz="0" w:space="0" w:color="auto"/>
            <w:left w:val="none" w:sz="0" w:space="0" w:color="auto"/>
            <w:bottom w:val="none" w:sz="0" w:space="0" w:color="auto"/>
            <w:right w:val="none" w:sz="0" w:space="0" w:color="auto"/>
          </w:divBdr>
        </w:div>
        <w:div w:id="68507203">
          <w:marLeft w:val="187"/>
          <w:marRight w:val="0"/>
          <w:marTop w:val="40"/>
          <w:marBottom w:val="40"/>
          <w:divBdr>
            <w:top w:val="none" w:sz="0" w:space="0" w:color="auto"/>
            <w:left w:val="none" w:sz="0" w:space="0" w:color="auto"/>
            <w:bottom w:val="none" w:sz="0" w:space="0" w:color="auto"/>
            <w:right w:val="none" w:sz="0" w:space="0" w:color="auto"/>
          </w:divBdr>
        </w:div>
        <w:div w:id="1025056502">
          <w:marLeft w:val="274"/>
          <w:marRight w:val="0"/>
          <w:marTop w:val="0"/>
          <w:marBottom w:val="0"/>
          <w:divBdr>
            <w:top w:val="none" w:sz="0" w:space="0" w:color="auto"/>
            <w:left w:val="none" w:sz="0" w:space="0" w:color="auto"/>
            <w:bottom w:val="none" w:sz="0" w:space="0" w:color="auto"/>
            <w:right w:val="none" w:sz="0" w:space="0" w:color="auto"/>
          </w:divBdr>
        </w:div>
        <w:div w:id="1130050313">
          <w:marLeft w:val="274"/>
          <w:marRight w:val="0"/>
          <w:marTop w:val="0"/>
          <w:marBottom w:val="0"/>
          <w:divBdr>
            <w:top w:val="none" w:sz="0" w:space="0" w:color="auto"/>
            <w:left w:val="none" w:sz="0" w:space="0" w:color="auto"/>
            <w:bottom w:val="none" w:sz="0" w:space="0" w:color="auto"/>
            <w:right w:val="none" w:sz="0" w:space="0" w:color="auto"/>
          </w:divBdr>
        </w:div>
        <w:div w:id="1350571852">
          <w:marLeft w:val="274"/>
          <w:marRight w:val="0"/>
          <w:marTop w:val="0"/>
          <w:marBottom w:val="0"/>
          <w:divBdr>
            <w:top w:val="none" w:sz="0" w:space="0" w:color="auto"/>
            <w:left w:val="none" w:sz="0" w:space="0" w:color="auto"/>
            <w:bottom w:val="none" w:sz="0" w:space="0" w:color="auto"/>
            <w:right w:val="none" w:sz="0" w:space="0" w:color="auto"/>
          </w:divBdr>
        </w:div>
        <w:div w:id="1280264147">
          <w:marLeft w:val="274"/>
          <w:marRight w:val="0"/>
          <w:marTop w:val="0"/>
          <w:marBottom w:val="0"/>
          <w:divBdr>
            <w:top w:val="none" w:sz="0" w:space="0" w:color="auto"/>
            <w:left w:val="none" w:sz="0" w:space="0" w:color="auto"/>
            <w:bottom w:val="none" w:sz="0" w:space="0" w:color="auto"/>
            <w:right w:val="none" w:sz="0" w:space="0" w:color="auto"/>
          </w:divBdr>
        </w:div>
        <w:div w:id="210388214">
          <w:marLeft w:val="274"/>
          <w:marRight w:val="0"/>
          <w:marTop w:val="0"/>
          <w:marBottom w:val="0"/>
          <w:divBdr>
            <w:top w:val="none" w:sz="0" w:space="0" w:color="auto"/>
            <w:left w:val="none" w:sz="0" w:space="0" w:color="auto"/>
            <w:bottom w:val="none" w:sz="0" w:space="0" w:color="auto"/>
            <w:right w:val="none" w:sz="0" w:space="0" w:color="auto"/>
          </w:divBdr>
        </w:div>
        <w:div w:id="1460220094">
          <w:marLeft w:val="274"/>
          <w:marRight w:val="0"/>
          <w:marTop w:val="0"/>
          <w:marBottom w:val="0"/>
          <w:divBdr>
            <w:top w:val="none" w:sz="0" w:space="0" w:color="auto"/>
            <w:left w:val="none" w:sz="0" w:space="0" w:color="auto"/>
            <w:bottom w:val="none" w:sz="0" w:space="0" w:color="auto"/>
            <w:right w:val="none" w:sz="0" w:space="0" w:color="auto"/>
          </w:divBdr>
        </w:div>
        <w:div w:id="920069540">
          <w:marLeft w:val="274"/>
          <w:marRight w:val="0"/>
          <w:marTop w:val="0"/>
          <w:marBottom w:val="0"/>
          <w:divBdr>
            <w:top w:val="none" w:sz="0" w:space="0" w:color="auto"/>
            <w:left w:val="none" w:sz="0" w:space="0" w:color="auto"/>
            <w:bottom w:val="none" w:sz="0" w:space="0" w:color="auto"/>
            <w:right w:val="none" w:sz="0" w:space="0" w:color="auto"/>
          </w:divBdr>
        </w:div>
        <w:div w:id="645861473">
          <w:marLeft w:val="274"/>
          <w:marRight w:val="0"/>
          <w:marTop w:val="0"/>
          <w:marBottom w:val="0"/>
          <w:divBdr>
            <w:top w:val="none" w:sz="0" w:space="0" w:color="auto"/>
            <w:left w:val="none" w:sz="0" w:space="0" w:color="auto"/>
            <w:bottom w:val="none" w:sz="0" w:space="0" w:color="auto"/>
            <w:right w:val="none" w:sz="0" w:space="0" w:color="auto"/>
          </w:divBdr>
        </w:div>
        <w:div w:id="121510101">
          <w:marLeft w:val="274"/>
          <w:marRight w:val="0"/>
          <w:marTop w:val="0"/>
          <w:marBottom w:val="0"/>
          <w:divBdr>
            <w:top w:val="none" w:sz="0" w:space="0" w:color="auto"/>
            <w:left w:val="none" w:sz="0" w:space="0" w:color="auto"/>
            <w:bottom w:val="none" w:sz="0" w:space="0" w:color="auto"/>
            <w:right w:val="none" w:sz="0" w:space="0" w:color="auto"/>
          </w:divBdr>
        </w:div>
        <w:div w:id="974717441">
          <w:marLeft w:val="274"/>
          <w:marRight w:val="0"/>
          <w:marTop w:val="0"/>
          <w:marBottom w:val="0"/>
          <w:divBdr>
            <w:top w:val="none" w:sz="0" w:space="0" w:color="auto"/>
            <w:left w:val="none" w:sz="0" w:space="0" w:color="auto"/>
            <w:bottom w:val="none" w:sz="0" w:space="0" w:color="auto"/>
            <w:right w:val="none" w:sz="0" w:space="0" w:color="auto"/>
          </w:divBdr>
        </w:div>
        <w:div w:id="1809665560">
          <w:marLeft w:val="274"/>
          <w:marRight w:val="0"/>
          <w:marTop w:val="0"/>
          <w:marBottom w:val="0"/>
          <w:divBdr>
            <w:top w:val="none" w:sz="0" w:space="0" w:color="auto"/>
            <w:left w:val="none" w:sz="0" w:space="0" w:color="auto"/>
            <w:bottom w:val="none" w:sz="0" w:space="0" w:color="auto"/>
            <w:right w:val="none" w:sz="0" w:space="0" w:color="auto"/>
          </w:divBdr>
        </w:div>
        <w:div w:id="1810054797">
          <w:marLeft w:val="274"/>
          <w:marRight w:val="0"/>
          <w:marTop w:val="0"/>
          <w:marBottom w:val="0"/>
          <w:divBdr>
            <w:top w:val="none" w:sz="0" w:space="0" w:color="auto"/>
            <w:left w:val="none" w:sz="0" w:space="0" w:color="auto"/>
            <w:bottom w:val="none" w:sz="0" w:space="0" w:color="auto"/>
            <w:right w:val="none" w:sz="0" w:space="0" w:color="auto"/>
          </w:divBdr>
        </w:div>
        <w:div w:id="1595361896">
          <w:marLeft w:val="274"/>
          <w:marRight w:val="0"/>
          <w:marTop w:val="0"/>
          <w:marBottom w:val="0"/>
          <w:divBdr>
            <w:top w:val="none" w:sz="0" w:space="0" w:color="auto"/>
            <w:left w:val="none" w:sz="0" w:space="0" w:color="auto"/>
            <w:bottom w:val="none" w:sz="0" w:space="0" w:color="auto"/>
            <w:right w:val="none" w:sz="0" w:space="0" w:color="auto"/>
          </w:divBdr>
        </w:div>
        <w:div w:id="555972761">
          <w:marLeft w:val="274"/>
          <w:marRight w:val="0"/>
          <w:marTop w:val="0"/>
          <w:marBottom w:val="0"/>
          <w:divBdr>
            <w:top w:val="none" w:sz="0" w:space="0" w:color="auto"/>
            <w:left w:val="none" w:sz="0" w:space="0" w:color="auto"/>
            <w:bottom w:val="none" w:sz="0" w:space="0" w:color="auto"/>
            <w:right w:val="none" w:sz="0" w:space="0" w:color="auto"/>
          </w:divBdr>
        </w:div>
        <w:div w:id="2108648608">
          <w:marLeft w:val="274"/>
          <w:marRight w:val="0"/>
          <w:marTop w:val="0"/>
          <w:marBottom w:val="0"/>
          <w:divBdr>
            <w:top w:val="none" w:sz="0" w:space="0" w:color="auto"/>
            <w:left w:val="none" w:sz="0" w:space="0" w:color="auto"/>
            <w:bottom w:val="none" w:sz="0" w:space="0" w:color="auto"/>
            <w:right w:val="none" w:sz="0" w:space="0" w:color="auto"/>
          </w:divBdr>
        </w:div>
        <w:div w:id="1791588654">
          <w:marLeft w:val="274"/>
          <w:marRight w:val="0"/>
          <w:marTop w:val="0"/>
          <w:marBottom w:val="0"/>
          <w:divBdr>
            <w:top w:val="none" w:sz="0" w:space="0" w:color="auto"/>
            <w:left w:val="none" w:sz="0" w:space="0" w:color="auto"/>
            <w:bottom w:val="none" w:sz="0" w:space="0" w:color="auto"/>
            <w:right w:val="none" w:sz="0" w:space="0" w:color="auto"/>
          </w:divBdr>
        </w:div>
        <w:div w:id="776485762">
          <w:marLeft w:val="274"/>
          <w:marRight w:val="0"/>
          <w:marTop w:val="0"/>
          <w:marBottom w:val="0"/>
          <w:divBdr>
            <w:top w:val="none" w:sz="0" w:space="0" w:color="auto"/>
            <w:left w:val="none" w:sz="0" w:space="0" w:color="auto"/>
            <w:bottom w:val="none" w:sz="0" w:space="0" w:color="auto"/>
            <w:right w:val="none" w:sz="0" w:space="0" w:color="auto"/>
          </w:divBdr>
        </w:div>
      </w:divsChild>
    </w:div>
    <w:div w:id="461194211">
      <w:bodyDiv w:val="1"/>
      <w:marLeft w:val="0"/>
      <w:marRight w:val="0"/>
      <w:marTop w:val="0"/>
      <w:marBottom w:val="0"/>
      <w:divBdr>
        <w:top w:val="none" w:sz="0" w:space="0" w:color="auto"/>
        <w:left w:val="none" w:sz="0" w:space="0" w:color="auto"/>
        <w:bottom w:val="none" w:sz="0" w:space="0" w:color="auto"/>
        <w:right w:val="none" w:sz="0" w:space="0" w:color="auto"/>
      </w:divBdr>
    </w:div>
    <w:div w:id="463498377">
      <w:bodyDiv w:val="1"/>
      <w:marLeft w:val="0"/>
      <w:marRight w:val="0"/>
      <w:marTop w:val="0"/>
      <w:marBottom w:val="0"/>
      <w:divBdr>
        <w:top w:val="none" w:sz="0" w:space="0" w:color="auto"/>
        <w:left w:val="none" w:sz="0" w:space="0" w:color="auto"/>
        <w:bottom w:val="none" w:sz="0" w:space="0" w:color="auto"/>
        <w:right w:val="none" w:sz="0" w:space="0" w:color="auto"/>
      </w:divBdr>
    </w:div>
    <w:div w:id="503127689">
      <w:bodyDiv w:val="1"/>
      <w:marLeft w:val="0"/>
      <w:marRight w:val="0"/>
      <w:marTop w:val="0"/>
      <w:marBottom w:val="0"/>
      <w:divBdr>
        <w:top w:val="none" w:sz="0" w:space="0" w:color="auto"/>
        <w:left w:val="none" w:sz="0" w:space="0" w:color="auto"/>
        <w:bottom w:val="none" w:sz="0" w:space="0" w:color="auto"/>
        <w:right w:val="none" w:sz="0" w:space="0" w:color="auto"/>
      </w:divBdr>
    </w:div>
    <w:div w:id="611520653">
      <w:bodyDiv w:val="1"/>
      <w:marLeft w:val="0"/>
      <w:marRight w:val="0"/>
      <w:marTop w:val="0"/>
      <w:marBottom w:val="0"/>
      <w:divBdr>
        <w:top w:val="none" w:sz="0" w:space="0" w:color="auto"/>
        <w:left w:val="none" w:sz="0" w:space="0" w:color="auto"/>
        <w:bottom w:val="none" w:sz="0" w:space="0" w:color="auto"/>
        <w:right w:val="none" w:sz="0" w:space="0" w:color="auto"/>
      </w:divBdr>
    </w:div>
    <w:div w:id="623731776">
      <w:bodyDiv w:val="1"/>
      <w:marLeft w:val="0"/>
      <w:marRight w:val="0"/>
      <w:marTop w:val="0"/>
      <w:marBottom w:val="0"/>
      <w:divBdr>
        <w:top w:val="none" w:sz="0" w:space="0" w:color="auto"/>
        <w:left w:val="none" w:sz="0" w:space="0" w:color="auto"/>
        <w:bottom w:val="none" w:sz="0" w:space="0" w:color="auto"/>
        <w:right w:val="none" w:sz="0" w:space="0" w:color="auto"/>
      </w:divBdr>
    </w:div>
    <w:div w:id="674502317">
      <w:bodyDiv w:val="1"/>
      <w:marLeft w:val="0"/>
      <w:marRight w:val="0"/>
      <w:marTop w:val="0"/>
      <w:marBottom w:val="0"/>
      <w:divBdr>
        <w:top w:val="none" w:sz="0" w:space="0" w:color="auto"/>
        <w:left w:val="none" w:sz="0" w:space="0" w:color="auto"/>
        <w:bottom w:val="none" w:sz="0" w:space="0" w:color="auto"/>
        <w:right w:val="none" w:sz="0" w:space="0" w:color="auto"/>
      </w:divBdr>
    </w:div>
    <w:div w:id="719284250">
      <w:bodyDiv w:val="1"/>
      <w:marLeft w:val="0"/>
      <w:marRight w:val="0"/>
      <w:marTop w:val="0"/>
      <w:marBottom w:val="0"/>
      <w:divBdr>
        <w:top w:val="none" w:sz="0" w:space="0" w:color="auto"/>
        <w:left w:val="none" w:sz="0" w:space="0" w:color="auto"/>
        <w:bottom w:val="none" w:sz="0" w:space="0" w:color="auto"/>
        <w:right w:val="none" w:sz="0" w:space="0" w:color="auto"/>
      </w:divBdr>
    </w:div>
    <w:div w:id="760681226">
      <w:bodyDiv w:val="1"/>
      <w:marLeft w:val="0"/>
      <w:marRight w:val="0"/>
      <w:marTop w:val="0"/>
      <w:marBottom w:val="0"/>
      <w:divBdr>
        <w:top w:val="none" w:sz="0" w:space="0" w:color="auto"/>
        <w:left w:val="none" w:sz="0" w:space="0" w:color="auto"/>
        <w:bottom w:val="none" w:sz="0" w:space="0" w:color="auto"/>
        <w:right w:val="none" w:sz="0" w:space="0" w:color="auto"/>
      </w:divBdr>
    </w:div>
    <w:div w:id="772478817">
      <w:bodyDiv w:val="1"/>
      <w:marLeft w:val="0"/>
      <w:marRight w:val="0"/>
      <w:marTop w:val="0"/>
      <w:marBottom w:val="0"/>
      <w:divBdr>
        <w:top w:val="none" w:sz="0" w:space="0" w:color="auto"/>
        <w:left w:val="none" w:sz="0" w:space="0" w:color="auto"/>
        <w:bottom w:val="none" w:sz="0" w:space="0" w:color="auto"/>
        <w:right w:val="none" w:sz="0" w:space="0" w:color="auto"/>
      </w:divBdr>
    </w:div>
    <w:div w:id="952976021">
      <w:bodyDiv w:val="1"/>
      <w:marLeft w:val="0"/>
      <w:marRight w:val="0"/>
      <w:marTop w:val="0"/>
      <w:marBottom w:val="0"/>
      <w:divBdr>
        <w:top w:val="none" w:sz="0" w:space="0" w:color="auto"/>
        <w:left w:val="none" w:sz="0" w:space="0" w:color="auto"/>
        <w:bottom w:val="none" w:sz="0" w:space="0" w:color="auto"/>
        <w:right w:val="none" w:sz="0" w:space="0" w:color="auto"/>
      </w:divBdr>
    </w:div>
    <w:div w:id="992877494">
      <w:bodyDiv w:val="1"/>
      <w:marLeft w:val="0"/>
      <w:marRight w:val="0"/>
      <w:marTop w:val="0"/>
      <w:marBottom w:val="0"/>
      <w:divBdr>
        <w:top w:val="none" w:sz="0" w:space="0" w:color="auto"/>
        <w:left w:val="none" w:sz="0" w:space="0" w:color="auto"/>
        <w:bottom w:val="none" w:sz="0" w:space="0" w:color="auto"/>
        <w:right w:val="none" w:sz="0" w:space="0" w:color="auto"/>
      </w:divBdr>
    </w:div>
    <w:div w:id="1119951736">
      <w:bodyDiv w:val="1"/>
      <w:marLeft w:val="0"/>
      <w:marRight w:val="0"/>
      <w:marTop w:val="0"/>
      <w:marBottom w:val="0"/>
      <w:divBdr>
        <w:top w:val="none" w:sz="0" w:space="0" w:color="auto"/>
        <w:left w:val="none" w:sz="0" w:space="0" w:color="auto"/>
        <w:bottom w:val="none" w:sz="0" w:space="0" w:color="auto"/>
        <w:right w:val="none" w:sz="0" w:space="0" w:color="auto"/>
      </w:divBdr>
    </w:div>
    <w:div w:id="1181091693">
      <w:bodyDiv w:val="1"/>
      <w:marLeft w:val="0"/>
      <w:marRight w:val="0"/>
      <w:marTop w:val="0"/>
      <w:marBottom w:val="0"/>
      <w:divBdr>
        <w:top w:val="none" w:sz="0" w:space="0" w:color="auto"/>
        <w:left w:val="none" w:sz="0" w:space="0" w:color="auto"/>
        <w:bottom w:val="none" w:sz="0" w:space="0" w:color="auto"/>
        <w:right w:val="none" w:sz="0" w:space="0" w:color="auto"/>
      </w:divBdr>
    </w:div>
    <w:div w:id="1293681227">
      <w:bodyDiv w:val="1"/>
      <w:marLeft w:val="0"/>
      <w:marRight w:val="0"/>
      <w:marTop w:val="0"/>
      <w:marBottom w:val="0"/>
      <w:divBdr>
        <w:top w:val="none" w:sz="0" w:space="0" w:color="auto"/>
        <w:left w:val="none" w:sz="0" w:space="0" w:color="auto"/>
        <w:bottom w:val="none" w:sz="0" w:space="0" w:color="auto"/>
        <w:right w:val="none" w:sz="0" w:space="0" w:color="auto"/>
      </w:divBdr>
    </w:div>
    <w:div w:id="1359695574">
      <w:bodyDiv w:val="1"/>
      <w:marLeft w:val="0"/>
      <w:marRight w:val="0"/>
      <w:marTop w:val="0"/>
      <w:marBottom w:val="0"/>
      <w:divBdr>
        <w:top w:val="none" w:sz="0" w:space="0" w:color="auto"/>
        <w:left w:val="none" w:sz="0" w:space="0" w:color="auto"/>
        <w:bottom w:val="none" w:sz="0" w:space="0" w:color="auto"/>
        <w:right w:val="none" w:sz="0" w:space="0" w:color="auto"/>
      </w:divBdr>
      <w:divsChild>
        <w:div w:id="1108427913">
          <w:marLeft w:val="187"/>
          <w:marRight w:val="0"/>
          <w:marTop w:val="40"/>
          <w:marBottom w:val="200"/>
          <w:divBdr>
            <w:top w:val="none" w:sz="0" w:space="0" w:color="auto"/>
            <w:left w:val="none" w:sz="0" w:space="0" w:color="auto"/>
            <w:bottom w:val="none" w:sz="0" w:space="0" w:color="auto"/>
            <w:right w:val="none" w:sz="0" w:space="0" w:color="auto"/>
          </w:divBdr>
        </w:div>
        <w:div w:id="128716470">
          <w:marLeft w:val="187"/>
          <w:marRight w:val="0"/>
          <w:marTop w:val="40"/>
          <w:marBottom w:val="200"/>
          <w:divBdr>
            <w:top w:val="none" w:sz="0" w:space="0" w:color="auto"/>
            <w:left w:val="none" w:sz="0" w:space="0" w:color="auto"/>
            <w:bottom w:val="none" w:sz="0" w:space="0" w:color="auto"/>
            <w:right w:val="none" w:sz="0" w:space="0" w:color="auto"/>
          </w:divBdr>
        </w:div>
        <w:div w:id="475219910">
          <w:marLeft w:val="187"/>
          <w:marRight w:val="0"/>
          <w:marTop w:val="40"/>
          <w:marBottom w:val="200"/>
          <w:divBdr>
            <w:top w:val="none" w:sz="0" w:space="0" w:color="auto"/>
            <w:left w:val="none" w:sz="0" w:space="0" w:color="auto"/>
            <w:bottom w:val="none" w:sz="0" w:space="0" w:color="auto"/>
            <w:right w:val="none" w:sz="0" w:space="0" w:color="auto"/>
          </w:divBdr>
        </w:div>
        <w:div w:id="599797094">
          <w:marLeft w:val="187"/>
          <w:marRight w:val="0"/>
          <w:marTop w:val="40"/>
          <w:marBottom w:val="200"/>
          <w:divBdr>
            <w:top w:val="none" w:sz="0" w:space="0" w:color="auto"/>
            <w:left w:val="none" w:sz="0" w:space="0" w:color="auto"/>
            <w:bottom w:val="none" w:sz="0" w:space="0" w:color="auto"/>
            <w:right w:val="none" w:sz="0" w:space="0" w:color="auto"/>
          </w:divBdr>
        </w:div>
        <w:div w:id="552231844">
          <w:marLeft w:val="187"/>
          <w:marRight w:val="0"/>
          <w:marTop w:val="40"/>
          <w:marBottom w:val="40"/>
          <w:divBdr>
            <w:top w:val="none" w:sz="0" w:space="0" w:color="auto"/>
            <w:left w:val="none" w:sz="0" w:space="0" w:color="auto"/>
            <w:bottom w:val="none" w:sz="0" w:space="0" w:color="auto"/>
            <w:right w:val="none" w:sz="0" w:space="0" w:color="auto"/>
          </w:divBdr>
        </w:div>
        <w:div w:id="1443110131">
          <w:marLeft w:val="274"/>
          <w:marRight w:val="0"/>
          <w:marTop w:val="0"/>
          <w:marBottom w:val="0"/>
          <w:divBdr>
            <w:top w:val="none" w:sz="0" w:space="0" w:color="auto"/>
            <w:left w:val="none" w:sz="0" w:space="0" w:color="auto"/>
            <w:bottom w:val="none" w:sz="0" w:space="0" w:color="auto"/>
            <w:right w:val="none" w:sz="0" w:space="0" w:color="auto"/>
          </w:divBdr>
        </w:div>
        <w:div w:id="695233621">
          <w:marLeft w:val="274"/>
          <w:marRight w:val="0"/>
          <w:marTop w:val="0"/>
          <w:marBottom w:val="0"/>
          <w:divBdr>
            <w:top w:val="none" w:sz="0" w:space="0" w:color="auto"/>
            <w:left w:val="none" w:sz="0" w:space="0" w:color="auto"/>
            <w:bottom w:val="none" w:sz="0" w:space="0" w:color="auto"/>
            <w:right w:val="none" w:sz="0" w:space="0" w:color="auto"/>
          </w:divBdr>
        </w:div>
        <w:div w:id="348456288">
          <w:marLeft w:val="274"/>
          <w:marRight w:val="0"/>
          <w:marTop w:val="0"/>
          <w:marBottom w:val="0"/>
          <w:divBdr>
            <w:top w:val="none" w:sz="0" w:space="0" w:color="auto"/>
            <w:left w:val="none" w:sz="0" w:space="0" w:color="auto"/>
            <w:bottom w:val="none" w:sz="0" w:space="0" w:color="auto"/>
            <w:right w:val="none" w:sz="0" w:space="0" w:color="auto"/>
          </w:divBdr>
        </w:div>
        <w:div w:id="776559131">
          <w:marLeft w:val="274"/>
          <w:marRight w:val="0"/>
          <w:marTop w:val="0"/>
          <w:marBottom w:val="0"/>
          <w:divBdr>
            <w:top w:val="none" w:sz="0" w:space="0" w:color="auto"/>
            <w:left w:val="none" w:sz="0" w:space="0" w:color="auto"/>
            <w:bottom w:val="none" w:sz="0" w:space="0" w:color="auto"/>
            <w:right w:val="none" w:sz="0" w:space="0" w:color="auto"/>
          </w:divBdr>
        </w:div>
        <w:div w:id="787359467">
          <w:marLeft w:val="274"/>
          <w:marRight w:val="0"/>
          <w:marTop w:val="0"/>
          <w:marBottom w:val="0"/>
          <w:divBdr>
            <w:top w:val="none" w:sz="0" w:space="0" w:color="auto"/>
            <w:left w:val="none" w:sz="0" w:space="0" w:color="auto"/>
            <w:bottom w:val="none" w:sz="0" w:space="0" w:color="auto"/>
            <w:right w:val="none" w:sz="0" w:space="0" w:color="auto"/>
          </w:divBdr>
        </w:div>
        <w:div w:id="956376366">
          <w:marLeft w:val="274"/>
          <w:marRight w:val="0"/>
          <w:marTop w:val="0"/>
          <w:marBottom w:val="0"/>
          <w:divBdr>
            <w:top w:val="none" w:sz="0" w:space="0" w:color="auto"/>
            <w:left w:val="none" w:sz="0" w:space="0" w:color="auto"/>
            <w:bottom w:val="none" w:sz="0" w:space="0" w:color="auto"/>
            <w:right w:val="none" w:sz="0" w:space="0" w:color="auto"/>
          </w:divBdr>
        </w:div>
        <w:div w:id="2111001515">
          <w:marLeft w:val="274"/>
          <w:marRight w:val="0"/>
          <w:marTop w:val="0"/>
          <w:marBottom w:val="0"/>
          <w:divBdr>
            <w:top w:val="none" w:sz="0" w:space="0" w:color="auto"/>
            <w:left w:val="none" w:sz="0" w:space="0" w:color="auto"/>
            <w:bottom w:val="none" w:sz="0" w:space="0" w:color="auto"/>
            <w:right w:val="none" w:sz="0" w:space="0" w:color="auto"/>
          </w:divBdr>
        </w:div>
        <w:div w:id="334040782">
          <w:marLeft w:val="274"/>
          <w:marRight w:val="0"/>
          <w:marTop w:val="0"/>
          <w:marBottom w:val="0"/>
          <w:divBdr>
            <w:top w:val="none" w:sz="0" w:space="0" w:color="auto"/>
            <w:left w:val="none" w:sz="0" w:space="0" w:color="auto"/>
            <w:bottom w:val="none" w:sz="0" w:space="0" w:color="auto"/>
            <w:right w:val="none" w:sz="0" w:space="0" w:color="auto"/>
          </w:divBdr>
        </w:div>
        <w:div w:id="623073557">
          <w:marLeft w:val="274"/>
          <w:marRight w:val="0"/>
          <w:marTop w:val="0"/>
          <w:marBottom w:val="0"/>
          <w:divBdr>
            <w:top w:val="none" w:sz="0" w:space="0" w:color="auto"/>
            <w:left w:val="none" w:sz="0" w:space="0" w:color="auto"/>
            <w:bottom w:val="none" w:sz="0" w:space="0" w:color="auto"/>
            <w:right w:val="none" w:sz="0" w:space="0" w:color="auto"/>
          </w:divBdr>
        </w:div>
        <w:div w:id="663581594">
          <w:marLeft w:val="274"/>
          <w:marRight w:val="0"/>
          <w:marTop w:val="0"/>
          <w:marBottom w:val="0"/>
          <w:divBdr>
            <w:top w:val="none" w:sz="0" w:space="0" w:color="auto"/>
            <w:left w:val="none" w:sz="0" w:space="0" w:color="auto"/>
            <w:bottom w:val="none" w:sz="0" w:space="0" w:color="auto"/>
            <w:right w:val="none" w:sz="0" w:space="0" w:color="auto"/>
          </w:divBdr>
        </w:div>
        <w:div w:id="50152320">
          <w:marLeft w:val="274"/>
          <w:marRight w:val="0"/>
          <w:marTop w:val="0"/>
          <w:marBottom w:val="0"/>
          <w:divBdr>
            <w:top w:val="none" w:sz="0" w:space="0" w:color="auto"/>
            <w:left w:val="none" w:sz="0" w:space="0" w:color="auto"/>
            <w:bottom w:val="none" w:sz="0" w:space="0" w:color="auto"/>
            <w:right w:val="none" w:sz="0" w:space="0" w:color="auto"/>
          </w:divBdr>
        </w:div>
        <w:div w:id="2126385069">
          <w:marLeft w:val="274"/>
          <w:marRight w:val="0"/>
          <w:marTop w:val="0"/>
          <w:marBottom w:val="0"/>
          <w:divBdr>
            <w:top w:val="none" w:sz="0" w:space="0" w:color="auto"/>
            <w:left w:val="none" w:sz="0" w:space="0" w:color="auto"/>
            <w:bottom w:val="none" w:sz="0" w:space="0" w:color="auto"/>
            <w:right w:val="none" w:sz="0" w:space="0" w:color="auto"/>
          </w:divBdr>
        </w:div>
        <w:div w:id="203904704">
          <w:marLeft w:val="274"/>
          <w:marRight w:val="0"/>
          <w:marTop w:val="0"/>
          <w:marBottom w:val="0"/>
          <w:divBdr>
            <w:top w:val="none" w:sz="0" w:space="0" w:color="auto"/>
            <w:left w:val="none" w:sz="0" w:space="0" w:color="auto"/>
            <w:bottom w:val="none" w:sz="0" w:space="0" w:color="auto"/>
            <w:right w:val="none" w:sz="0" w:space="0" w:color="auto"/>
          </w:divBdr>
        </w:div>
        <w:div w:id="1012072611">
          <w:marLeft w:val="274"/>
          <w:marRight w:val="0"/>
          <w:marTop w:val="0"/>
          <w:marBottom w:val="0"/>
          <w:divBdr>
            <w:top w:val="none" w:sz="0" w:space="0" w:color="auto"/>
            <w:left w:val="none" w:sz="0" w:space="0" w:color="auto"/>
            <w:bottom w:val="none" w:sz="0" w:space="0" w:color="auto"/>
            <w:right w:val="none" w:sz="0" w:space="0" w:color="auto"/>
          </w:divBdr>
        </w:div>
        <w:div w:id="1352413230">
          <w:marLeft w:val="274"/>
          <w:marRight w:val="0"/>
          <w:marTop w:val="0"/>
          <w:marBottom w:val="0"/>
          <w:divBdr>
            <w:top w:val="none" w:sz="0" w:space="0" w:color="auto"/>
            <w:left w:val="none" w:sz="0" w:space="0" w:color="auto"/>
            <w:bottom w:val="none" w:sz="0" w:space="0" w:color="auto"/>
            <w:right w:val="none" w:sz="0" w:space="0" w:color="auto"/>
          </w:divBdr>
        </w:div>
        <w:div w:id="368070443">
          <w:marLeft w:val="274"/>
          <w:marRight w:val="0"/>
          <w:marTop w:val="0"/>
          <w:marBottom w:val="0"/>
          <w:divBdr>
            <w:top w:val="none" w:sz="0" w:space="0" w:color="auto"/>
            <w:left w:val="none" w:sz="0" w:space="0" w:color="auto"/>
            <w:bottom w:val="none" w:sz="0" w:space="0" w:color="auto"/>
            <w:right w:val="none" w:sz="0" w:space="0" w:color="auto"/>
          </w:divBdr>
        </w:div>
        <w:div w:id="554244380">
          <w:marLeft w:val="274"/>
          <w:marRight w:val="0"/>
          <w:marTop w:val="0"/>
          <w:marBottom w:val="0"/>
          <w:divBdr>
            <w:top w:val="none" w:sz="0" w:space="0" w:color="auto"/>
            <w:left w:val="none" w:sz="0" w:space="0" w:color="auto"/>
            <w:bottom w:val="none" w:sz="0" w:space="0" w:color="auto"/>
            <w:right w:val="none" w:sz="0" w:space="0" w:color="auto"/>
          </w:divBdr>
        </w:div>
      </w:divsChild>
    </w:div>
    <w:div w:id="1386297689">
      <w:bodyDiv w:val="1"/>
      <w:marLeft w:val="0"/>
      <w:marRight w:val="0"/>
      <w:marTop w:val="0"/>
      <w:marBottom w:val="0"/>
      <w:divBdr>
        <w:top w:val="none" w:sz="0" w:space="0" w:color="auto"/>
        <w:left w:val="none" w:sz="0" w:space="0" w:color="auto"/>
        <w:bottom w:val="none" w:sz="0" w:space="0" w:color="auto"/>
        <w:right w:val="none" w:sz="0" w:space="0" w:color="auto"/>
      </w:divBdr>
    </w:div>
    <w:div w:id="1414619862">
      <w:bodyDiv w:val="1"/>
      <w:marLeft w:val="0"/>
      <w:marRight w:val="0"/>
      <w:marTop w:val="0"/>
      <w:marBottom w:val="0"/>
      <w:divBdr>
        <w:top w:val="none" w:sz="0" w:space="0" w:color="auto"/>
        <w:left w:val="none" w:sz="0" w:space="0" w:color="auto"/>
        <w:bottom w:val="none" w:sz="0" w:space="0" w:color="auto"/>
        <w:right w:val="none" w:sz="0" w:space="0" w:color="auto"/>
      </w:divBdr>
    </w:div>
    <w:div w:id="1436318359">
      <w:bodyDiv w:val="1"/>
      <w:marLeft w:val="0"/>
      <w:marRight w:val="0"/>
      <w:marTop w:val="0"/>
      <w:marBottom w:val="0"/>
      <w:divBdr>
        <w:top w:val="none" w:sz="0" w:space="0" w:color="auto"/>
        <w:left w:val="none" w:sz="0" w:space="0" w:color="auto"/>
        <w:bottom w:val="none" w:sz="0" w:space="0" w:color="auto"/>
        <w:right w:val="none" w:sz="0" w:space="0" w:color="auto"/>
      </w:divBdr>
      <w:divsChild>
        <w:div w:id="2127341">
          <w:marLeft w:val="187"/>
          <w:marRight w:val="0"/>
          <w:marTop w:val="40"/>
          <w:marBottom w:val="40"/>
          <w:divBdr>
            <w:top w:val="none" w:sz="0" w:space="0" w:color="auto"/>
            <w:left w:val="none" w:sz="0" w:space="0" w:color="auto"/>
            <w:bottom w:val="none" w:sz="0" w:space="0" w:color="auto"/>
            <w:right w:val="none" w:sz="0" w:space="0" w:color="auto"/>
          </w:divBdr>
        </w:div>
        <w:div w:id="1598557449">
          <w:marLeft w:val="547"/>
          <w:marRight w:val="0"/>
          <w:marTop w:val="40"/>
          <w:marBottom w:val="40"/>
          <w:divBdr>
            <w:top w:val="none" w:sz="0" w:space="0" w:color="auto"/>
            <w:left w:val="none" w:sz="0" w:space="0" w:color="auto"/>
            <w:bottom w:val="none" w:sz="0" w:space="0" w:color="auto"/>
            <w:right w:val="none" w:sz="0" w:space="0" w:color="auto"/>
          </w:divBdr>
        </w:div>
        <w:div w:id="107243474">
          <w:marLeft w:val="547"/>
          <w:marRight w:val="0"/>
          <w:marTop w:val="40"/>
          <w:marBottom w:val="40"/>
          <w:divBdr>
            <w:top w:val="none" w:sz="0" w:space="0" w:color="auto"/>
            <w:left w:val="none" w:sz="0" w:space="0" w:color="auto"/>
            <w:bottom w:val="none" w:sz="0" w:space="0" w:color="auto"/>
            <w:right w:val="none" w:sz="0" w:space="0" w:color="auto"/>
          </w:divBdr>
        </w:div>
        <w:div w:id="2134790033">
          <w:marLeft w:val="547"/>
          <w:marRight w:val="0"/>
          <w:marTop w:val="40"/>
          <w:marBottom w:val="40"/>
          <w:divBdr>
            <w:top w:val="none" w:sz="0" w:space="0" w:color="auto"/>
            <w:left w:val="none" w:sz="0" w:space="0" w:color="auto"/>
            <w:bottom w:val="none" w:sz="0" w:space="0" w:color="auto"/>
            <w:right w:val="none" w:sz="0" w:space="0" w:color="auto"/>
          </w:divBdr>
        </w:div>
        <w:div w:id="1368875484">
          <w:marLeft w:val="187"/>
          <w:marRight w:val="0"/>
          <w:marTop w:val="40"/>
          <w:marBottom w:val="40"/>
          <w:divBdr>
            <w:top w:val="none" w:sz="0" w:space="0" w:color="auto"/>
            <w:left w:val="none" w:sz="0" w:space="0" w:color="auto"/>
            <w:bottom w:val="none" w:sz="0" w:space="0" w:color="auto"/>
            <w:right w:val="none" w:sz="0" w:space="0" w:color="auto"/>
          </w:divBdr>
        </w:div>
        <w:div w:id="583226998">
          <w:marLeft w:val="187"/>
          <w:marRight w:val="0"/>
          <w:marTop w:val="40"/>
          <w:marBottom w:val="40"/>
          <w:divBdr>
            <w:top w:val="none" w:sz="0" w:space="0" w:color="auto"/>
            <w:left w:val="none" w:sz="0" w:space="0" w:color="auto"/>
            <w:bottom w:val="none" w:sz="0" w:space="0" w:color="auto"/>
            <w:right w:val="none" w:sz="0" w:space="0" w:color="auto"/>
          </w:divBdr>
        </w:div>
        <w:div w:id="1542398250">
          <w:marLeft w:val="187"/>
          <w:marRight w:val="0"/>
          <w:marTop w:val="40"/>
          <w:marBottom w:val="40"/>
          <w:divBdr>
            <w:top w:val="none" w:sz="0" w:space="0" w:color="auto"/>
            <w:left w:val="none" w:sz="0" w:space="0" w:color="auto"/>
            <w:bottom w:val="none" w:sz="0" w:space="0" w:color="auto"/>
            <w:right w:val="none" w:sz="0" w:space="0" w:color="auto"/>
          </w:divBdr>
        </w:div>
        <w:div w:id="1009983937">
          <w:marLeft w:val="274"/>
          <w:marRight w:val="0"/>
          <w:marTop w:val="40"/>
          <w:marBottom w:val="40"/>
          <w:divBdr>
            <w:top w:val="none" w:sz="0" w:space="0" w:color="auto"/>
            <w:left w:val="none" w:sz="0" w:space="0" w:color="auto"/>
            <w:bottom w:val="none" w:sz="0" w:space="0" w:color="auto"/>
            <w:right w:val="none" w:sz="0" w:space="0" w:color="auto"/>
          </w:divBdr>
        </w:div>
        <w:div w:id="1040321776">
          <w:marLeft w:val="274"/>
          <w:marRight w:val="0"/>
          <w:marTop w:val="40"/>
          <w:marBottom w:val="40"/>
          <w:divBdr>
            <w:top w:val="none" w:sz="0" w:space="0" w:color="auto"/>
            <w:left w:val="none" w:sz="0" w:space="0" w:color="auto"/>
            <w:bottom w:val="none" w:sz="0" w:space="0" w:color="auto"/>
            <w:right w:val="none" w:sz="0" w:space="0" w:color="auto"/>
          </w:divBdr>
        </w:div>
        <w:div w:id="485051046">
          <w:marLeft w:val="274"/>
          <w:marRight w:val="0"/>
          <w:marTop w:val="0"/>
          <w:marBottom w:val="0"/>
          <w:divBdr>
            <w:top w:val="none" w:sz="0" w:space="0" w:color="auto"/>
            <w:left w:val="none" w:sz="0" w:space="0" w:color="auto"/>
            <w:bottom w:val="none" w:sz="0" w:space="0" w:color="auto"/>
            <w:right w:val="none" w:sz="0" w:space="0" w:color="auto"/>
          </w:divBdr>
        </w:div>
        <w:div w:id="453210638">
          <w:marLeft w:val="274"/>
          <w:marRight w:val="0"/>
          <w:marTop w:val="0"/>
          <w:marBottom w:val="0"/>
          <w:divBdr>
            <w:top w:val="none" w:sz="0" w:space="0" w:color="auto"/>
            <w:left w:val="none" w:sz="0" w:space="0" w:color="auto"/>
            <w:bottom w:val="none" w:sz="0" w:space="0" w:color="auto"/>
            <w:right w:val="none" w:sz="0" w:space="0" w:color="auto"/>
          </w:divBdr>
        </w:div>
        <w:div w:id="1295136472">
          <w:marLeft w:val="274"/>
          <w:marRight w:val="0"/>
          <w:marTop w:val="0"/>
          <w:marBottom w:val="0"/>
          <w:divBdr>
            <w:top w:val="none" w:sz="0" w:space="0" w:color="auto"/>
            <w:left w:val="none" w:sz="0" w:space="0" w:color="auto"/>
            <w:bottom w:val="none" w:sz="0" w:space="0" w:color="auto"/>
            <w:right w:val="none" w:sz="0" w:space="0" w:color="auto"/>
          </w:divBdr>
        </w:div>
        <w:div w:id="925530467">
          <w:marLeft w:val="274"/>
          <w:marRight w:val="0"/>
          <w:marTop w:val="0"/>
          <w:marBottom w:val="0"/>
          <w:divBdr>
            <w:top w:val="none" w:sz="0" w:space="0" w:color="auto"/>
            <w:left w:val="none" w:sz="0" w:space="0" w:color="auto"/>
            <w:bottom w:val="none" w:sz="0" w:space="0" w:color="auto"/>
            <w:right w:val="none" w:sz="0" w:space="0" w:color="auto"/>
          </w:divBdr>
        </w:div>
        <w:div w:id="2043702929">
          <w:marLeft w:val="274"/>
          <w:marRight w:val="0"/>
          <w:marTop w:val="0"/>
          <w:marBottom w:val="0"/>
          <w:divBdr>
            <w:top w:val="none" w:sz="0" w:space="0" w:color="auto"/>
            <w:left w:val="none" w:sz="0" w:space="0" w:color="auto"/>
            <w:bottom w:val="none" w:sz="0" w:space="0" w:color="auto"/>
            <w:right w:val="none" w:sz="0" w:space="0" w:color="auto"/>
          </w:divBdr>
        </w:div>
        <w:div w:id="1014308484">
          <w:marLeft w:val="274"/>
          <w:marRight w:val="0"/>
          <w:marTop w:val="0"/>
          <w:marBottom w:val="0"/>
          <w:divBdr>
            <w:top w:val="none" w:sz="0" w:space="0" w:color="auto"/>
            <w:left w:val="none" w:sz="0" w:space="0" w:color="auto"/>
            <w:bottom w:val="none" w:sz="0" w:space="0" w:color="auto"/>
            <w:right w:val="none" w:sz="0" w:space="0" w:color="auto"/>
          </w:divBdr>
        </w:div>
        <w:div w:id="830173903">
          <w:marLeft w:val="274"/>
          <w:marRight w:val="0"/>
          <w:marTop w:val="0"/>
          <w:marBottom w:val="0"/>
          <w:divBdr>
            <w:top w:val="none" w:sz="0" w:space="0" w:color="auto"/>
            <w:left w:val="none" w:sz="0" w:space="0" w:color="auto"/>
            <w:bottom w:val="none" w:sz="0" w:space="0" w:color="auto"/>
            <w:right w:val="none" w:sz="0" w:space="0" w:color="auto"/>
          </w:divBdr>
        </w:div>
        <w:div w:id="644621985">
          <w:marLeft w:val="274"/>
          <w:marRight w:val="0"/>
          <w:marTop w:val="0"/>
          <w:marBottom w:val="0"/>
          <w:divBdr>
            <w:top w:val="none" w:sz="0" w:space="0" w:color="auto"/>
            <w:left w:val="none" w:sz="0" w:space="0" w:color="auto"/>
            <w:bottom w:val="none" w:sz="0" w:space="0" w:color="auto"/>
            <w:right w:val="none" w:sz="0" w:space="0" w:color="auto"/>
          </w:divBdr>
        </w:div>
        <w:div w:id="304165909">
          <w:marLeft w:val="274"/>
          <w:marRight w:val="0"/>
          <w:marTop w:val="0"/>
          <w:marBottom w:val="0"/>
          <w:divBdr>
            <w:top w:val="none" w:sz="0" w:space="0" w:color="auto"/>
            <w:left w:val="none" w:sz="0" w:space="0" w:color="auto"/>
            <w:bottom w:val="none" w:sz="0" w:space="0" w:color="auto"/>
            <w:right w:val="none" w:sz="0" w:space="0" w:color="auto"/>
          </w:divBdr>
        </w:div>
        <w:div w:id="264389040">
          <w:marLeft w:val="274"/>
          <w:marRight w:val="0"/>
          <w:marTop w:val="0"/>
          <w:marBottom w:val="0"/>
          <w:divBdr>
            <w:top w:val="none" w:sz="0" w:space="0" w:color="auto"/>
            <w:left w:val="none" w:sz="0" w:space="0" w:color="auto"/>
            <w:bottom w:val="none" w:sz="0" w:space="0" w:color="auto"/>
            <w:right w:val="none" w:sz="0" w:space="0" w:color="auto"/>
          </w:divBdr>
        </w:div>
        <w:div w:id="1834680992">
          <w:marLeft w:val="274"/>
          <w:marRight w:val="0"/>
          <w:marTop w:val="0"/>
          <w:marBottom w:val="0"/>
          <w:divBdr>
            <w:top w:val="none" w:sz="0" w:space="0" w:color="auto"/>
            <w:left w:val="none" w:sz="0" w:space="0" w:color="auto"/>
            <w:bottom w:val="none" w:sz="0" w:space="0" w:color="auto"/>
            <w:right w:val="none" w:sz="0" w:space="0" w:color="auto"/>
          </w:divBdr>
        </w:div>
        <w:div w:id="1318878642">
          <w:marLeft w:val="274"/>
          <w:marRight w:val="0"/>
          <w:marTop w:val="0"/>
          <w:marBottom w:val="0"/>
          <w:divBdr>
            <w:top w:val="none" w:sz="0" w:space="0" w:color="auto"/>
            <w:left w:val="none" w:sz="0" w:space="0" w:color="auto"/>
            <w:bottom w:val="none" w:sz="0" w:space="0" w:color="auto"/>
            <w:right w:val="none" w:sz="0" w:space="0" w:color="auto"/>
          </w:divBdr>
        </w:div>
        <w:div w:id="1748191781">
          <w:marLeft w:val="274"/>
          <w:marRight w:val="0"/>
          <w:marTop w:val="0"/>
          <w:marBottom w:val="0"/>
          <w:divBdr>
            <w:top w:val="none" w:sz="0" w:space="0" w:color="auto"/>
            <w:left w:val="none" w:sz="0" w:space="0" w:color="auto"/>
            <w:bottom w:val="none" w:sz="0" w:space="0" w:color="auto"/>
            <w:right w:val="none" w:sz="0" w:space="0" w:color="auto"/>
          </w:divBdr>
        </w:div>
        <w:div w:id="1977057238">
          <w:marLeft w:val="274"/>
          <w:marRight w:val="0"/>
          <w:marTop w:val="0"/>
          <w:marBottom w:val="0"/>
          <w:divBdr>
            <w:top w:val="none" w:sz="0" w:space="0" w:color="auto"/>
            <w:left w:val="none" w:sz="0" w:space="0" w:color="auto"/>
            <w:bottom w:val="none" w:sz="0" w:space="0" w:color="auto"/>
            <w:right w:val="none" w:sz="0" w:space="0" w:color="auto"/>
          </w:divBdr>
        </w:div>
        <w:div w:id="408505800">
          <w:marLeft w:val="274"/>
          <w:marRight w:val="0"/>
          <w:marTop w:val="0"/>
          <w:marBottom w:val="0"/>
          <w:divBdr>
            <w:top w:val="none" w:sz="0" w:space="0" w:color="auto"/>
            <w:left w:val="none" w:sz="0" w:space="0" w:color="auto"/>
            <w:bottom w:val="none" w:sz="0" w:space="0" w:color="auto"/>
            <w:right w:val="none" w:sz="0" w:space="0" w:color="auto"/>
          </w:divBdr>
        </w:div>
        <w:div w:id="211892012">
          <w:marLeft w:val="274"/>
          <w:marRight w:val="0"/>
          <w:marTop w:val="0"/>
          <w:marBottom w:val="0"/>
          <w:divBdr>
            <w:top w:val="none" w:sz="0" w:space="0" w:color="auto"/>
            <w:left w:val="none" w:sz="0" w:space="0" w:color="auto"/>
            <w:bottom w:val="none" w:sz="0" w:space="0" w:color="auto"/>
            <w:right w:val="none" w:sz="0" w:space="0" w:color="auto"/>
          </w:divBdr>
        </w:div>
        <w:div w:id="729959203">
          <w:marLeft w:val="274"/>
          <w:marRight w:val="0"/>
          <w:marTop w:val="0"/>
          <w:marBottom w:val="0"/>
          <w:divBdr>
            <w:top w:val="none" w:sz="0" w:space="0" w:color="auto"/>
            <w:left w:val="none" w:sz="0" w:space="0" w:color="auto"/>
            <w:bottom w:val="none" w:sz="0" w:space="0" w:color="auto"/>
            <w:right w:val="none" w:sz="0" w:space="0" w:color="auto"/>
          </w:divBdr>
        </w:div>
      </w:divsChild>
    </w:div>
    <w:div w:id="1582179226">
      <w:bodyDiv w:val="1"/>
      <w:marLeft w:val="0"/>
      <w:marRight w:val="0"/>
      <w:marTop w:val="0"/>
      <w:marBottom w:val="0"/>
      <w:divBdr>
        <w:top w:val="none" w:sz="0" w:space="0" w:color="auto"/>
        <w:left w:val="none" w:sz="0" w:space="0" w:color="auto"/>
        <w:bottom w:val="none" w:sz="0" w:space="0" w:color="auto"/>
        <w:right w:val="none" w:sz="0" w:space="0" w:color="auto"/>
      </w:divBdr>
    </w:div>
    <w:div w:id="1736780941">
      <w:bodyDiv w:val="1"/>
      <w:marLeft w:val="0"/>
      <w:marRight w:val="0"/>
      <w:marTop w:val="0"/>
      <w:marBottom w:val="0"/>
      <w:divBdr>
        <w:top w:val="none" w:sz="0" w:space="0" w:color="auto"/>
        <w:left w:val="none" w:sz="0" w:space="0" w:color="auto"/>
        <w:bottom w:val="none" w:sz="0" w:space="0" w:color="auto"/>
        <w:right w:val="none" w:sz="0" w:space="0" w:color="auto"/>
      </w:divBdr>
    </w:div>
    <w:div w:id="1757478990">
      <w:bodyDiv w:val="1"/>
      <w:marLeft w:val="0"/>
      <w:marRight w:val="0"/>
      <w:marTop w:val="0"/>
      <w:marBottom w:val="0"/>
      <w:divBdr>
        <w:top w:val="none" w:sz="0" w:space="0" w:color="auto"/>
        <w:left w:val="none" w:sz="0" w:space="0" w:color="auto"/>
        <w:bottom w:val="none" w:sz="0" w:space="0" w:color="auto"/>
        <w:right w:val="none" w:sz="0" w:space="0" w:color="auto"/>
      </w:divBdr>
      <w:divsChild>
        <w:div w:id="769935814">
          <w:marLeft w:val="187"/>
          <w:marRight w:val="0"/>
          <w:marTop w:val="0"/>
          <w:marBottom w:val="0"/>
          <w:divBdr>
            <w:top w:val="none" w:sz="0" w:space="0" w:color="auto"/>
            <w:left w:val="none" w:sz="0" w:space="0" w:color="auto"/>
            <w:bottom w:val="none" w:sz="0" w:space="0" w:color="auto"/>
            <w:right w:val="none" w:sz="0" w:space="0" w:color="auto"/>
          </w:divBdr>
        </w:div>
        <w:div w:id="297498805">
          <w:marLeft w:val="187"/>
          <w:marRight w:val="0"/>
          <w:marTop w:val="0"/>
          <w:marBottom w:val="0"/>
          <w:divBdr>
            <w:top w:val="none" w:sz="0" w:space="0" w:color="auto"/>
            <w:left w:val="none" w:sz="0" w:space="0" w:color="auto"/>
            <w:bottom w:val="none" w:sz="0" w:space="0" w:color="auto"/>
            <w:right w:val="none" w:sz="0" w:space="0" w:color="auto"/>
          </w:divBdr>
        </w:div>
        <w:div w:id="1088577372">
          <w:marLeft w:val="187"/>
          <w:marRight w:val="0"/>
          <w:marTop w:val="0"/>
          <w:marBottom w:val="0"/>
          <w:divBdr>
            <w:top w:val="none" w:sz="0" w:space="0" w:color="auto"/>
            <w:left w:val="none" w:sz="0" w:space="0" w:color="auto"/>
            <w:bottom w:val="none" w:sz="0" w:space="0" w:color="auto"/>
            <w:right w:val="none" w:sz="0" w:space="0" w:color="auto"/>
          </w:divBdr>
        </w:div>
        <w:div w:id="651103629">
          <w:marLeft w:val="187"/>
          <w:marRight w:val="0"/>
          <w:marTop w:val="0"/>
          <w:marBottom w:val="0"/>
          <w:divBdr>
            <w:top w:val="none" w:sz="0" w:space="0" w:color="auto"/>
            <w:left w:val="none" w:sz="0" w:space="0" w:color="auto"/>
            <w:bottom w:val="none" w:sz="0" w:space="0" w:color="auto"/>
            <w:right w:val="none" w:sz="0" w:space="0" w:color="auto"/>
          </w:divBdr>
        </w:div>
        <w:div w:id="2088767217">
          <w:marLeft w:val="187"/>
          <w:marRight w:val="0"/>
          <w:marTop w:val="0"/>
          <w:marBottom w:val="0"/>
          <w:divBdr>
            <w:top w:val="none" w:sz="0" w:space="0" w:color="auto"/>
            <w:left w:val="none" w:sz="0" w:space="0" w:color="auto"/>
            <w:bottom w:val="none" w:sz="0" w:space="0" w:color="auto"/>
            <w:right w:val="none" w:sz="0" w:space="0" w:color="auto"/>
          </w:divBdr>
        </w:div>
        <w:div w:id="20015609">
          <w:marLeft w:val="187"/>
          <w:marRight w:val="0"/>
          <w:marTop w:val="0"/>
          <w:marBottom w:val="0"/>
          <w:divBdr>
            <w:top w:val="none" w:sz="0" w:space="0" w:color="auto"/>
            <w:left w:val="none" w:sz="0" w:space="0" w:color="auto"/>
            <w:bottom w:val="none" w:sz="0" w:space="0" w:color="auto"/>
            <w:right w:val="none" w:sz="0" w:space="0" w:color="auto"/>
          </w:divBdr>
        </w:div>
        <w:div w:id="175930010">
          <w:marLeft w:val="187"/>
          <w:marRight w:val="0"/>
          <w:marTop w:val="0"/>
          <w:marBottom w:val="0"/>
          <w:divBdr>
            <w:top w:val="none" w:sz="0" w:space="0" w:color="auto"/>
            <w:left w:val="none" w:sz="0" w:space="0" w:color="auto"/>
            <w:bottom w:val="none" w:sz="0" w:space="0" w:color="auto"/>
            <w:right w:val="none" w:sz="0" w:space="0" w:color="auto"/>
          </w:divBdr>
        </w:div>
        <w:div w:id="372735283">
          <w:marLeft w:val="274"/>
          <w:marRight w:val="0"/>
          <w:marTop w:val="0"/>
          <w:marBottom w:val="0"/>
          <w:divBdr>
            <w:top w:val="none" w:sz="0" w:space="0" w:color="auto"/>
            <w:left w:val="none" w:sz="0" w:space="0" w:color="auto"/>
            <w:bottom w:val="none" w:sz="0" w:space="0" w:color="auto"/>
            <w:right w:val="none" w:sz="0" w:space="0" w:color="auto"/>
          </w:divBdr>
        </w:div>
        <w:div w:id="1418551425">
          <w:marLeft w:val="274"/>
          <w:marRight w:val="0"/>
          <w:marTop w:val="0"/>
          <w:marBottom w:val="0"/>
          <w:divBdr>
            <w:top w:val="none" w:sz="0" w:space="0" w:color="auto"/>
            <w:left w:val="none" w:sz="0" w:space="0" w:color="auto"/>
            <w:bottom w:val="none" w:sz="0" w:space="0" w:color="auto"/>
            <w:right w:val="none" w:sz="0" w:space="0" w:color="auto"/>
          </w:divBdr>
        </w:div>
        <w:div w:id="1753818961">
          <w:marLeft w:val="274"/>
          <w:marRight w:val="0"/>
          <w:marTop w:val="0"/>
          <w:marBottom w:val="0"/>
          <w:divBdr>
            <w:top w:val="none" w:sz="0" w:space="0" w:color="auto"/>
            <w:left w:val="none" w:sz="0" w:space="0" w:color="auto"/>
            <w:bottom w:val="none" w:sz="0" w:space="0" w:color="auto"/>
            <w:right w:val="none" w:sz="0" w:space="0" w:color="auto"/>
          </w:divBdr>
        </w:div>
        <w:div w:id="366177047">
          <w:marLeft w:val="274"/>
          <w:marRight w:val="0"/>
          <w:marTop w:val="0"/>
          <w:marBottom w:val="0"/>
          <w:divBdr>
            <w:top w:val="none" w:sz="0" w:space="0" w:color="auto"/>
            <w:left w:val="none" w:sz="0" w:space="0" w:color="auto"/>
            <w:bottom w:val="none" w:sz="0" w:space="0" w:color="auto"/>
            <w:right w:val="none" w:sz="0" w:space="0" w:color="auto"/>
          </w:divBdr>
        </w:div>
        <w:div w:id="1828202254">
          <w:marLeft w:val="274"/>
          <w:marRight w:val="0"/>
          <w:marTop w:val="0"/>
          <w:marBottom w:val="0"/>
          <w:divBdr>
            <w:top w:val="none" w:sz="0" w:space="0" w:color="auto"/>
            <w:left w:val="none" w:sz="0" w:space="0" w:color="auto"/>
            <w:bottom w:val="none" w:sz="0" w:space="0" w:color="auto"/>
            <w:right w:val="none" w:sz="0" w:space="0" w:color="auto"/>
          </w:divBdr>
        </w:div>
        <w:div w:id="578445461">
          <w:marLeft w:val="274"/>
          <w:marRight w:val="0"/>
          <w:marTop w:val="0"/>
          <w:marBottom w:val="0"/>
          <w:divBdr>
            <w:top w:val="none" w:sz="0" w:space="0" w:color="auto"/>
            <w:left w:val="none" w:sz="0" w:space="0" w:color="auto"/>
            <w:bottom w:val="none" w:sz="0" w:space="0" w:color="auto"/>
            <w:right w:val="none" w:sz="0" w:space="0" w:color="auto"/>
          </w:divBdr>
        </w:div>
        <w:div w:id="1975677631">
          <w:marLeft w:val="994"/>
          <w:marRight w:val="0"/>
          <w:marTop w:val="0"/>
          <w:marBottom w:val="0"/>
          <w:divBdr>
            <w:top w:val="none" w:sz="0" w:space="0" w:color="auto"/>
            <w:left w:val="none" w:sz="0" w:space="0" w:color="auto"/>
            <w:bottom w:val="none" w:sz="0" w:space="0" w:color="auto"/>
            <w:right w:val="none" w:sz="0" w:space="0" w:color="auto"/>
          </w:divBdr>
        </w:div>
        <w:div w:id="1971520408">
          <w:marLeft w:val="994"/>
          <w:marRight w:val="0"/>
          <w:marTop w:val="0"/>
          <w:marBottom w:val="0"/>
          <w:divBdr>
            <w:top w:val="none" w:sz="0" w:space="0" w:color="auto"/>
            <w:left w:val="none" w:sz="0" w:space="0" w:color="auto"/>
            <w:bottom w:val="none" w:sz="0" w:space="0" w:color="auto"/>
            <w:right w:val="none" w:sz="0" w:space="0" w:color="auto"/>
          </w:divBdr>
        </w:div>
        <w:div w:id="111436329">
          <w:marLeft w:val="994"/>
          <w:marRight w:val="0"/>
          <w:marTop w:val="0"/>
          <w:marBottom w:val="0"/>
          <w:divBdr>
            <w:top w:val="none" w:sz="0" w:space="0" w:color="auto"/>
            <w:left w:val="none" w:sz="0" w:space="0" w:color="auto"/>
            <w:bottom w:val="none" w:sz="0" w:space="0" w:color="auto"/>
            <w:right w:val="none" w:sz="0" w:space="0" w:color="auto"/>
          </w:divBdr>
        </w:div>
        <w:div w:id="1064452385">
          <w:marLeft w:val="994"/>
          <w:marRight w:val="0"/>
          <w:marTop w:val="0"/>
          <w:marBottom w:val="0"/>
          <w:divBdr>
            <w:top w:val="none" w:sz="0" w:space="0" w:color="auto"/>
            <w:left w:val="none" w:sz="0" w:space="0" w:color="auto"/>
            <w:bottom w:val="none" w:sz="0" w:space="0" w:color="auto"/>
            <w:right w:val="none" w:sz="0" w:space="0" w:color="auto"/>
          </w:divBdr>
        </w:div>
        <w:div w:id="916982361">
          <w:marLeft w:val="994"/>
          <w:marRight w:val="0"/>
          <w:marTop w:val="0"/>
          <w:marBottom w:val="0"/>
          <w:divBdr>
            <w:top w:val="none" w:sz="0" w:space="0" w:color="auto"/>
            <w:left w:val="none" w:sz="0" w:space="0" w:color="auto"/>
            <w:bottom w:val="none" w:sz="0" w:space="0" w:color="auto"/>
            <w:right w:val="none" w:sz="0" w:space="0" w:color="auto"/>
          </w:divBdr>
        </w:div>
        <w:div w:id="2079132840">
          <w:marLeft w:val="994"/>
          <w:marRight w:val="0"/>
          <w:marTop w:val="0"/>
          <w:marBottom w:val="0"/>
          <w:divBdr>
            <w:top w:val="none" w:sz="0" w:space="0" w:color="auto"/>
            <w:left w:val="none" w:sz="0" w:space="0" w:color="auto"/>
            <w:bottom w:val="none" w:sz="0" w:space="0" w:color="auto"/>
            <w:right w:val="none" w:sz="0" w:space="0" w:color="auto"/>
          </w:divBdr>
        </w:div>
        <w:div w:id="900554386">
          <w:marLeft w:val="274"/>
          <w:marRight w:val="0"/>
          <w:marTop w:val="0"/>
          <w:marBottom w:val="0"/>
          <w:divBdr>
            <w:top w:val="none" w:sz="0" w:space="0" w:color="auto"/>
            <w:left w:val="none" w:sz="0" w:space="0" w:color="auto"/>
            <w:bottom w:val="none" w:sz="0" w:space="0" w:color="auto"/>
            <w:right w:val="none" w:sz="0" w:space="0" w:color="auto"/>
          </w:divBdr>
        </w:div>
        <w:div w:id="70858911">
          <w:marLeft w:val="274"/>
          <w:marRight w:val="0"/>
          <w:marTop w:val="0"/>
          <w:marBottom w:val="0"/>
          <w:divBdr>
            <w:top w:val="none" w:sz="0" w:space="0" w:color="auto"/>
            <w:left w:val="none" w:sz="0" w:space="0" w:color="auto"/>
            <w:bottom w:val="none" w:sz="0" w:space="0" w:color="auto"/>
            <w:right w:val="none" w:sz="0" w:space="0" w:color="auto"/>
          </w:divBdr>
        </w:div>
        <w:div w:id="744255288">
          <w:marLeft w:val="274"/>
          <w:marRight w:val="0"/>
          <w:marTop w:val="0"/>
          <w:marBottom w:val="0"/>
          <w:divBdr>
            <w:top w:val="none" w:sz="0" w:space="0" w:color="auto"/>
            <w:left w:val="none" w:sz="0" w:space="0" w:color="auto"/>
            <w:bottom w:val="none" w:sz="0" w:space="0" w:color="auto"/>
            <w:right w:val="none" w:sz="0" w:space="0" w:color="auto"/>
          </w:divBdr>
        </w:div>
        <w:div w:id="1633947808">
          <w:marLeft w:val="274"/>
          <w:marRight w:val="0"/>
          <w:marTop w:val="0"/>
          <w:marBottom w:val="0"/>
          <w:divBdr>
            <w:top w:val="none" w:sz="0" w:space="0" w:color="auto"/>
            <w:left w:val="none" w:sz="0" w:space="0" w:color="auto"/>
            <w:bottom w:val="none" w:sz="0" w:space="0" w:color="auto"/>
            <w:right w:val="none" w:sz="0" w:space="0" w:color="auto"/>
          </w:divBdr>
        </w:div>
        <w:div w:id="2123916226">
          <w:marLeft w:val="274"/>
          <w:marRight w:val="0"/>
          <w:marTop w:val="0"/>
          <w:marBottom w:val="0"/>
          <w:divBdr>
            <w:top w:val="none" w:sz="0" w:space="0" w:color="auto"/>
            <w:left w:val="none" w:sz="0" w:space="0" w:color="auto"/>
            <w:bottom w:val="none" w:sz="0" w:space="0" w:color="auto"/>
            <w:right w:val="none" w:sz="0" w:space="0" w:color="auto"/>
          </w:divBdr>
        </w:div>
        <w:div w:id="1886091936">
          <w:marLeft w:val="274"/>
          <w:marRight w:val="0"/>
          <w:marTop w:val="0"/>
          <w:marBottom w:val="0"/>
          <w:divBdr>
            <w:top w:val="none" w:sz="0" w:space="0" w:color="auto"/>
            <w:left w:val="none" w:sz="0" w:space="0" w:color="auto"/>
            <w:bottom w:val="none" w:sz="0" w:space="0" w:color="auto"/>
            <w:right w:val="none" w:sz="0" w:space="0" w:color="auto"/>
          </w:divBdr>
        </w:div>
        <w:div w:id="80444517">
          <w:marLeft w:val="274"/>
          <w:marRight w:val="0"/>
          <w:marTop w:val="0"/>
          <w:marBottom w:val="0"/>
          <w:divBdr>
            <w:top w:val="none" w:sz="0" w:space="0" w:color="auto"/>
            <w:left w:val="none" w:sz="0" w:space="0" w:color="auto"/>
            <w:bottom w:val="none" w:sz="0" w:space="0" w:color="auto"/>
            <w:right w:val="none" w:sz="0" w:space="0" w:color="auto"/>
          </w:divBdr>
        </w:div>
      </w:divsChild>
    </w:div>
    <w:div w:id="1777865112">
      <w:bodyDiv w:val="1"/>
      <w:marLeft w:val="0"/>
      <w:marRight w:val="0"/>
      <w:marTop w:val="0"/>
      <w:marBottom w:val="0"/>
      <w:divBdr>
        <w:top w:val="none" w:sz="0" w:space="0" w:color="auto"/>
        <w:left w:val="none" w:sz="0" w:space="0" w:color="auto"/>
        <w:bottom w:val="none" w:sz="0" w:space="0" w:color="auto"/>
        <w:right w:val="none" w:sz="0" w:space="0" w:color="auto"/>
      </w:divBdr>
      <w:divsChild>
        <w:div w:id="1265460671">
          <w:marLeft w:val="187"/>
          <w:marRight w:val="0"/>
          <w:marTop w:val="40"/>
          <w:marBottom w:val="40"/>
          <w:divBdr>
            <w:top w:val="none" w:sz="0" w:space="0" w:color="auto"/>
            <w:left w:val="none" w:sz="0" w:space="0" w:color="auto"/>
            <w:bottom w:val="none" w:sz="0" w:space="0" w:color="auto"/>
            <w:right w:val="none" w:sz="0" w:space="0" w:color="auto"/>
          </w:divBdr>
        </w:div>
        <w:div w:id="2110150085">
          <w:marLeft w:val="187"/>
          <w:marRight w:val="0"/>
          <w:marTop w:val="40"/>
          <w:marBottom w:val="40"/>
          <w:divBdr>
            <w:top w:val="none" w:sz="0" w:space="0" w:color="auto"/>
            <w:left w:val="none" w:sz="0" w:space="0" w:color="auto"/>
            <w:bottom w:val="none" w:sz="0" w:space="0" w:color="auto"/>
            <w:right w:val="none" w:sz="0" w:space="0" w:color="auto"/>
          </w:divBdr>
        </w:div>
        <w:div w:id="95757706">
          <w:marLeft w:val="187"/>
          <w:marRight w:val="0"/>
          <w:marTop w:val="40"/>
          <w:marBottom w:val="40"/>
          <w:divBdr>
            <w:top w:val="none" w:sz="0" w:space="0" w:color="auto"/>
            <w:left w:val="none" w:sz="0" w:space="0" w:color="auto"/>
            <w:bottom w:val="none" w:sz="0" w:space="0" w:color="auto"/>
            <w:right w:val="none" w:sz="0" w:space="0" w:color="auto"/>
          </w:divBdr>
        </w:div>
        <w:div w:id="308705007">
          <w:marLeft w:val="187"/>
          <w:marRight w:val="0"/>
          <w:marTop w:val="40"/>
          <w:marBottom w:val="40"/>
          <w:divBdr>
            <w:top w:val="none" w:sz="0" w:space="0" w:color="auto"/>
            <w:left w:val="none" w:sz="0" w:space="0" w:color="auto"/>
            <w:bottom w:val="none" w:sz="0" w:space="0" w:color="auto"/>
            <w:right w:val="none" w:sz="0" w:space="0" w:color="auto"/>
          </w:divBdr>
        </w:div>
        <w:div w:id="933242135">
          <w:marLeft w:val="187"/>
          <w:marRight w:val="0"/>
          <w:marTop w:val="40"/>
          <w:marBottom w:val="40"/>
          <w:divBdr>
            <w:top w:val="none" w:sz="0" w:space="0" w:color="auto"/>
            <w:left w:val="none" w:sz="0" w:space="0" w:color="auto"/>
            <w:bottom w:val="none" w:sz="0" w:space="0" w:color="auto"/>
            <w:right w:val="none" w:sz="0" w:space="0" w:color="auto"/>
          </w:divBdr>
        </w:div>
        <w:div w:id="336425755">
          <w:marLeft w:val="187"/>
          <w:marRight w:val="0"/>
          <w:marTop w:val="40"/>
          <w:marBottom w:val="40"/>
          <w:divBdr>
            <w:top w:val="none" w:sz="0" w:space="0" w:color="auto"/>
            <w:left w:val="none" w:sz="0" w:space="0" w:color="auto"/>
            <w:bottom w:val="none" w:sz="0" w:space="0" w:color="auto"/>
            <w:right w:val="none" w:sz="0" w:space="0" w:color="auto"/>
          </w:divBdr>
        </w:div>
        <w:div w:id="1101224727">
          <w:marLeft w:val="274"/>
          <w:marRight w:val="0"/>
          <w:marTop w:val="0"/>
          <w:marBottom w:val="0"/>
          <w:divBdr>
            <w:top w:val="none" w:sz="0" w:space="0" w:color="auto"/>
            <w:left w:val="none" w:sz="0" w:space="0" w:color="auto"/>
            <w:bottom w:val="none" w:sz="0" w:space="0" w:color="auto"/>
            <w:right w:val="none" w:sz="0" w:space="0" w:color="auto"/>
          </w:divBdr>
        </w:div>
        <w:div w:id="379012734">
          <w:marLeft w:val="274"/>
          <w:marRight w:val="0"/>
          <w:marTop w:val="0"/>
          <w:marBottom w:val="0"/>
          <w:divBdr>
            <w:top w:val="none" w:sz="0" w:space="0" w:color="auto"/>
            <w:left w:val="none" w:sz="0" w:space="0" w:color="auto"/>
            <w:bottom w:val="none" w:sz="0" w:space="0" w:color="auto"/>
            <w:right w:val="none" w:sz="0" w:space="0" w:color="auto"/>
          </w:divBdr>
        </w:div>
        <w:div w:id="610434304">
          <w:marLeft w:val="274"/>
          <w:marRight w:val="0"/>
          <w:marTop w:val="0"/>
          <w:marBottom w:val="0"/>
          <w:divBdr>
            <w:top w:val="none" w:sz="0" w:space="0" w:color="auto"/>
            <w:left w:val="none" w:sz="0" w:space="0" w:color="auto"/>
            <w:bottom w:val="none" w:sz="0" w:space="0" w:color="auto"/>
            <w:right w:val="none" w:sz="0" w:space="0" w:color="auto"/>
          </w:divBdr>
        </w:div>
        <w:div w:id="1026566637">
          <w:marLeft w:val="274"/>
          <w:marRight w:val="0"/>
          <w:marTop w:val="0"/>
          <w:marBottom w:val="0"/>
          <w:divBdr>
            <w:top w:val="none" w:sz="0" w:space="0" w:color="auto"/>
            <w:left w:val="none" w:sz="0" w:space="0" w:color="auto"/>
            <w:bottom w:val="none" w:sz="0" w:space="0" w:color="auto"/>
            <w:right w:val="none" w:sz="0" w:space="0" w:color="auto"/>
          </w:divBdr>
        </w:div>
        <w:div w:id="767698253">
          <w:marLeft w:val="274"/>
          <w:marRight w:val="0"/>
          <w:marTop w:val="0"/>
          <w:marBottom w:val="0"/>
          <w:divBdr>
            <w:top w:val="none" w:sz="0" w:space="0" w:color="auto"/>
            <w:left w:val="none" w:sz="0" w:space="0" w:color="auto"/>
            <w:bottom w:val="none" w:sz="0" w:space="0" w:color="auto"/>
            <w:right w:val="none" w:sz="0" w:space="0" w:color="auto"/>
          </w:divBdr>
        </w:div>
        <w:div w:id="1957757496">
          <w:marLeft w:val="274"/>
          <w:marRight w:val="0"/>
          <w:marTop w:val="0"/>
          <w:marBottom w:val="0"/>
          <w:divBdr>
            <w:top w:val="none" w:sz="0" w:space="0" w:color="auto"/>
            <w:left w:val="none" w:sz="0" w:space="0" w:color="auto"/>
            <w:bottom w:val="none" w:sz="0" w:space="0" w:color="auto"/>
            <w:right w:val="none" w:sz="0" w:space="0" w:color="auto"/>
          </w:divBdr>
        </w:div>
        <w:div w:id="440422328">
          <w:marLeft w:val="274"/>
          <w:marRight w:val="0"/>
          <w:marTop w:val="0"/>
          <w:marBottom w:val="0"/>
          <w:divBdr>
            <w:top w:val="none" w:sz="0" w:space="0" w:color="auto"/>
            <w:left w:val="none" w:sz="0" w:space="0" w:color="auto"/>
            <w:bottom w:val="none" w:sz="0" w:space="0" w:color="auto"/>
            <w:right w:val="none" w:sz="0" w:space="0" w:color="auto"/>
          </w:divBdr>
        </w:div>
        <w:div w:id="1135219723">
          <w:marLeft w:val="274"/>
          <w:marRight w:val="0"/>
          <w:marTop w:val="0"/>
          <w:marBottom w:val="0"/>
          <w:divBdr>
            <w:top w:val="none" w:sz="0" w:space="0" w:color="auto"/>
            <w:left w:val="none" w:sz="0" w:space="0" w:color="auto"/>
            <w:bottom w:val="none" w:sz="0" w:space="0" w:color="auto"/>
            <w:right w:val="none" w:sz="0" w:space="0" w:color="auto"/>
          </w:divBdr>
        </w:div>
        <w:div w:id="1366177964">
          <w:marLeft w:val="274"/>
          <w:marRight w:val="0"/>
          <w:marTop w:val="0"/>
          <w:marBottom w:val="0"/>
          <w:divBdr>
            <w:top w:val="none" w:sz="0" w:space="0" w:color="auto"/>
            <w:left w:val="none" w:sz="0" w:space="0" w:color="auto"/>
            <w:bottom w:val="none" w:sz="0" w:space="0" w:color="auto"/>
            <w:right w:val="none" w:sz="0" w:space="0" w:color="auto"/>
          </w:divBdr>
        </w:div>
        <w:div w:id="1515262669">
          <w:marLeft w:val="274"/>
          <w:marRight w:val="0"/>
          <w:marTop w:val="0"/>
          <w:marBottom w:val="0"/>
          <w:divBdr>
            <w:top w:val="none" w:sz="0" w:space="0" w:color="auto"/>
            <w:left w:val="none" w:sz="0" w:space="0" w:color="auto"/>
            <w:bottom w:val="none" w:sz="0" w:space="0" w:color="auto"/>
            <w:right w:val="none" w:sz="0" w:space="0" w:color="auto"/>
          </w:divBdr>
        </w:div>
        <w:div w:id="994719598">
          <w:marLeft w:val="274"/>
          <w:marRight w:val="0"/>
          <w:marTop w:val="0"/>
          <w:marBottom w:val="0"/>
          <w:divBdr>
            <w:top w:val="none" w:sz="0" w:space="0" w:color="auto"/>
            <w:left w:val="none" w:sz="0" w:space="0" w:color="auto"/>
            <w:bottom w:val="none" w:sz="0" w:space="0" w:color="auto"/>
            <w:right w:val="none" w:sz="0" w:space="0" w:color="auto"/>
          </w:divBdr>
        </w:div>
        <w:div w:id="1595046816">
          <w:marLeft w:val="274"/>
          <w:marRight w:val="0"/>
          <w:marTop w:val="0"/>
          <w:marBottom w:val="0"/>
          <w:divBdr>
            <w:top w:val="none" w:sz="0" w:space="0" w:color="auto"/>
            <w:left w:val="none" w:sz="0" w:space="0" w:color="auto"/>
            <w:bottom w:val="none" w:sz="0" w:space="0" w:color="auto"/>
            <w:right w:val="none" w:sz="0" w:space="0" w:color="auto"/>
          </w:divBdr>
        </w:div>
        <w:div w:id="1255286290">
          <w:marLeft w:val="274"/>
          <w:marRight w:val="0"/>
          <w:marTop w:val="0"/>
          <w:marBottom w:val="0"/>
          <w:divBdr>
            <w:top w:val="none" w:sz="0" w:space="0" w:color="auto"/>
            <w:left w:val="none" w:sz="0" w:space="0" w:color="auto"/>
            <w:bottom w:val="none" w:sz="0" w:space="0" w:color="auto"/>
            <w:right w:val="none" w:sz="0" w:space="0" w:color="auto"/>
          </w:divBdr>
        </w:div>
        <w:div w:id="41055492">
          <w:marLeft w:val="274"/>
          <w:marRight w:val="0"/>
          <w:marTop w:val="0"/>
          <w:marBottom w:val="0"/>
          <w:divBdr>
            <w:top w:val="none" w:sz="0" w:space="0" w:color="auto"/>
            <w:left w:val="none" w:sz="0" w:space="0" w:color="auto"/>
            <w:bottom w:val="none" w:sz="0" w:space="0" w:color="auto"/>
            <w:right w:val="none" w:sz="0" w:space="0" w:color="auto"/>
          </w:divBdr>
        </w:div>
      </w:divsChild>
    </w:div>
    <w:div w:id="1783499252">
      <w:bodyDiv w:val="1"/>
      <w:marLeft w:val="0"/>
      <w:marRight w:val="0"/>
      <w:marTop w:val="0"/>
      <w:marBottom w:val="0"/>
      <w:divBdr>
        <w:top w:val="none" w:sz="0" w:space="0" w:color="auto"/>
        <w:left w:val="none" w:sz="0" w:space="0" w:color="auto"/>
        <w:bottom w:val="none" w:sz="0" w:space="0" w:color="auto"/>
        <w:right w:val="none" w:sz="0" w:space="0" w:color="auto"/>
      </w:divBdr>
    </w:div>
    <w:div w:id="2106268987">
      <w:bodyDiv w:val="1"/>
      <w:marLeft w:val="0"/>
      <w:marRight w:val="0"/>
      <w:marTop w:val="0"/>
      <w:marBottom w:val="0"/>
      <w:divBdr>
        <w:top w:val="none" w:sz="0" w:space="0" w:color="auto"/>
        <w:left w:val="none" w:sz="0" w:space="0" w:color="auto"/>
        <w:bottom w:val="none" w:sz="0" w:space="0" w:color="auto"/>
        <w:right w:val="none" w:sz="0" w:space="0" w:color="auto"/>
      </w:divBdr>
    </w:div>
    <w:div w:id="212141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hart" Target="charts/chart9.xml"/><Relationship Id="rId7" Type="http://schemas.microsoft.com/office/2007/relationships/stylesWithEffects" Target="stylesWithEffects.xml"/><Relationship Id="rId12" Type="http://schemas.openxmlformats.org/officeDocument/2006/relationships/hyperlink" Target="http://www.eba.europa.eu/single-rule-book-qa?p_p_id=questions_and_answers_WAR_questions_and_answersportlet&amp;p_p_lifecycle=0&amp;p_p_state=normal&amp;p_p_mode=view&amp;p_p_col_id=column-1&amp;p_p_col_pos=1&amp;p_p_col_count=2&amp;_questions_and_answers_WAR_questions_and_answersportlet_jspPage=%2Fhtml%2Fquestions%2Fviewquestion.jsp&amp;_questions_and_answers_WAR_questions_and_answersportlet_viewTab=1&amp;_questions_and_answers_WAR_questions_and_answersportlet_questionId=369558&amp;_questions_and_answers_WAR_questions_and_answersportlet_statusSearch=1" TargetMode="External"/><Relationship Id="rId17" Type="http://schemas.openxmlformats.org/officeDocument/2006/relationships/chart" Target="charts/chart5.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chart" Target="charts/chart7.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footer" Target="foot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jira14.bnymellon.ne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nasbrbfs03\financl_group$\80_Projects\20151127%20-%20ODM%20Finarch\10.%20Model%20Validation\Model%20Validation%20Document%20Summary.docx!_1535876746"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nasbrbfs03\financl_group$\80_Projects\20151127%20-%20ODM%20Finarch\10.%20Model%20Validation\Model%20Validation%20Document%20Summary.docx!_1535791062"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nasbrbfs03\financl_group$\80_Projects\20151127%20-%20ODM%20Finarch\10.%20Model%20Validation\Model%20Validation%20Document%20Summary.docx!_153579106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nasbrbfs03\financl_group$\80_Projects\20151127%20-%20ODM%20Finarch\10.%20Model%20Validation\Model%20Validation%20Document%20Summary.docx!_1536406490"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nasbrbfs03\financl_group$\80_Projects\20151127%20-%20ODM%20Finarch\10.%20Model%20Validation\Model%20Validation%20Document%20Summary.docx!_1535876746"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nasbrbfs03\financl_group$\80_Projects\20151127%20-%20ODM%20Finarch\10.%20Model%20Validation\Model%20Validation%20Document%20Summary.docx!_1535876746"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nasbrbfs03\financl_group$\80_Projects\20151127%20-%20ODM%20Finarch\10.%20Model%20Validation\Model%20Validation%20Document%20Summary.docx!_1535876746"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nasbrbfs03\financl_group$\80_Projects\20151127%20-%20ODM%20Finarch\10.%20Model%20Validation\Sensitivity%20Analysi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nasbrbfs03\financl_group$\80_Projects\20151127%20-%20ODM%20Finarch\10.%20Model%20Validation\Sensitivity%20Analysi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nasbrbfs03\financl_group$\80_Projects\20151127%20-%20ODM%20Finarch\10.%20Model%20Validation\Model%20Validation%20Document%20Summary.docx!_1535791062"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nasbrbfs03\financl_group$\80_Projects\20151127%20-%20ODM%20Finarch\10.%20Model%20Validation\Model%20Validation%20Document%20Summary.docx!_153579106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Brussels SANV</a:t>
            </a:r>
          </a:p>
        </c:rich>
      </c:tx>
      <c:layout/>
      <c:overlay val="0"/>
    </c:title>
    <c:autoTitleDeleted val="0"/>
    <c:plotArea>
      <c:layout/>
      <c:lineChart>
        <c:grouping val="standard"/>
        <c:varyColors val="0"/>
        <c:ser>
          <c:idx val="0"/>
          <c:order val="0"/>
          <c:tx>
            <c:strRef>
              <c:f>'[Worksheet in M  80_Projects 20151127 - ODM Finarch 10. Model Validation Model Validation Document Summary.docx]1. Back-Test'!$I$3</c:f>
              <c:strCache>
                <c:ptCount val="1"/>
                <c:pt idx="0">
                  <c:v>End of Day</c:v>
                </c:pt>
              </c:strCache>
            </c:strRef>
          </c:tx>
          <c:marker>
            <c:symbol val="none"/>
          </c:marker>
          <c:cat>
            <c:numRef>
              <c:f>'[Worksheet in M  80_Projects 20151127 - ODM Finarch 10. Model Validation Model Validation Document Summary.docx]1. Back-Test'!$H$4:$H$132</c:f>
              <c:numCache>
                <c:formatCode>m/d/yyyy</c:formatCode>
                <c:ptCount val="129"/>
                <c:pt idx="0">
                  <c:v>42580</c:v>
                </c:pt>
                <c:pt idx="1">
                  <c:v>42579</c:v>
                </c:pt>
                <c:pt idx="2">
                  <c:v>42578</c:v>
                </c:pt>
                <c:pt idx="3">
                  <c:v>42577</c:v>
                </c:pt>
                <c:pt idx="4">
                  <c:v>42576</c:v>
                </c:pt>
                <c:pt idx="5">
                  <c:v>42573</c:v>
                </c:pt>
                <c:pt idx="6">
                  <c:v>42572</c:v>
                </c:pt>
                <c:pt idx="7">
                  <c:v>42571</c:v>
                </c:pt>
                <c:pt idx="8">
                  <c:v>42570</c:v>
                </c:pt>
                <c:pt idx="9">
                  <c:v>42569</c:v>
                </c:pt>
                <c:pt idx="10">
                  <c:v>42566</c:v>
                </c:pt>
                <c:pt idx="11">
                  <c:v>42565</c:v>
                </c:pt>
                <c:pt idx="12">
                  <c:v>42564</c:v>
                </c:pt>
                <c:pt idx="13">
                  <c:v>42563</c:v>
                </c:pt>
                <c:pt idx="14">
                  <c:v>42562</c:v>
                </c:pt>
                <c:pt idx="15">
                  <c:v>42559</c:v>
                </c:pt>
                <c:pt idx="16">
                  <c:v>42558</c:v>
                </c:pt>
                <c:pt idx="17">
                  <c:v>42557</c:v>
                </c:pt>
                <c:pt idx="18">
                  <c:v>42556</c:v>
                </c:pt>
                <c:pt idx="19">
                  <c:v>42555</c:v>
                </c:pt>
                <c:pt idx="20">
                  <c:v>42552</c:v>
                </c:pt>
                <c:pt idx="21">
                  <c:v>42551</c:v>
                </c:pt>
                <c:pt idx="22">
                  <c:v>42550</c:v>
                </c:pt>
                <c:pt idx="23">
                  <c:v>42549</c:v>
                </c:pt>
                <c:pt idx="24">
                  <c:v>42548</c:v>
                </c:pt>
                <c:pt idx="25">
                  <c:v>42545</c:v>
                </c:pt>
                <c:pt idx="26">
                  <c:v>42544</c:v>
                </c:pt>
                <c:pt idx="27">
                  <c:v>42543</c:v>
                </c:pt>
                <c:pt idx="28">
                  <c:v>42542</c:v>
                </c:pt>
                <c:pt idx="29">
                  <c:v>42541</c:v>
                </c:pt>
                <c:pt idx="30">
                  <c:v>42538</c:v>
                </c:pt>
                <c:pt idx="31">
                  <c:v>42537</c:v>
                </c:pt>
                <c:pt idx="32">
                  <c:v>42536</c:v>
                </c:pt>
                <c:pt idx="33">
                  <c:v>42535</c:v>
                </c:pt>
                <c:pt idx="34">
                  <c:v>42534</c:v>
                </c:pt>
                <c:pt idx="35">
                  <c:v>42531</c:v>
                </c:pt>
                <c:pt idx="36">
                  <c:v>42530</c:v>
                </c:pt>
                <c:pt idx="37">
                  <c:v>42529</c:v>
                </c:pt>
                <c:pt idx="38">
                  <c:v>42528</c:v>
                </c:pt>
                <c:pt idx="39">
                  <c:v>42527</c:v>
                </c:pt>
                <c:pt idx="40">
                  <c:v>42524</c:v>
                </c:pt>
                <c:pt idx="41">
                  <c:v>42523</c:v>
                </c:pt>
                <c:pt idx="42">
                  <c:v>42522</c:v>
                </c:pt>
                <c:pt idx="43">
                  <c:v>42521</c:v>
                </c:pt>
                <c:pt idx="44">
                  <c:v>42520</c:v>
                </c:pt>
                <c:pt idx="45">
                  <c:v>42517</c:v>
                </c:pt>
                <c:pt idx="46">
                  <c:v>42516</c:v>
                </c:pt>
                <c:pt idx="47">
                  <c:v>42515</c:v>
                </c:pt>
                <c:pt idx="48">
                  <c:v>42514</c:v>
                </c:pt>
                <c:pt idx="49">
                  <c:v>42513</c:v>
                </c:pt>
                <c:pt idx="50">
                  <c:v>42510</c:v>
                </c:pt>
                <c:pt idx="51">
                  <c:v>42509</c:v>
                </c:pt>
                <c:pt idx="52">
                  <c:v>42508</c:v>
                </c:pt>
                <c:pt idx="53">
                  <c:v>42507</c:v>
                </c:pt>
                <c:pt idx="54">
                  <c:v>42506</c:v>
                </c:pt>
                <c:pt idx="55">
                  <c:v>42503</c:v>
                </c:pt>
                <c:pt idx="56">
                  <c:v>42501</c:v>
                </c:pt>
                <c:pt idx="57">
                  <c:v>42500</c:v>
                </c:pt>
                <c:pt idx="58">
                  <c:v>42499</c:v>
                </c:pt>
                <c:pt idx="59">
                  <c:v>42496</c:v>
                </c:pt>
                <c:pt idx="60">
                  <c:v>42495</c:v>
                </c:pt>
                <c:pt idx="61">
                  <c:v>42494</c:v>
                </c:pt>
                <c:pt idx="62">
                  <c:v>42493</c:v>
                </c:pt>
                <c:pt idx="63">
                  <c:v>42492</c:v>
                </c:pt>
                <c:pt idx="64">
                  <c:v>42489</c:v>
                </c:pt>
                <c:pt idx="65">
                  <c:v>42488</c:v>
                </c:pt>
                <c:pt idx="66">
                  <c:v>42487</c:v>
                </c:pt>
                <c:pt idx="67">
                  <c:v>42486</c:v>
                </c:pt>
                <c:pt idx="68">
                  <c:v>42485</c:v>
                </c:pt>
                <c:pt idx="69">
                  <c:v>42482</c:v>
                </c:pt>
                <c:pt idx="70">
                  <c:v>42481</c:v>
                </c:pt>
                <c:pt idx="71">
                  <c:v>42480</c:v>
                </c:pt>
                <c:pt idx="72">
                  <c:v>42479</c:v>
                </c:pt>
                <c:pt idx="73">
                  <c:v>42478</c:v>
                </c:pt>
                <c:pt idx="74">
                  <c:v>42475</c:v>
                </c:pt>
                <c:pt idx="75">
                  <c:v>42474</c:v>
                </c:pt>
                <c:pt idx="76">
                  <c:v>42473</c:v>
                </c:pt>
                <c:pt idx="77">
                  <c:v>42472</c:v>
                </c:pt>
                <c:pt idx="78">
                  <c:v>42471</c:v>
                </c:pt>
                <c:pt idx="79">
                  <c:v>42468</c:v>
                </c:pt>
                <c:pt idx="80">
                  <c:v>42467</c:v>
                </c:pt>
                <c:pt idx="81">
                  <c:v>42466</c:v>
                </c:pt>
                <c:pt idx="82">
                  <c:v>42465</c:v>
                </c:pt>
                <c:pt idx="83">
                  <c:v>42464</c:v>
                </c:pt>
                <c:pt idx="84">
                  <c:v>42461</c:v>
                </c:pt>
                <c:pt idx="85">
                  <c:v>42460</c:v>
                </c:pt>
                <c:pt idx="86">
                  <c:v>42459</c:v>
                </c:pt>
                <c:pt idx="87">
                  <c:v>42458</c:v>
                </c:pt>
                <c:pt idx="88">
                  <c:v>42457</c:v>
                </c:pt>
                <c:pt idx="89">
                  <c:v>42454</c:v>
                </c:pt>
                <c:pt idx="90">
                  <c:v>42453</c:v>
                </c:pt>
                <c:pt idx="91">
                  <c:v>42452</c:v>
                </c:pt>
                <c:pt idx="92">
                  <c:v>42451</c:v>
                </c:pt>
                <c:pt idx="93">
                  <c:v>42450</c:v>
                </c:pt>
                <c:pt idx="94">
                  <c:v>42447</c:v>
                </c:pt>
                <c:pt idx="95">
                  <c:v>42446</c:v>
                </c:pt>
                <c:pt idx="96">
                  <c:v>42445</c:v>
                </c:pt>
                <c:pt idx="97">
                  <c:v>42444</c:v>
                </c:pt>
                <c:pt idx="98">
                  <c:v>42443</c:v>
                </c:pt>
                <c:pt idx="99">
                  <c:v>42440</c:v>
                </c:pt>
                <c:pt idx="100">
                  <c:v>42439</c:v>
                </c:pt>
                <c:pt idx="101">
                  <c:v>42438</c:v>
                </c:pt>
                <c:pt idx="102">
                  <c:v>42437</c:v>
                </c:pt>
                <c:pt idx="103">
                  <c:v>42436</c:v>
                </c:pt>
                <c:pt idx="104">
                  <c:v>42433</c:v>
                </c:pt>
                <c:pt idx="105">
                  <c:v>42432</c:v>
                </c:pt>
                <c:pt idx="106">
                  <c:v>42431</c:v>
                </c:pt>
                <c:pt idx="107">
                  <c:v>42430</c:v>
                </c:pt>
                <c:pt idx="108">
                  <c:v>42429</c:v>
                </c:pt>
                <c:pt idx="109">
                  <c:v>42426</c:v>
                </c:pt>
                <c:pt idx="110">
                  <c:v>42425</c:v>
                </c:pt>
                <c:pt idx="111">
                  <c:v>42424</c:v>
                </c:pt>
                <c:pt idx="112">
                  <c:v>42423</c:v>
                </c:pt>
                <c:pt idx="113">
                  <c:v>42422</c:v>
                </c:pt>
                <c:pt idx="114">
                  <c:v>42419</c:v>
                </c:pt>
                <c:pt idx="115">
                  <c:v>42418</c:v>
                </c:pt>
                <c:pt idx="116">
                  <c:v>42417</c:v>
                </c:pt>
                <c:pt idx="117">
                  <c:v>42416</c:v>
                </c:pt>
                <c:pt idx="118">
                  <c:v>42415</c:v>
                </c:pt>
                <c:pt idx="119">
                  <c:v>42412</c:v>
                </c:pt>
                <c:pt idx="120">
                  <c:v>42411</c:v>
                </c:pt>
                <c:pt idx="121">
                  <c:v>42410</c:v>
                </c:pt>
                <c:pt idx="122">
                  <c:v>42409</c:v>
                </c:pt>
                <c:pt idx="123">
                  <c:v>42408</c:v>
                </c:pt>
                <c:pt idx="124">
                  <c:v>42405</c:v>
                </c:pt>
                <c:pt idx="125">
                  <c:v>42404</c:v>
                </c:pt>
                <c:pt idx="126">
                  <c:v>42403</c:v>
                </c:pt>
                <c:pt idx="127">
                  <c:v>42402</c:v>
                </c:pt>
              </c:numCache>
            </c:numRef>
          </c:cat>
          <c:val>
            <c:numRef>
              <c:f>'[Worksheet in M  80_Projects 20151127 - ODM Finarch 10. Model Validation Model Validation Document Summary.docx]1. Back-Test'!$I$4:$I$132</c:f>
              <c:numCache>
                <c:formatCode>_-* #,##0_-;\-* #,##0_-;_-* "-"??_-;_-@_-</c:formatCode>
                <c:ptCount val="129"/>
                <c:pt idx="0">
                  <c:v>19474824.875860598</c:v>
                </c:pt>
                <c:pt idx="1">
                  <c:v>19550027.298903301</c:v>
                </c:pt>
                <c:pt idx="2">
                  <c:v>19234992.870498098</c:v>
                </c:pt>
                <c:pt idx="3">
                  <c:v>19473972.552641001</c:v>
                </c:pt>
                <c:pt idx="4">
                  <c:v>19890492.320949402</c:v>
                </c:pt>
                <c:pt idx="5">
                  <c:v>19370432.505021501</c:v>
                </c:pt>
                <c:pt idx="6">
                  <c:v>19622577.446990602</c:v>
                </c:pt>
                <c:pt idx="7">
                  <c:v>19366575.344686698</c:v>
                </c:pt>
                <c:pt idx="8">
                  <c:v>19433165.511851102</c:v>
                </c:pt>
                <c:pt idx="9">
                  <c:v>19733006.423514303</c:v>
                </c:pt>
                <c:pt idx="10">
                  <c:v>20037187.300405398</c:v>
                </c:pt>
                <c:pt idx="11">
                  <c:v>19344408.677338</c:v>
                </c:pt>
                <c:pt idx="12">
                  <c:v>19361980.943284303</c:v>
                </c:pt>
                <c:pt idx="13">
                  <c:v>19592416.913619302</c:v>
                </c:pt>
                <c:pt idx="14">
                  <c:v>19322600.322037801</c:v>
                </c:pt>
                <c:pt idx="15">
                  <c:v>19194818.4551089</c:v>
                </c:pt>
                <c:pt idx="16">
                  <c:v>19252024.656394601</c:v>
                </c:pt>
                <c:pt idx="17">
                  <c:v>19157126.625627302</c:v>
                </c:pt>
                <c:pt idx="18">
                  <c:v>19612692.4380504</c:v>
                </c:pt>
                <c:pt idx="19">
                  <c:v>19568834.2213386</c:v>
                </c:pt>
                <c:pt idx="20">
                  <c:v>18597194.2651814</c:v>
                </c:pt>
                <c:pt idx="21">
                  <c:v>19453289.356749803</c:v>
                </c:pt>
                <c:pt idx="22">
                  <c:v>18234219.610656202</c:v>
                </c:pt>
                <c:pt idx="23">
                  <c:v>18205451.902527399</c:v>
                </c:pt>
                <c:pt idx="24">
                  <c:v>18476190.803687699</c:v>
                </c:pt>
                <c:pt idx="25">
                  <c:v>18013404.521176603</c:v>
                </c:pt>
                <c:pt idx="26">
                  <c:v>18063767.872473802</c:v>
                </c:pt>
                <c:pt idx="27">
                  <c:v>17831943.4999265</c:v>
                </c:pt>
                <c:pt idx="28">
                  <c:v>18267033.769258302</c:v>
                </c:pt>
                <c:pt idx="29">
                  <c:v>17889998.802222699</c:v>
                </c:pt>
                <c:pt idx="30">
                  <c:v>17435734.100625001</c:v>
                </c:pt>
                <c:pt idx="31">
                  <c:v>17358663.107399799</c:v>
                </c:pt>
                <c:pt idx="32">
                  <c:v>17443773.575730499</c:v>
                </c:pt>
                <c:pt idx="33">
                  <c:v>17262143.282034699</c:v>
                </c:pt>
                <c:pt idx="34">
                  <c:v>17166658.798730601</c:v>
                </c:pt>
                <c:pt idx="35">
                  <c:v>17001336.405251201</c:v>
                </c:pt>
                <c:pt idx="36">
                  <c:v>17444478.8845498</c:v>
                </c:pt>
                <c:pt idx="37">
                  <c:v>17521410.373583697</c:v>
                </c:pt>
                <c:pt idx="38">
                  <c:v>18693617.934076499</c:v>
                </c:pt>
                <c:pt idx="39">
                  <c:v>18054635.685380701</c:v>
                </c:pt>
                <c:pt idx="40">
                  <c:v>18233195.033692501</c:v>
                </c:pt>
                <c:pt idx="41">
                  <c:v>18360954.326102797</c:v>
                </c:pt>
                <c:pt idx="42">
                  <c:v>18109696.412236199</c:v>
                </c:pt>
                <c:pt idx="43">
                  <c:v>18133735.126527697</c:v>
                </c:pt>
                <c:pt idx="44">
                  <c:v>18601563.316581901</c:v>
                </c:pt>
                <c:pt idx="45">
                  <c:v>18957784.995508</c:v>
                </c:pt>
                <c:pt idx="46">
                  <c:v>18393823.901636701</c:v>
                </c:pt>
                <c:pt idx="47">
                  <c:v>18308398.319048699</c:v>
                </c:pt>
                <c:pt idx="48">
                  <c:v>18262380.758386198</c:v>
                </c:pt>
                <c:pt idx="49">
                  <c:v>18402545.1026145</c:v>
                </c:pt>
                <c:pt idx="50">
                  <c:v>18514878.844050799</c:v>
                </c:pt>
                <c:pt idx="51">
                  <c:v>18680220.840171698</c:v>
                </c:pt>
                <c:pt idx="52">
                  <c:v>18385487.832733799</c:v>
                </c:pt>
                <c:pt idx="53">
                  <c:v>18570727.560485899</c:v>
                </c:pt>
                <c:pt idx="54">
                  <c:v>18703140.528833803</c:v>
                </c:pt>
                <c:pt idx="55">
                  <c:v>18047600.9112183</c:v>
                </c:pt>
                <c:pt idx="56">
                  <c:v>17591894.062686298</c:v>
                </c:pt>
                <c:pt idx="57">
                  <c:v>17295423.258656897</c:v>
                </c:pt>
                <c:pt idx="58">
                  <c:v>17401734.481773302</c:v>
                </c:pt>
                <c:pt idx="59">
                  <c:v>18046993.2676601</c:v>
                </c:pt>
                <c:pt idx="60">
                  <c:v>17769158.681729</c:v>
                </c:pt>
                <c:pt idx="61">
                  <c:v>17285895.4963204</c:v>
                </c:pt>
                <c:pt idx="62">
                  <c:v>17564010.109851301</c:v>
                </c:pt>
                <c:pt idx="63">
                  <c:v>17991189.155156299</c:v>
                </c:pt>
                <c:pt idx="64">
                  <c:v>17343439.9297022</c:v>
                </c:pt>
                <c:pt idx="65">
                  <c:v>17235654.411176801</c:v>
                </c:pt>
                <c:pt idx="66">
                  <c:v>17077961.228496101</c:v>
                </c:pt>
                <c:pt idx="67">
                  <c:v>16710704.881593</c:v>
                </c:pt>
                <c:pt idx="68">
                  <c:v>17083503.3582175</c:v>
                </c:pt>
                <c:pt idx="69">
                  <c:v>16686384.9280449</c:v>
                </c:pt>
                <c:pt idx="70">
                  <c:v>17147500.7261656</c:v>
                </c:pt>
                <c:pt idx="71">
                  <c:v>17504905.287414201</c:v>
                </c:pt>
                <c:pt idx="72">
                  <c:v>17086574.8021692</c:v>
                </c:pt>
                <c:pt idx="73">
                  <c:v>17247841.421159301</c:v>
                </c:pt>
                <c:pt idx="74">
                  <c:v>18001397.547287401</c:v>
                </c:pt>
                <c:pt idx="75">
                  <c:v>17103308.948123999</c:v>
                </c:pt>
                <c:pt idx="76">
                  <c:v>17040349.307128798</c:v>
                </c:pt>
                <c:pt idx="77">
                  <c:v>17257211.396307901</c:v>
                </c:pt>
                <c:pt idx="78">
                  <c:v>17277246.472155899</c:v>
                </c:pt>
                <c:pt idx="79">
                  <c:v>17630413.5548709</c:v>
                </c:pt>
                <c:pt idx="80">
                  <c:v>17453443.5495001</c:v>
                </c:pt>
                <c:pt idx="81">
                  <c:v>17694819.0259935</c:v>
                </c:pt>
                <c:pt idx="82">
                  <c:v>17418350.849951901</c:v>
                </c:pt>
                <c:pt idx="83">
                  <c:v>17766929.741691798</c:v>
                </c:pt>
                <c:pt idx="84">
                  <c:v>17498165.113854099</c:v>
                </c:pt>
                <c:pt idx="85">
                  <c:v>17961463.844456501</c:v>
                </c:pt>
                <c:pt idx="86">
                  <c:v>17936389.0322445</c:v>
                </c:pt>
                <c:pt idx="87">
                  <c:v>18602589.080081999</c:v>
                </c:pt>
                <c:pt idx="88">
                  <c:v>18426363.968212198</c:v>
                </c:pt>
                <c:pt idx="89">
                  <c:v>18273212.802462798</c:v>
                </c:pt>
                <c:pt idx="90">
                  <c:v>17952752.642324798</c:v>
                </c:pt>
                <c:pt idx="91">
                  <c:v>18120822.9334726</c:v>
                </c:pt>
                <c:pt idx="92">
                  <c:v>18070359.400642101</c:v>
                </c:pt>
                <c:pt idx="93">
                  <c:v>18316819.220564302</c:v>
                </c:pt>
                <c:pt idx="94">
                  <c:v>17168034.202678699</c:v>
                </c:pt>
                <c:pt idx="95">
                  <c:v>16896245.696400199</c:v>
                </c:pt>
                <c:pt idx="96">
                  <c:v>16660809.108417299</c:v>
                </c:pt>
                <c:pt idx="97">
                  <c:v>17577781.135175597</c:v>
                </c:pt>
                <c:pt idx="98">
                  <c:v>17116032.255093701</c:v>
                </c:pt>
                <c:pt idx="99">
                  <c:v>17253779.2260658</c:v>
                </c:pt>
                <c:pt idx="100">
                  <c:v>17217521.777279899</c:v>
                </c:pt>
                <c:pt idx="101">
                  <c:v>17353270.4404241</c:v>
                </c:pt>
                <c:pt idx="102">
                  <c:v>17623377.7494004</c:v>
                </c:pt>
                <c:pt idx="103">
                  <c:v>18136633.738226201</c:v>
                </c:pt>
                <c:pt idx="104">
                  <c:v>17472068.637026601</c:v>
                </c:pt>
                <c:pt idx="105">
                  <c:v>18113659.673101798</c:v>
                </c:pt>
                <c:pt idx="106">
                  <c:v>18183235.897165198</c:v>
                </c:pt>
                <c:pt idx="107">
                  <c:v>17572819.534744799</c:v>
                </c:pt>
                <c:pt idx="108">
                  <c:v>17932913.228681598</c:v>
                </c:pt>
                <c:pt idx="109">
                  <c:v>17434717.1220368</c:v>
                </c:pt>
                <c:pt idx="110">
                  <c:v>17080081.044123899</c:v>
                </c:pt>
                <c:pt idx="111">
                  <c:v>17423312.280244399</c:v>
                </c:pt>
                <c:pt idx="112">
                  <c:v>17445895.135231499</c:v>
                </c:pt>
                <c:pt idx="113">
                  <c:v>17786448.066553298</c:v>
                </c:pt>
                <c:pt idx="114">
                  <c:v>17736100.7061272</c:v>
                </c:pt>
                <c:pt idx="115">
                  <c:v>17946361.1547755</c:v>
                </c:pt>
                <c:pt idx="116">
                  <c:v>17838152.9509665</c:v>
                </c:pt>
                <c:pt idx="117">
                  <c:v>18074361.1976946</c:v>
                </c:pt>
                <c:pt idx="118">
                  <c:v>18590191.680669997</c:v>
                </c:pt>
                <c:pt idx="119">
                  <c:v>18362060.760364898</c:v>
                </c:pt>
                <c:pt idx="120">
                  <c:v>18270489.355379499</c:v>
                </c:pt>
                <c:pt idx="121">
                  <c:v>18406688.636152301</c:v>
                </c:pt>
                <c:pt idx="122">
                  <c:v>18570399.3019692</c:v>
                </c:pt>
                <c:pt idx="123">
                  <c:v>19246744.694914699</c:v>
                </c:pt>
                <c:pt idx="124">
                  <c:v>19142548.016511902</c:v>
                </c:pt>
                <c:pt idx="125">
                  <c:v>18884903.972253699</c:v>
                </c:pt>
                <c:pt idx="126">
                  <c:v>18882736.155618098</c:v>
                </c:pt>
                <c:pt idx="127">
                  <c:v>19042374.135157298</c:v>
                </c:pt>
              </c:numCache>
            </c:numRef>
          </c:val>
          <c:smooth val="0"/>
        </c:ser>
        <c:ser>
          <c:idx val="1"/>
          <c:order val="1"/>
          <c:tx>
            <c:strRef>
              <c:f>'[Worksheet in M  80_Projects 20151127 - ODM Finarch 10. Model Validation Model Validation Document Summary.docx]1. Back-Test'!$J$3</c:f>
              <c:strCache>
                <c:ptCount val="1"/>
                <c:pt idx="0">
                  <c:v>Core Deposit</c:v>
                </c:pt>
              </c:strCache>
            </c:strRef>
          </c:tx>
          <c:marker>
            <c:symbol val="none"/>
          </c:marker>
          <c:cat>
            <c:numRef>
              <c:f>'[Worksheet in M  80_Projects 20151127 - ODM Finarch 10. Model Validation Model Validation Document Summary.docx]1. Back-Test'!$H$4:$H$132</c:f>
              <c:numCache>
                <c:formatCode>m/d/yyyy</c:formatCode>
                <c:ptCount val="129"/>
                <c:pt idx="0">
                  <c:v>42580</c:v>
                </c:pt>
                <c:pt idx="1">
                  <c:v>42579</c:v>
                </c:pt>
                <c:pt idx="2">
                  <c:v>42578</c:v>
                </c:pt>
                <c:pt idx="3">
                  <c:v>42577</c:v>
                </c:pt>
                <c:pt idx="4">
                  <c:v>42576</c:v>
                </c:pt>
                <c:pt idx="5">
                  <c:v>42573</c:v>
                </c:pt>
                <c:pt idx="6">
                  <c:v>42572</c:v>
                </c:pt>
                <c:pt idx="7">
                  <c:v>42571</c:v>
                </c:pt>
                <c:pt idx="8">
                  <c:v>42570</c:v>
                </c:pt>
                <c:pt idx="9">
                  <c:v>42569</c:v>
                </c:pt>
                <c:pt idx="10">
                  <c:v>42566</c:v>
                </c:pt>
                <c:pt idx="11">
                  <c:v>42565</c:v>
                </c:pt>
                <c:pt idx="12">
                  <c:v>42564</c:v>
                </c:pt>
                <c:pt idx="13">
                  <c:v>42563</c:v>
                </c:pt>
                <c:pt idx="14">
                  <c:v>42562</c:v>
                </c:pt>
                <c:pt idx="15">
                  <c:v>42559</c:v>
                </c:pt>
                <c:pt idx="16">
                  <c:v>42558</c:v>
                </c:pt>
                <c:pt idx="17">
                  <c:v>42557</c:v>
                </c:pt>
                <c:pt idx="18">
                  <c:v>42556</c:v>
                </c:pt>
                <c:pt idx="19">
                  <c:v>42555</c:v>
                </c:pt>
                <c:pt idx="20">
                  <c:v>42552</c:v>
                </c:pt>
                <c:pt idx="21">
                  <c:v>42551</c:v>
                </c:pt>
                <c:pt idx="22">
                  <c:v>42550</c:v>
                </c:pt>
                <c:pt idx="23">
                  <c:v>42549</c:v>
                </c:pt>
                <c:pt idx="24">
                  <c:v>42548</c:v>
                </c:pt>
                <c:pt idx="25">
                  <c:v>42545</c:v>
                </c:pt>
                <c:pt idx="26">
                  <c:v>42544</c:v>
                </c:pt>
                <c:pt idx="27">
                  <c:v>42543</c:v>
                </c:pt>
                <c:pt idx="28">
                  <c:v>42542</c:v>
                </c:pt>
                <c:pt idx="29">
                  <c:v>42541</c:v>
                </c:pt>
                <c:pt idx="30">
                  <c:v>42538</c:v>
                </c:pt>
                <c:pt idx="31">
                  <c:v>42537</c:v>
                </c:pt>
                <c:pt idx="32">
                  <c:v>42536</c:v>
                </c:pt>
                <c:pt idx="33">
                  <c:v>42535</c:v>
                </c:pt>
                <c:pt idx="34">
                  <c:v>42534</c:v>
                </c:pt>
                <c:pt idx="35">
                  <c:v>42531</c:v>
                </c:pt>
                <c:pt idx="36">
                  <c:v>42530</c:v>
                </c:pt>
                <c:pt idx="37">
                  <c:v>42529</c:v>
                </c:pt>
                <c:pt idx="38">
                  <c:v>42528</c:v>
                </c:pt>
                <c:pt idx="39">
                  <c:v>42527</c:v>
                </c:pt>
                <c:pt idx="40">
                  <c:v>42524</c:v>
                </c:pt>
                <c:pt idx="41">
                  <c:v>42523</c:v>
                </c:pt>
                <c:pt idx="42">
                  <c:v>42522</c:v>
                </c:pt>
                <c:pt idx="43">
                  <c:v>42521</c:v>
                </c:pt>
                <c:pt idx="44">
                  <c:v>42520</c:v>
                </c:pt>
                <c:pt idx="45">
                  <c:v>42517</c:v>
                </c:pt>
                <c:pt idx="46">
                  <c:v>42516</c:v>
                </c:pt>
                <c:pt idx="47">
                  <c:v>42515</c:v>
                </c:pt>
                <c:pt idx="48">
                  <c:v>42514</c:v>
                </c:pt>
                <c:pt idx="49">
                  <c:v>42513</c:v>
                </c:pt>
                <c:pt idx="50">
                  <c:v>42510</c:v>
                </c:pt>
                <c:pt idx="51">
                  <c:v>42509</c:v>
                </c:pt>
                <c:pt idx="52">
                  <c:v>42508</c:v>
                </c:pt>
                <c:pt idx="53">
                  <c:v>42507</c:v>
                </c:pt>
                <c:pt idx="54">
                  <c:v>42506</c:v>
                </c:pt>
                <c:pt idx="55">
                  <c:v>42503</c:v>
                </c:pt>
                <c:pt idx="56">
                  <c:v>42501</c:v>
                </c:pt>
                <c:pt idx="57">
                  <c:v>42500</c:v>
                </c:pt>
                <c:pt idx="58">
                  <c:v>42499</c:v>
                </c:pt>
                <c:pt idx="59">
                  <c:v>42496</c:v>
                </c:pt>
                <c:pt idx="60">
                  <c:v>42495</c:v>
                </c:pt>
                <c:pt idx="61">
                  <c:v>42494</c:v>
                </c:pt>
                <c:pt idx="62">
                  <c:v>42493</c:v>
                </c:pt>
                <c:pt idx="63">
                  <c:v>42492</c:v>
                </c:pt>
                <c:pt idx="64">
                  <c:v>42489</c:v>
                </c:pt>
                <c:pt idx="65">
                  <c:v>42488</c:v>
                </c:pt>
                <c:pt idx="66">
                  <c:v>42487</c:v>
                </c:pt>
                <c:pt idx="67">
                  <c:v>42486</c:v>
                </c:pt>
                <c:pt idx="68">
                  <c:v>42485</c:v>
                </c:pt>
                <c:pt idx="69">
                  <c:v>42482</c:v>
                </c:pt>
                <c:pt idx="70">
                  <c:v>42481</c:v>
                </c:pt>
                <c:pt idx="71">
                  <c:v>42480</c:v>
                </c:pt>
                <c:pt idx="72">
                  <c:v>42479</c:v>
                </c:pt>
                <c:pt idx="73">
                  <c:v>42478</c:v>
                </c:pt>
                <c:pt idx="74">
                  <c:v>42475</c:v>
                </c:pt>
                <c:pt idx="75">
                  <c:v>42474</c:v>
                </c:pt>
                <c:pt idx="76">
                  <c:v>42473</c:v>
                </c:pt>
                <c:pt idx="77">
                  <c:v>42472</c:v>
                </c:pt>
                <c:pt idx="78">
                  <c:v>42471</c:v>
                </c:pt>
                <c:pt idx="79">
                  <c:v>42468</c:v>
                </c:pt>
                <c:pt idx="80">
                  <c:v>42467</c:v>
                </c:pt>
                <c:pt idx="81">
                  <c:v>42466</c:v>
                </c:pt>
                <c:pt idx="82">
                  <c:v>42465</c:v>
                </c:pt>
                <c:pt idx="83">
                  <c:v>42464</c:v>
                </c:pt>
                <c:pt idx="84">
                  <c:v>42461</c:v>
                </c:pt>
                <c:pt idx="85">
                  <c:v>42460</c:v>
                </c:pt>
                <c:pt idx="86">
                  <c:v>42459</c:v>
                </c:pt>
                <c:pt idx="87">
                  <c:v>42458</c:v>
                </c:pt>
                <c:pt idx="88">
                  <c:v>42457</c:v>
                </c:pt>
                <c:pt idx="89">
                  <c:v>42454</c:v>
                </c:pt>
                <c:pt idx="90">
                  <c:v>42453</c:v>
                </c:pt>
                <c:pt idx="91">
                  <c:v>42452</c:v>
                </c:pt>
                <c:pt idx="92">
                  <c:v>42451</c:v>
                </c:pt>
                <c:pt idx="93">
                  <c:v>42450</c:v>
                </c:pt>
                <c:pt idx="94">
                  <c:v>42447</c:v>
                </c:pt>
                <c:pt idx="95">
                  <c:v>42446</c:v>
                </c:pt>
                <c:pt idx="96">
                  <c:v>42445</c:v>
                </c:pt>
                <c:pt idx="97">
                  <c:v>42444</c:v>
                </c:pt>
                <c:pt idx="98">
                  <c:v>42443</c:v>
                </c:pt>
                <c:pt idx="99">
                  <c:v>42440</c:v>
                </c:pt>
                <c:pt idx="100">
                  <c:v>42439</c:v>
                </c:pt>
                <c:pt idx="101">
                  <c:v>42438</c:v>
                </c:pt>
                <c:pt idx="102">
                  <c:v>42437</c:v>
                </c:pt>
                <c:pt idx="103">
                  <c:v>42436</c:v>
                </c:pt>
                <c:pt idx="104">
                  <c:v>42433</c:v>
                </c:pt>
                <c:pt idx="105">
                  <c:v>42432</c:v>
                </c:pt>
                <c:pt idx="106">
                  <c:v>42431</c:v>
                </c:pt>
                <c:pt idx="107">
                  <c:v>42430</c:v>
                </c:pt>
                <c:pt idx="108">
                  <c:v>42429</c:v>
                </c:pt>
                <c:pt idx="109">
                  <c:v>42426</c:v>
                </c:pt>
                <c:pt idx="110">
                  <c:v>42425</c:v>
                </c:pt>
                <c:pt idx="111">
                  <c:v>42424</c:v>
                </c:pt>
                <c:pt idx="112">
                  <c:v>42423</c:v>
                </c:pt>
                <c:pt idx="113">
                  <c:v>42422</c:v>
                </c:pt>
                <c:pt idx="114">
                  <c:v>42419</c:v>
                </c:pt>
                <c:pt idx="115">
                  <c:v>42418</c:v>
                </c:pt>
                <c:pt idx="116">
                  <c:v>42417</c:v>
                </c:pt>
                <c:pt idx="117">
                  <c:v>42416</c:v>
                </c:pt>
                <c:pt idx="118">
                  <c:v>42415</c:v>
                </c:pt>
                <c:pt idx="119">
                  <c:v>42412</c:v>
                </c:pt>
                <c:pt idx="120">
                  <c:v>42411</c:v>
                </c:pt>
                <c:pt idx="121">
                  <c:v>42410</c:v>
                </c:pt>
                <c:pt idx="122">
                  <c:v>42409</c:v>
                </c:pt>
                <c:pt idx="123">
                  <c:v>42408</c:v>
                </c:pt>
                <c:pt idx="124">
                  <c:v>42405</c:v>
                </c:pt>
                <c:pt idx="125">
                  <c:v>42404</c:v>
                </c:pt>
                <c:pt idx="126">
                  <c:v>42403</c:v>
                </c:pt>
                <c:pt idx="127">
                  <c:v>42402</c:v>
                </c:pt>
              </c:numCache>
            </c:numRef>
          </c:cat>
          <c:val>
            <c:numRef>
              <c:f>'[Worksheet in M  80_Projects 20151127 - ODM Finarch 10. Model Validation Model Validation Document Summary.docx]1. Back-Test'!$J$4:$J$132</c:f>
              <c:numCache>
                <c:formatCode>_-* #,##0_-;\-* #,##0_-;_-* "-"??_-;_-@_-</c:formatCode>
                <c:ptCount val="129"/>
                <c:pt idx="0">
                  <c:v>15710831.954813302</c:v>
                </c:pt>
                <c:pt idx="1">
                  <c:v>15710831.954813302</c:v>
                </c:pt>
                <c:pt idx="2">
                  <c:v>15710831.954813302</c:v>
                </c:pt>
                <c:pt idx="3">
                  <c:v>15710831.954813302</c:v>
                </c:pt>
                <c:pt idx="4">
                  <c:v>15710831.954813302</c:v>
                </c:pt>
                <c:pt idx="5">
                  <c:v>15710831.954813302</c:v>
                </c:pt>
                <c:pt idx="6">
                  <c:v>15710831.954813302</c:v>
                </c:pt>
                <c:pt idx="7">
                  <c:v>15710831.954813302</c:v>
                </c:pt>
                <c:pt idx="8">
                  <c:v>15710831.954813302</c:v>
                </c:pt>
                <c:pt idx="9">
                  <c:v>15710831.954813302</c:v>
                </c:pt>
                <c:pt idx="10">
                  <c:v>15710831.954813302</c:v>
                </c:pt>
                <c:pt idx="11">
                  <c:v>15710831.954813302</c:v>
                </c:pt>
                <c:pt idx="12">
                  <c:v>15710831.954813302</c:v>
                </c:pt>
                <c:pt idx="13">
                  <c:v>15710831.954813302</c:v>
                </c:pt>
                <c:pt idx="14">
                  <c:v>15710831.954813302</c:v>
                </c:pt>
                <c:pt idx="15">
                  <c:v>15710831.954813302</c:v>
                </c:pt>
                <c:pt idx="16">
                  <c:v>15710831.954813302</c:v>
                </c:pt>
                <c:pt idx="17">
                  <c:v>15710831.954813302</c:v>
                </c:pt>
                <c:pt idx="18">
                  <c:v>15710831.954813302</c:v>
                </c:pt>
                <c:pt idx="19">
                  <c:v>15710831.954813302</c:v>
                </c:pt>
                <c:pt idx="20">
                  <c:v>15710831.954813302</c:v>
                </c:pt>
                <c:pt idx="21">
                  <c:v>14041790.504724</c:v>
                </c:pt>
                <c:pt idx="22">
                  <c:v>14041790.504724</c:v>
                </c:pt>
                <c:pt idx="23">
                  <c:v>14041790.504724</c:v>
                </c:pt>
                <c:pt idx="24">
                  <c:v>14041790.504724</c:v>
                </c:pt>
                <c:pt idx="25">
                  <c:v>14041790.504724</c:v>
                </c:pt>
                <c:pt idx="26">
                  <c:v>14041790.504724</c:v>
                </c:pt>
                <c:pt idx="27">
                  <c:v>14041790.504724</c:v>
                </c:pt>
                <c:pt idx="28">
                  <c:v>14041790.504724</c:v>
                </c:pt>
                <c:pt idx="29">
                  <c:v>14041790.504724</c:v>
                </c:pt>
                <c:pt idx="30">
                  <c:v>14041790.504724</c:v>
                </c:pt>
                <c:pt idx="31">
                  <c:v>14041790.504724</c:v>
                </c:pt>
                <c:pt idx="32">
                  <c:v>14041790.504724</c:v>
                </c:pt>
                <c:pt idx="33">
                  <c:v>14041790.504724</c:v>
                </c:pt>
                <c:pt idx="34">
                  <c:v>14041790.504724</c:v>
                </c:pt>
                <c:pt idx="35">
                  <c:v>14041790.504724</c:v>
                </c:pt>
                <c:pt idx="36">
                  <c:v>14041790.504724</c:v>
                </c:pt>
                <c:pt idx="37">
                  <c:v>14041790.504724</c:v>
                </c:pt>
                <c:pt idx="38">
                  <c:v>14041790.504724</c:v>
                </c:pt>
                <c:pt idx="39">
                  <c:v>14041790.504724</c:v>
                </c:pt>
                <c:pt idx="40">
                  <c:v>14041790.504724</c:v>
                </c:pt>
                <c:pt idx="41">
                  <c:v>14041790.504724</c:v>
                </c:pt>
                <c:pt idx="42">
                  <c:v>14041790.504724</c:v>
                </c:pt>
                <c:pt idx="43">
                  <c:v>14066101.4146719</c:v>
                </c:pt>
                <c:pt idx="44">
                  <c:v>14066101.4146719</c:v>
                </c:pt>
                <c:pt idx="45">
                  <c:v>14066101.4146719</c:v>
                </c:pt>
                <c:pt idx="46">
                  <c:v>14066101.4146719</c:v>
                </c:pt>
                <c:pt idx="47">
                  <c:v>14066101.4146719</c:v>
                </c:pt>
                <c:pt idx="48">
                  <c:v>14066101.4146719</c:v>
                </c:pt>
                <c:pt idx="49">
                  <c:v>14066101.4146719</c:v>
                </c:pt>
                <c:pt idx="50">
                  <c:v>14066101.4146719</c:v>
                </c:pt>
                <c:pt idx="51">
                  <c:v>14066101.4146719</c:v>
                </c:pt>
                <c:pt idx="52">
                  <c:v>14066101.4146719</c:v>
                </c:pt>
                <c:pt idx="53">
                  <c:v>14066101.4146719</c:v>
                </c:pt>
                <c:pt idx="54">
                  <c:v>14066101.4146719</c:v>
                </c:pt>
                <c:pt idx="55">
                  <c:v>14066101.4146719</c:v>
                </c:pt>
                <c:pt idx="56">
                  <c:v>14066101.4146719</c:v>
                </c:pt>
                <c:pt idx="57">
                  <c:v>14066101.4146719</c:v>
                </c:pt>
                <c:pt idx="58">
                  <c:v>14066101.4146719</c:v>
                </c:pt>
                <c:pt idx="59">
                  <c:v>14066101.4146719</c:v>
                </c:pt>
                <c:pt idx="60">
                  <c:v>14066101.4146719</c:v>
                </c:pt>
                <c:pt idx="61">
                  <c:v>14066101.4146719</c:v>
                </c:pt>
                <c:pt idx="62">
                  <c:v>14066101.4146719</c:v>
                </c:pt>
                <c:pt idx="63">
                  <c:v>14066101.4146719</c:v>
                </c:pt>
                <c:pt idx="64">
                  <c:v>13596001.719132502</c:v>
                </c:pt>
                <c:pt idx="65">
                  <c:v>13596001.719132502</c:v>
                </c:pt>
                <c:pt idx="66">
                  <c:v>13596001.719132502</c:v>
                </c:pt>
                <c:pt idx="67">
                  <c:v>13596001.719132502</c:v>
                </c:pt>
                <c:pt idx="68">
                  <c:v>13596001.719132502</c:v>
                </c:pt>
                <c:pt idx="69">
                  <c:v>13596001.719132502</c:v>
                </c:pt>
                <c:pt idx="70">
                  <c:v>13596001.719132502</c:v>
                </c:pt>
                <c:pt idx="71">
                  <c:v>13596001.719132502</c:v>
                </c:pt>
                <c:pt idx="72">
                  <c:v>13596001.719132502</c:v>
                </c:pt>
                <c:pt idx="73">
                  <c:v>13596001.719132502</c:v>
                </c:pt>
                <c:pt idx="74">
                  <c:v>13596001.719132502</c:v>
                </c:pt>
                <c:pt idx="75">
                  <c:v>13596001.719132502</c:v>
                </c:pt>
                <c:pt idx="76">
                  <c:v>13596001.719132502</c:v>
                </c:pt>
                <c:pt idx="77">
                  <c:v>13596001.719132502</c:v>
                </c:pt>
                <c:pt idx="78">
                  <c:v>13596001.719132502</c:v>
                </c:pt>
                <c:pt idx="79">
                  <c:v>13596001.719132502</c:v>
                </c:pt>
                <c:pt idx="80">
                  <c:v>13596001.719132502</c:v>
                </c:pt>
                <c:pt idx="81">
                  <c:v>13596001.719132502</c:v>
                </c:pt>
                <c:pt idx="82">
                  <c:v>13596001.719132502</c:v>
                </c:pt>
                <c:pt idx="83">
                  <c:v>13596001.719132502</c:v>
                </c:pt>
                <c:pt idx="84">
                  <c:v>13596001.719132502</c:v>
                </c:pt>
                <c:pt idx="85">
                  <c:v>14119378.786969298</c:v>
                </c:pt>
                <c:pt idx="86">
                  <c:v>14119378.786969298</c:v>
                </c:pt>
                <c:pt idx="87">
                  <c:v>14119378.786969298</c:v>
                </c:pt>
                <c:pt idx="88">
                  <c:v>14119378.786969298</c:v>
                </c:pt>
                <c:pt idx="89">
                  <c:v>14119378.786969298</c:v>
                </c:pt>
                <c:pt idx="90">
                  <c:v>14119378.786969298</c:v>
                </c:pt>
                <c:pt idx="91">
                  <c:v>14119378.786969298</c:v>
                </c:pt>
                <c:pt idx="92">
                  <c:v>14119378.786969298</c:v>
                </c:pt>
                <c:pt idx="93">
                  <c:v>14119378.786969298</c:v>
                </c:pt>
                <c:pt idx="94">
                  <c:v>14119378.786969298</c:v>
                </c:pt>
                <c:pt idx="95">
                  <c:v>14119378.786969298</c:v>
                </c:pt>
                <c:pt idx="96">
                  <c:v>14119378.786969298</c:v>
                </c:pt>
                <c:pt idx="97">
                  <c:v>14119378.786969298</c:v>
                </c:pt>
                <c:pt idx="98">
                  <c:v>14119378.786969298</c:v>
                </c:pt>
                <c:pt idx="99">
                  <c:v>14119378.786969298</c:v>
                </c:pt>
                <c:pt idx="100">
                  <c:v>14119378.786969298</c:v>
                </c:pt>
                <c:pt idx="101">
                  <c:v>14119378.786969298</c:v>
                </c:pt>
                <c:pt idx="102">
                  <c:v>14119378.786969298</c:v>
                </c:pt>
                <c:pt idx="103">
                  <c:v>14119378.786969298</c:v>
                </c:pt>
                <c:pt idx="104">
                  <c:v>14119378.786969298</c:v>
                </c:pt>
                <c:pt idx="105">
                  <c:v>14119378.786969298</c:v>
                </c:pt>
                <c:pt idx="106">
                  <c:v>14119378.786969298</c:v>
                </c:pt>
                <c:pt idx="107">
                  <c:v>14119378.786969298</c:v>
                </c:pt>
                <c:pt idx="108">
                  <c:v>14014877.716891399</c:v>
                </c:pt>
                <c:pt idx="109">
                  <c:v>14014877.716891399</c:v>
                </c:pt>
                <c:pt idx="110">
                  <c:v>14014877.716891399</c:v>
                </c:pt>
                <c:pt idx="111">
                  <c:v>14014877.716891399</c:v>
                </c:pt>
                <c:pt idx="112">
                  <c:v>14014877.716891399</c:v>
                </c:pt>
                <c:pt idx="113">
                  <c:v>14014877.716891399</c:v>
                </c:pt>
                <c:pt idx="114">
                  <c:v>14014877.716891399</c:v>
                </c:pt>
                <c:pt idx="115">
                  <c:v>14014877.716891399</c:v>
                </c:pt>
                <c:pt idx="116">
                  <c:v>14014877.716891399</c:v>
                </c:pt>
                <c:pt idx="117">
                  <c:v>14014877.716891399</c:v>
                </c:pt>
                <c:pt idx="118">
                  <c:v>14014877.716891399</c:v>
                </c:pt>
                <c:pt idx="119">
                  <c:v>14014877.716891399</c:v>
                </c:pt>
                <c:pt idx="120">
                  <c:v>14014877.716891399</c:v>
                </c:pt>
                <c:pt idx="121">
                  <c:v>14014877.716891399</c:v>
                </c:pt>
                <c:pt idx="122">
                  <c:v>14014877.716891399</c:v>
                </c:pt>
                <c:pt idx="123">
                  <c:v>14014877.716891399</c:v>
                </c:pt>
                <c:pt idx="124">
                  <c:v>14014877.716891399</c:v>
                </c:pt>
                <c:pt idx="125">
                  <c:v>14014877.716891399</c:v>
                </c:pt>
                <c:pt idx="126">
                  <c:v>14014877.716891399</c:v>
                </c:pt>
                <c:pt idx="127">
                  <c:v>14014877.716891399</c:v>
                </c:pt>
              </c:numCache>
            </c:numRef>
          </c:val>
          <c:smooth val="0"/>
        </c:ser>
        <c:dLbls>
          <c:showLegendKey val="0"/>
          <c:showVal val="0"/>
          <c:showCatName val="0"/>
          <c:showSerName val="0"/>
          <c:showPercent val="0"/>
          <c:showBubbleSize val="0"/>
        </c:dLbls>
        <c:marker val="1"/>
        <c:smooth val="0"/>
        <c:axId val="243195904"/>
        <c:axId val="243197440"/>
      </c:lineChart>
      <c:dateAx>
        <c:axId val="243195904"/>
        <c:scaling>
          <c:orientation val="minMax"/>
        </c:scaling>
        <c:delete val="0"/>
        <c:axPos val="b"/>
        <c:numFmt formatCode="m/d/yyyy" sourceLinked="1"/>
        <c:majorTickMark val="out"/>
        <c:minorTickMark val="none"/>
        <c:tickLblPos val="nextTo"/>
        <c:crossAx val="243197440"/>
        <c:crosses val="autoZero"/>
        <c:auto val="1"/>
        <c:lblOffset val="100"/>
        <c:baseTimeUnit val="days"/>
      </c:dateAx>
      <c:valAx>
        <c:axId val="243197440"/>
        <c:scaling>
          <c:orientation val="minMax"/>
        </c:scaling>
        <c:delete val="0"/>
        <c:axPos val="l"/>
        <c:majorGridlines/>
        <c:numFmt formatCode="_-* #,##0_-;\-* #,##0_-;_-* &quot;-&quot;??_-;_-@_-" sourceLinked="1"/>
        <c:majorTickMark val="out"/>
        <c:minorTickMark val="none"/>
        <c:tickLblPos val="nextTo"/>
        <c:crossAx val="243195904"/>
        <c:crosses val="autoZero"/>
        <c:crossBetween val="between"/>
      </c:valAx>
    </c:plotArea>
    <c:legend>
      <c:legendPos val="r"/>
      <c:layout/>
      <c:overlay val="0"/>
    </c:legend>
    <c:plotVisOnly val="1"/>
    <c:dispBlanksAs val="gap"/>
    <c:showDLblsOverMax val="0"/>
  </c:chart>
  <c:txPr>
    <a:bodyPr/>
    <a:lstStyle/>
    <a:p>
      <a:pPr>
        <a:defRPr sz="900" baseline="0">
          <a:latin typeface="Times New Roman" pitchFamily="18" charset="0"/>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Total Third Party Deposits</a:t>
            </a:r>
          </a:p>
        </c:rich>
      </c:tx>
      <c:layout/>
      <c:overlay val="0"/>
    </c:title>
    <c:autoTitleDeleted val="0"/>
    <c:plotArea>
      <c:layout/>
      <c:lineChart>
        <c:grouping val="standard"/>
        <c:varyColors val="0"/>
        <c:ser>
          <c:idx val="0"/>
          <c:order val="0"/>
          <c:tx>
            <c:strRef>
              <c:f>'[Worksheet in M  80_Projects 20151127 - ODM Finarch 10. Model Validation Model Validation Document Summary.docx]3. Stability Test'!$H$13</c:f>
              <c:strCache>
                <c:ptCount val="1"/>
                <c:pt idx="0">
                  <c:v>Brussels SANV</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Test'!$H$14:$H$19</c:f>
              <c:numCache>
                <c:formatCode>#,##0</c:formatCode>
                <c:ptCount val="6"/>
                <c:pt idx="0">
                  <c:v>23815280.186964799</c:v>
                </c:pt>
                <c:pt idx="1">
                  <c:v>24104690.219407998</c:v>
                </c:pt>
                <c:pt idx="2">
                  <c:v>22416069.197760701</c:v>
                </c:pt>
                <c:pt idx="3">
                  <c:v>21660960.486106101</c:v>
                </c:pt>
                <c:pt idx="4">
                  <c:v>22696972.203627497</c:v>
                </c:pt>
                <c:pt idx="5">
                  <c:v>22077095.193775497</c:v>
                </c:pt>
              </c:numCache>
            </c:numRef>
          </c:val>
          <c:smooth val="0"/>
        </c:ser>
        <c:ser>
          <c:idx val="1"/>
          <c:order val="1"/>
          <c:tx>
            <c:strRef>
              <c:f>'[Worksheet in M  80_Projects 20151127 - ODM Finarch 10. Model Validation Model Validation Document Summary.docx]3. Stability Test'!$I$13</c:f>
              <c:strCache>
                <c:ptCount val="1"/>
                <c:pt idx="0">
                  <c:v>Brussels Branch</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Test'!$I$14:$I$19</c:f>
              <c:numCache>
                <c:formatCode>#,##0</c:formatCode>
                <c:ptCount val="6"/>
                <c:pt idx="0">
                  <c:v>18826955.129855603</c:v>
                </c:pt>
                <c:pt idx="1">
                  <c:v>20214113.042607002</c:v>
                </c:pt>
                <c:pt idx="2">
                  <c:v>18057765.204939298</c:v>
                </c:pt>
                <c:pt idx="3">
                  <c:v>18625689.848545499</c:v>
                </c:pt>
                <c:pt idx="4">
                  <c:v>16604095.062992699</c:v>
                </c:pt>
                <c:pt idx="5">
                  <c:v>19269311.101750899</c:v>
                </c:pt>
              </c:numCache>
            </c:numRef>
          </c:val>
          <c:smooth val="0"/>
        </c:ser>
        <c:ser>
          <c:idx val="2"/>
          <c:order val="2"/>
          <c:tx>
            <c:strRef>
              <c:f>'[Worksheet in M  80_Projects 20151127 - ODM Finarch 10. Model Validation Model Validation Document Summary.docx]3. Stability Test'!$J$13</c:f>
              <c:strCache>
                <c:ptCount val="1"/>
                <c:pt idx="0">
                  <c:v>Luxembourg</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Test'!$J$14:$J$19</c:f>
              <c:numCache>
                <c:formatCode>#,##0</c:formatCode>
                <c:ptCount val="6"/>
                <c:pt idx="0">
                  <c:v>4614225.2282157</c:v>
                </c:pt>
                <c:pt idx="1">
                  <c:v>4731674.7971249996</c:v>
                </c:pt>
                <c:pt idx="2">
                  <c:v>4051248.3761117002</c:v>
                </c:pt>
                <c:pt idx="3">
                  <c:v>4292802.6098437002</c:v>
                </c:pt>
                <c:pt idx="4">
                  <c:v>3749402.6335845999</c:v>
                </c:pt>
                <c:pt idx="5">
                  <c:v>3735010.7353757001</c:v>
                </c:pt>
              </c:numCache>
            </c:numRef>
          </c:val>
          <c:smooth val="0"/>
        </c:ser>
        <c:ser>
          <c:idx val="3"/>
          <c:order val="3"/>
          <c:tx>
            <c:strRef>
              <c:f>'[Worksheet in M  80_Projects 20151127 - ODM Finarch 10. Model Validation Model Validation Document Summary.docx]3. Stability Test'!$K$13</c:f>
              <c:strCache>
                <c:ptCount val="1"/>
                <c:pt idx="0">
                  <c:v>Germany</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Test'!$K$14:$K$19</c:f>
              <c:numCache>
                <c:formatCode>#,##0</c:formatCode>
                <c:ptCount val="6"/>
                <c:pt idx="0">
                  <c:v>1466524.3627309999</c:v>
                </c:pt>
                <c:pt idx="1">
                  <c:v>1614872.1561489999</c:v>
                </c:pt>
                <c:pt idx="2">
                  <c:v>1390960.037391</c:v>
                </c:pt>
                <c:pt idx="3">
                  <c:v>1378515.19248</c:v>
                </c:pt>
                <c:pt idx="4">
                  <c:v>1380521.1525129999</c:v>
                </c:pt>
                <c:pt idx="5">
                  <c:v>1369164.0749560001</c:v>
                </c:pt>
              </c:numCache>
            </c:numRef>
          </c:val>
          <c:smooth val="0"/>
        </c:ser>
        <c:ser>
          <c:idx val="4"/>
          <c:order val="4"/>
          <c:tx>
            <c:strRef>
              <c:f>'[Worksheet in M  80_Projects 20151127 - ODM Finarch 10. Model Validation Model Validation Document Summary.docx]3. Stability Test'!$L$13</c:f>
              <c:strCache>
                <c:ptCount val="1"/>
                <c:pt idx="0">
                  <c:v>UK MIL</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Test'!$L$14:$L$19</c:f>
              <c:numCache>
                <c:formatCode>#,##0</c:formatCode>
                <c:ptCount val="6"/>
                <c:pt idx="0">
                  <c:v>1675480.3776981002</c:v>
                </c:pt>
                <c:pt idx="1">
                  <c:v>2504145.9498502002</c:v>
                </c:pt>
                <c:pt idx="2">
                  <c:v>2014250.8956684002</c:v>
                </c:pt>
                <c:pt idx="3">
                  <c:v>1621464.9899899999</c:v>
                </c:pt>
                <c:pt idx="4">
                  <c:v>1948424.8324676</c:v>
                </c:pt>
                <c:pt idx="5">
                  <c:v>2016610.2204648</c:v>
                </c:pt>
              </c:numCache>
            </c:numRef>
          </c:val>
          <c:smooth val="0"/>
        </c:ser>
        <c:ser>
          <c:idx val="5"/>
          <c:order val="5"/>
          <c:tx>
            <c:strRef>
              <c:f>'[Worksheet in M  80_Projects 20151127 - ODM Finarch 10. Model Validation Model Validation Document Summary.docx]3. Stability Test'!$M$13</c:f>
              <c:strCache>
                <c:ptCount val="1"/>
                <c:pt idx="0">
                  <c:v>HUK</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Test'!$M$14:$M$19</c:f>
              <c:numCache>
                <c:formatCode>#,##0</c:formatCode>
                <c:ptCount val="6"/>
                <c:pt idx="0">
                  <c:v>1675480.3776981002</c:v>
                </c:pt>
                <c:pt idx="1">
                  <c:v>2504145.9498502002</c:v>
                </c:pt>
                <c:pt idx="2">
                  <c:v>2014250.8956684002</c:v>
                </c:pt>
                <c:pt idx="3">
                  <c:v>1621464.9899899999</c:v>
                </c:pt>
                <c:pt idx="4">
                  <c:v>1948424.8324676</c:v>
                </c:pt>
                <c:pt idx="5">
                  <c:v>2016610.2204648</c:v>
                </c:pt>
              </c:numCache>
            </c:numRef>
          </c:val>
          <c:smooth val="0"/>
        </c:ser>
        <c:dLbls>
          <c:showLegendKey val="0"/>
          <c:showVal val="0"/>
          <c:showCatName val="0"/>
          <c:showSerName val="0"/>
          <c:showPercent val="0"/>
          <c:showBubbleSize val="0"/>
        </c:dLbls>
        <c:marker val="1"/>
        <c:smooth val="0"/>
        <c:axId val="245138944"/>
        <c:axId val="245140480"/>
      </c:lineChart>
      <c:dateAx>
        <c:axId val="245138944"/>
        <c:scaling>
          <c:orientation val="minMax"/>
        </c:scaling>
        <c:delete val="0"/>
        <c:axPos val="b"/>
        <c:numFmt formatCode="m/d/yyyy" sourceLinked="1"/>
        <c:majorTickMark val="out"/>
        <c:minorTickMark val="none"/>
        <c:tickLblPos val="nextTo"/>
        <c:crossAx val="245140480"/>
        <c:crosses val="autoZero"/>
        <c:auto val="0"/>
        <c:lblOffset val="100"/>
        <c:baseTimeUnit val="months"/>
      </c:dateAx>
      <c:valAx>
        <c:axId val="245140480"/>
        <c:scaling>
          <c:orientation val="minMax"/>
        </c:scaling>
        <c:delete val="0"/>
        <c:axPos val="l"/>
        <c:majorGridlines/>
        <c:numFmt formatCode="#,##0" sourceLinked="1"/>
        <c:majorTickMark val="out"/>
        <c:minorTickMark val="none"/>
        <c:tickLblPos val="nextTo"/>
        <c:crossAx val="245138944"/>
        <c:crosses val="autoZero"/>
        <c:crossBetween val="between"/>
      </c:valAx>
    </c:plotArea>
    <c:legend>
      <c:legendPos val="r"/>
      <c:layout/>
      <c:overlay val="0"/>
    </c:legend>
    <c:plotVisOnly val="1"/>
    <c:dispBlanksAs val="gap"/>
    <c:showDLblsOverMax val="0"/>
  </c:chart>
  <c:txPr>
    <a:bodyPr/>
    <a:lstStyle/>
    <a:p>
      <a:pPr>
        <a:defRPr sz="900" baseline="0">
          <a:latin typeface="Times New Roman" pitchFamily="18" charset="0"/>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Core Deposits</a:t>
            </a:r>
          </a:p>
        </c:rich>
      </c:tx>
      <c:layout/>
      <c:overlay val="0"/>
    </c:title>
    <c:autoTitleDeleted val="0"/>
    <c:plotArea>
      <c:layout/>
      <c:lineChart>
        <c:grouping val="standard"/>
        <c:varyColors val="0"/>
        <c:ser>
          <c:idx val="0"/>
          <c:order val="0"/>
          <c:tx>
            <c:strRef>
              <c:f>'[Worksheet in M  80_Projects 20151127 - ODM Finarch 10. Model Validation Model Validation Document Summary.docx]3. Stability Test'!$B$13</c:f>
              <c:strCache>
                <c:ptCount val="1"/>
                <c:pt idx="0">
                  <c:v>Brussels SANV</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Test'!$B$14:$B$19</c:f>
              <c:numCache>
                <c:formatCode>#,##0</c:formatCode>
                <c:ptCount val="6"/>
                <c:pt idx="0">
                  <c:v>15710831.954813302</c:v>
                </c:pt>
                <c:pt idx="1">
                  <c:v>14041790.504724</c:v>
                </c:pt>
                <c:pt idx="2">
                  <c:v>14066101.4146719</c:v>
                </c:pt>
                <c:pt idx="3">
                  <c:v>13596001.719132502</c:v>
                </c:pt>
                <c:pt idx="4">
                  <c:v>14119378.786969298</c:v>
                </c:pt>
                <c:pt idx="5">
                  <c:v>14014877.716891399</c:v>
                </c:pt>
              </c:numCache>
            </c:numRef>
          </c:val>
          <c:smooth val="0"/>
        </c:ser>
        <c:ser>
          <c:idx val="1"/>
          <c:order val="1"/>
          <c:tx>
            <c:strRef>
              <c:f>'[Worksheet in M  80_Projects 20151127 - ODM Finarch 10. Model Validation Model Validation Document Summary.docx]3. Stability Test'!$C$13</c:f>
              <c:strCache>
                <c:ptCount val="1"/>
                <c:pt idx="0">
                  <c:v>Brussels Branch</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Test'!$C$14:$C$19</c:f>
              <c:numCache>
                <c:formatCode>#,##0</c:formatCode>
                <c:ptCount val="6"/>
                <c:pt idx="0">
                  <c:v>10205973.926740099</c:v>
                </c:pt>
                <c:pt idx="1">
                  <c:v>10101527.288415501</c:v>
                </c:pt>
                <c:pt idx="2">
                  <c:v>10073483.784223301</c:v>
                </c:pt>
                <c:pt idx="3">
                  <c:v>9604260.1868620012</c:v>
                </c:pt>
                <c:pt idx="4">
                  <c:v>9338089.5791233014</c:v>
                </c:pt>
                <c:pt idx="5">
                  <c:v>8882961.0369830988</c:v>
                </c:pt>
              </c:numCache>
            </c:numRef>
          </c:val>
          <c:smooth val="0"/>
        </c:ser>
        <c:ser>
          <c:idx val="2"/>
          <c:order val="2"/>
          <c:tx>
            <c:strRef>
              <c:f>'[Worksheet in M  80_Projects 20151127 - ODM Finarch 10. Model Validation Model Validation Document Summary.docx]3. Stability Test'!$D$13</c:f>
              <c:strCache>
                <c:ptCount val="1"/>
                <c:pt idx="0">
                  <c:v>Luxembourg</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Test'!$D$14:$D$19</c:f>
              <c:numCache>
                <c:formatCode>#,##0</c:formatCode>
                <c:ptCount val="6"/>
                <c:pt idx="0">
                  <c:v>3778734.5955324001</c:v>
                </c:pt>
                <c:pt idx="1">
                  <c:v>3214058.2132852003</c:v>
                </c:pt>
                <c:pt idx="2">
                  <c:v>3327073.0096505</c:v>
                </c:pt>
                <c:pt idx="3">
                  <c:v>2887860.1092734998</c:v>
                </c:pt>
                <c:pt idx="4">
                  <c:v>2969958.2025891999</c:v>
                </c:pt>
                <c:pt idx="5">
                  <c:v>2841726.7069138</c:v>
                </c:pt>
              </c:numCache>
            </c:numRef>
          </c:val>
          <c:smooth val="0"/>
        </c:ser>
        <c:ser>
          <c:idx val="3"/>
          <c:order val="3"/>
          <c:tx>
            <c:strRef>
              <c:f>'[Worksheet in M  80_Projects 20151127 - ODM Finarch 10. Model Validation Model Validation Document Summary.docx]3. Stability Test'!$E$13</c:f>
              <c:strCache>
                <c:ptCount val="1"/>
                <c:pt idx="0">
                  <c:v>Germany</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Test'!$E$14:$E$19</c:f>
              <c:numCache>
                <c:formatCode>#,##0</c:formatCode>
                <c:ptCount val="6"/>
                <c:pt idx="0">
                  <c:v>502975.23907200003</c:v>
                </c:pt>
                <c:pt idx="1">
                  <c:v>493432.15923910006</c:v>
                </c:pt>
                <c:pt idx="2">
                  <c:v>498172.35884599999</c:v>
                </c:pt>
                <c:pt idx="3">
                  <c:v>506325.21553719998</c:v>
                </c:pt>
                <c:pt idx="4">
                  <c:v>472627.64314330008</c:v>
                </c:pt>
                <c:pt idx="5">
                  <c:v>459844.60223839997</c:v>
                </c:pt>
              </c:numCache>
            </c:numRef>
          </c:val>
          <c:smooth val="0"/>
        </c:ser>
        <c:ser>
          <c:idx val="4"/>
          <c:order val="4"/>
          <c:tx>
            <c:strRef>
              <c:f>'[Worksheet in M  80_Projects 20151127 - ODM Finarch 10. Model Validation Model Validation Document Summary.docx]3. Stability Test'!$F$13</c:f>
              <c:strCache>
                <c:ptCount val="1"/>
                <c:pt idx="0">
                  <c:v>UK MIL</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Test'!$F$14:$F$19</c:f>
              <c:numCache>
                <c:formatCode>#,##0</c:formatCode>
                <c:ptCount val="6"/>
                <c:pt idx="0">
                  <c:v>1838896.1075882998</c:v>
                </c:pt>
                <c:pt idx="1">
                  <c:v>1757585.2988139</c:v>
                </c:pt>
                <c:pt idx="2">
                  <c:v>1742880.9517197001</c:v>
                </c:pt>
                <c:pt idx="3">
                  <c:v>1768490.7325399001</c:v>
                </c:pt>
                <c:pt idx="4">
                  <c:v>1750349.8537056001</c:v>
                </c:pt>
                <c:pt idx="5">
                  <c:v>1602384.5067997</c:v>
                </c:pt>
              </c:numCache>
            </c:numRef>
          </c:val>
          <c:smooth val="0"/>
        </c:ser>
        <c:ser>
          <c:idx val="5"/>
          <c:order val="5"/>
          <c:tx>
            <c:strRef>
              <c:f>'[Worksheet in M  80_Projects 20151127 - ODM Finarch 10. Model Validation Model Validation Document Summary.docx]3. Stability Test'!$G$13</c:f>
              <c:strCache>
                <c:ptCount val="1"/>
                <c:pt idx="0">
                  <c:v>HUK</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Test'!$G$14:$G$19</c:f>
              <c:numCache>
                <c:formatCode>#,##0</c:formatCode>
                <c:ptCount val="6"/>
                <c:pt idx="0">
                  <c:v>1838896.1075882998</c:v>
                </c:pt>
                <c:pt idx="1">
                  <c:v>1757585.2988139</c:v>
                </c:pt>
                <c:pt idx="2">
                  <c:v>1742880.9517197001</c:v>
                </c:pt>
                <c:pt idx="3">
                  <c:v>1768490.7325399001</c:v>
                </c:pt>
                <c:pt idx="4">
                  <c:v>1750349.8537056001</c:v>
                </c:pt>
                <c:pt idx="5">
                  <c:v>1602384.5067997</c:v>
                </c:pt>
              </c:numCache>
            </c:numRef>
          </c:val>
          <c:smooth val="0"/>
        </c:ser>
        <c:dLbls>
          <c:showLegendKey val="0"/>
          <c:showVal val="0"/>
          <c:showCatName val="0"/>
          <c:showSerName val="0"/>
          <c:showPercent val="0"/>
          <c:showBubbleSize val="0"/>
        </c:dLbls>
        <c:marker val="1"/>
        <c:smooth val="0"/>
        <c:axId val="245165440"/>
        <c:axId val="245306496"/>
      </c:lineChart>
      <c:dateAx>
        <c:axId val="245165440"/>
        <c:scaling>
          <c:orientation val="minMax"/>
        </c:scaling>
        <c:delete val="0"/>
        <c:axPos val="b"/>
        <c:numFmt formatCode="m/d/yyyy" sourceLinked="1"/>
        <c:majorTickMark val="out"/>
        <c:minorTickMark val="none"/>
        <c:tickLblPos val="nextTo"/>
        <c:crossAx val="245306496"/>
        <c:crosses val="autoZero"/>
        <c:auto val="1"/>
        <c:lblOffset val="100"/>
        <c:baseTimeUnit val="months"/>
      </c:dateAx>
      <c:valAx>
        <c:axId val="245306496"/>
        <c:scaling>
          <c:orientation val="minMax"/>
        </c:scaling>
        <c:delete val="0"/>
        <c:axPos val="l"/>
        <c:majorGridlines/>
        <c:numFmt formatCode="#,##0" sourceLinked="1"/>
        <c:majorTickMark val="out"/>
        <c:minorTickMark val="none"/>
        <c:tickLblPos val="nextTo"/>
        <c:crossAx val="245165440"/>
        <c:crosses val="autoZero"/>
        <c:crossBetween val="between"/>
      </c:valAx>
    </c:plotArea>
    <c:legend>
      <c:legendPos val="r"/>
      <c:layout/>
      <c:overlay val="0"/>
    </c:legend>
    <c:plotVisOnly val="1"/>
    <c:dispBlanksAs val="gap"/>
    <c:showDLblsOverMax val="0"/>
  </c:chart>
  <c:txPr>
    <a:bodyPr/>
    <a:lstStyle/>
    <a:p>
      <a:pPr>
        <a:defRPr sz="900" baseline="0">
          <a:latin typeface="Times New Roman"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Brussels Branch</a:t>
            </a:r>
          </a:p>
        </c:rich>
      </c:tx>
      <c:layout/>
      <c:overlay val="0"/>
    </c:title>
    <c:autoTitleDeleted val="0"/>
    <c:plotArea>
      <c:layout/>
      <c:lineChart>
        <c:grouping val="standard"/>
        <c:varyColors val="0"/>
        <c:ser>
          <c:idx val="0"/>
          <c:order val="0"/>
          <c:tx>
            <c:strRef>
              <c:f>'[Worksheet in M  80_Projects 20151127 - ODM Finarch 10. Model Validation Model Validation Document Summary.docx]1. Back-Test'!$I$3</c:f>
              <c:strCache>
                <c:ptCount val="1"/>
                <c:pt idx="0">
                  <c:v>End of Day</c:v>
                </c:pt>
              </c:strCache>
            </c:strRef>
          </c:tx>
          <c:marker>
            <c:symbol val="none"/>
          </c:marker>
          <c:cat>
            <c:numRef>
              <c:f>'[Worksheet in M  80_Projects 20151127 - ODM Finarch 10. Model Validation Model Validation Document Summary.docx]1. Back-Test'!$H$4:$H$131</c:f>
              <c:numCache>
                <c:formatCode>m/d/yyyy</c:formatCode>
                <c:ptCount val="128"/>
                <c:pt idx="0">
                  <c:v>42580</c:v>
                </c:pt>
                <c:pt idx="1">
                  <c:v>42579</c:v>
                </c:pt>
                <c:pt idx="2">
                  <c:v>42578</c:v>
                </c:pt>
                <c:pt idx="3">
                  <c:v>42577</c:v>
                </c:pt>
                <c:pt idx="4">
                  <c:v>42576</c:v>
                </c:pt>
                <c:pt idx="5">
                  <c:v>42573</c:v>
                </c:pt>
                <c:pt idx="6">
                  <c:v>42572</c:v>
                </c:pt>
                <c:pt idx="7">
                  <c:v>42571</c:v>
                </c:pt>
                <c:pt idx="8">
                  <c:v>42570</c:v>
                </c:pt>
                <c:pt idx="9">
                  <c:v>42569</c:v>
                </c:pt>
                <c:pt idx="10">
                  <c:v>42566</c:v>
                </c:pt>
                <c:pt idx="11">
                  <c:v>42565</c:v>
                </c:pt>
                <c:pt idx="12">
                  <c:v>42564</c:v>
                </c:pt>
                <c:pt idx="13">
                  <c:v>42563</c:v>
                </c:pt>
                <c:pt idx="14">
                  <c:v>42562</c:v>
                </c:pt>
                <c:pt idx="15">
                  <c:v>42559</c:v>
                </c:pt>
                <c:pt idx="16">
                  <c:v>42558</c:v>
                </c:pt>
                <c:pt idx="17">
                  <c:v>42557</c:v>
                </c:pt>
                <c:pt idx="18">
                  <c:v>42556</c:v>
                </c:pt>
                <c:pt idx="19">
                  <c:v>42555</c:v>
                </c:pt>
                <c:pt idx="20">
                  <c:v>42552</c:v>
                </c:pt>
                <c:pt idx="21">
                  <c:v>42551</c:v>
                </c:pt>
                <c:pt idx="22">
                  <c:v>42550</c:v>
                </c:pt>
                <c:pt idx="23">
                  <c:v>42549</c:v>
                </c:pt>
                <c:pt idx="24">
                  <c:v>42548</c:v>
                </c:pt>
                <c:pt idx="25">
                  <c:v>42545</c:v>
                </c:pt>
                <c:pt idx="26">
                  <c:v>42544</c:v>
                </c:pt>
                <c:pt idx="27">
                  <c:v>42543</c:v>
                </c:pt>
                <c:pt idx="28">
                  <c:v>42542</c:v>
                </c:pt>
                <c:pt idx="29">
                  <c:v>42541</c:v>
                </c:pt>
                <c:pt idx="30">
                  <c:v>42538</c:v>
                </c:pt>
                <c:pt idx="31">
                  <c:v>42537</c:v>
                </c:pt>
                <c:pt idx="32">
                  <c:v>42536</c:v>
                </c:pt>
                <c:pt idx="33">
                  <c:v>42535</c:v>
                </c:pt>
                <c:pt idx="34">
                  <c:v>42534</c:v>
                </c:pt>
                <c:pt idx="35">
                  <c:v>42531</c:v>
                </c:pt>
                <c:pt idx="36">
                  <c:v>42530</c:v>
                </c:pt>
                <c:pt idx="37">
                  <c:v>42529</c:v>
                </c:pt>
                <c:pt idx="38">
                  <c:v>42528</c:v>
                </c:pt>
                <c:pt idx="39">
                  <c:v>42527</c:v>
                </c:pt>
                <c:pt idx="40">
                  <c:v>42524</c:v>
                </c:pt>
                <c:pt idx="41">
                  <c:v>42523</c:v>
                </c:pt>
                <c:pt idx="42">
                  <c:v>42522</c:v>
                </c:pt>
                <c:pt idx="43">
                  <c:v>42521</c:v>
                </c:pt>
                <c:pt idx="44">
                  <c:v>42520</c:v>
                </c:pt>
                <c:pt idx="45">
                  <c:v>42517</c:v>
                </c:pt>
                <c:pt idx="46">
                  <c:v>42516</c:v>
                </c:pt>
                <c:pt idx="47">
                  <c:v>42515</c:v>
                </c:pt>
                <c:pt idx="48">
                  <c:v>42514</c:v>
                </c:pt>
                <c:pt idx="49">
                  <c:v>42513</c:v>
                </c:pt>
                <c:pt idx="50">
                  <c:v>42510</c:v>
                </c:pt>
                <c:pt idx="51">
                  <c:v>42509</c:v>
                </c:pt>
                <c:pt idx="52">
                  <c:v>42508</c:v>
                </c:pt>
                <c:pt idx="53">
                  <c:v>42507</c:v>
                </c:pt>
                <c:pt idx="54">
                  <c:v>42506</c:v>
                </c:pt>
                <c:pt idx="55">
                  <c:v>42503</c:v>
                </c:pt>
                <c:pt idx="56">
                  <c:v>42501</c:v>
                </c:pt>
                <c:pt idx="57">
                  <c:v>42500</c:v>
                </c:pt>
                <c:pt idx="58">
                  <c:v>42499</c:v>
                </c:pt>
                <c:pt idx="59">
                  <c:v>42496</c:v>
                </c:pt>
                <c:pt idx="60">
                  <c:v>42495</c:v>
                </c:pt>
                <c:pt idx="61">
                  <c:v>42494</c:v>
                </c:pt>
                <c:pt idx="62">
                  <c:v>42493</c:v>
                </c:pt>
                <c:pt idx="63">
                  <c:v>42492</c:v>
                </c:pt>
                <c:pt idx="64">
                  <c:v>42489</c:v>
                </c:pt>
                <c:pt idx="65">
                  <c:v>42488</c:v>
                </c:pt>
                <c:pt idx="66">
                  <c:v>42487</c:v>
                </c:pt>
                <c:pt idx="67">
                  <c:v>42486</c:v>
                </c:pt>
                <c:pt idx="68">
                  <c:v>42485</c:v>
                </c:pt>
                <c:pt idx="69">
                  <c:v>42482</c:v>
                </c:pt>
                <c:pt idx="70">
                  <c:v>42481</c:v>
                </c:pt>
                <c:pt idx="71">
                  <c:v>42480</c:v>
                </c:pt>
                <c:pt idx="72">
                  <c:v>42479</c:v>
                </c:pt>
                <c:pt idx="73">
                  <c:v>42478</c:v>
                </c:pt>
                <c:pt idx="74">
                  <c:v>42475</c:v>
                </c:pt>
                <c:pt idx="75">
                  <c:v>42474</c:v>
                </c:pt>
                <c:pt idx="76">
                  <c:v>42473</c:v>
                </c:pt>
                <c:pt idx="77">
                  <c:v>42472</c:v>
                </c:pt>
                <c:pt idx="78">
                  <c:v>42471</c:v>
                </c:pt>
                <c:pt idx="79">
                  <c:v>42468</c:v>
                </c:pt>
                <c:pt idx="80">
                  <c:v>42467</c:v>
                </c:pt>
                <c:pt idx="81">
                  <c:v>42466</c:v>
                </c:pt>
                <c:pt idx="82">
                  <c:v>42465</c:v>
                </c:pt>
                <c:pt idx="83">
                  <c:v>42464</c:v>
                </c:pt>
                <c:pt idx="84">
                  <c:v>42461</c:v>
                </c:pt>
                <c:pt idx="85">
                  <c:v>42460</c:v>
                </c:pt>
                <c:pt idx="86">
                  <c:v>42459</c:v>
                </c:pt>
                <c:pt idx="87">
                  <c:v>42458</c:v>
                </c:pt>
                <c:pt idx="88">
                  <c:v>42457</c:v>
                </c:pt>
                <c:pt idx="89">
                  <c:v>42454</c:v>
                </c:pt>
                <c:pt idx="90">
                  <c:v>42453</c:v>
                </c:pt>
                <c:pt idx="91">
                  <c:v>42452</c:v>
                </c:pt>
                <c:pt idx="92">
                  <c:v>42451</c:v>
                </c:pt>
                <c:pt idx="93">
                  <c:v>42450</c:v>
                </c:pt>
                <c:pt idx="94">
                  <c:v>42447</c:v>
                </c:pt>
                <c:pt idx="95">
                  <c:v>42446</c:v>
                </c:pt>
                <c:pt idx="96">
                  <c:v>42445</c:v>
                </c:pt>
                <c:pt idx="97">
                  <c:v>42444</c:v>
                </c:pt>
                <c:pt idx="98">
                  <c:v>42443</c:v>
                </c:pt>
                <c:pt idx="99">
                  <c:v>42440</c:v>
                </c:pt>
                <c:pt idx="100">
                  <c:v>42439</c:v>
                </c:pt>
                <c:pt idx="101">
                  <c:v>42438</c:v>
                </c:pt>
                <c:pt idx="102">
                  <c:v>42437</c:v>
                </c:pt>
                <c:pt idx="103">
                  <c:v>42436</c:v>
                </c:pt>
                <c:pt idx="104">
                  <c:v>42433</c:v>
                </c:pt>
                <c:pt idx="105">
                  <c:v>42432</c:v>
                </c:pt>
                <c:pt idx="106">
                  <c:v>42431</c:v>
                </c:pt>
                <c:pt idx="107">
                  <c:v>42430</c:v>
                </c:pt>
                <c:pt idx="108">
                  <c:v>42429</c:v>
                </c:pt>
                <c:pt idx="109">
                  <c:v>42426</c:v>
                </c:pt>
                <c:pt idx="110">
                  <c:v>42425</c:v>
                </c:pt>
                <c:pt idx="111">
                  <c:v>42424</c:v>
                </c:pt>
                <c:pt idx="112">
                  <c:v>42423</c:v>
                </c:pt>
                <c:pt idx="113">
                  <c:v>42422</c:v>
                </c:pt>
                <c:pt idx="114">
                  <c:v>42419</c:v>
                </c:pt>
                <c:pt idx="115">
                  <c:v>42418</c:v>
                </c:pt>
                <c:pt idx="116">
                  <c:v>42417</c:v>
                </c:pt>
                <c:pt idx="117">
                  <c:v>42416</c:v>
                </c:pt>
                <c:pt idx="118">
                  <c:v>42415</c:v>
                </c:pt>
                <c:pt idx="119">
                  <c:v>42412</c:v>
                </c:pt>
                <c:pt idx="120">
                  <c:v>42411</c:v>
                </c:pt>
                <c:pt idx="121">
                  <c:v>42410</c:v>
                </c:pt>
                <c:pt idx="122">
                  <c:v>42409</c:v>
                </c:pt>
                <c:pt idx="123">
                  <c:v>42408</c:v>
                </c:pt>
                <c:pt idx="124">
                  <c:v>42405</c:v>
                </c:pt>
                <c:pt idx="125">
                  <c:v>42404</c:v>
                </c:pt>
                <c:pt idx="126">
                  <c:v>42403</c:v>
                </c:pt>
                <c:pt idx="127">
                  <c:v>42402</c:v>
                </c:pt>
              </c:numCache>
            </c:numRef>
          </c:cat>
          <c:val>
            <c:numRef>
              <c:f>'[Worksheet in M  80_Projects 20151127 - ODM Finarch 10. Model Validation Model Validation Document Summary.docx]1. Back-Test'!$I$4:$I$131</c:f>
              <c:numCache>
                <c:formatCode>_-* #,##0_-;\-* #,##0_-;_-* "-"??_-;_-@_-</c:formatCode>
                <c:ptCount val="128"/>
                <c:pt idx="0">
                  <c:v>19474824.875860598</c:v>
                </c:pt>
                <c:pt idx="1">
                  <c:v>19550027.298903301</c:v>
                </c:pt>
                <c:pt idx="2">
                  <c:v>19234992.870498098</c:v>
                </c:pt>
                <c:pt idx="3">
                  <c:v>19473972.552641001</c:v>
                </c:pt>
                <c:pt idx="4">
                  <c:v>19890492.320949402</c:v>
                </c:pt>
                <c:pt idx="5">
                  <c:v>19370432.505021501</c:v>
                </c:pt>
                <c:pt idx="6">
                  <c:v>19622577.446990602</c:v>
                </c:pt>
                <c:pt idx="7">
                  <c:v>19366575.344686698</c:v>
                </c:pt>
                <c:pt idx="8">
                  <c:v>19433165.511851102</c:v>
                </c:pt>
                <c:pt idx="9">
                  <c:v>19733006.423514303</c:v>
                </c:pt>
                <c:pt idx="10">
                  <c:v>20037187.300405398</c:v>
                </c:pt>
                <c:pt idx="11">
                  <c:v>19344408.677338</c:v>
                </c:pt>
                <c:pt idx="12">
                  <c:v>19361980.943284303</c:v>
                </c:pt>
                <c:pt idx="13">
                  <c:v>19592416.913619302</c:v>
                </c:pt>
                <c:pt idx="14">
                  <c:v>19322600.322037801</c:v>
                </c:pt>
                <c:pt idx="15">
                  <c:v>19194818.4551089</c:v>
                </c:pt>
                <c:pt idx="16">
                  <c:v>19252024.656394601</c:v>
                </c:pt>
                <c:pt idx="17">
                  <c:v>19157126.625627302</c:v>
                </c:pt>
                <c:pt idx="18">
                  <c:v>19612692.4380504</c:v>
                </c:pt>
                <c:pt idx="19">
                  <c:v>19568834.2213386</c:v>
                </c:pt>
                <c:pt idx="20">
                  <c:v>18597194.2651814</c:v>
                </c:pt>
                <c:pt idx="21">
                  <c:v>19453289.356749803</c:v>
                </c:pt>
                <c:pt idx="22">
                  <c:v>18234219.610656202</c:v>
                </c:pt>
                <c:pt idx="23">
                  <c:v>18205451.902527399</c:v>
                </c:pt>
                <c:pt idx="24">
                  <c:v>18476190.803687699</c:v>
                </c:pt>
                <c:pt idx="25">
                  <c:v>18013404.521176603</c:v>
                </c:pt>
                <c:pt idx="26">
                  <c:v>18063767.872473802</c:v>
                </c:pt>
                <c:pt idx="27">
                  <c:v>17831943.4999265</c:v>
                </c:pt>
                <c:pt idx="28">
                  <c:v>18267033.769258302</c:v>
                </c:pt>
                <c:pt idx="29">
                  <c:v>17889998.802222699</c:v>
                </c:pt>
                <c:pt idx="30">
                  <c:v>17435734.100625001</c:v>
                </c:pt>
                <c:pt idx="31">
                  <c:v>17358663.107399799</c:v>
                </c:pt>
                <c:pt idx="32">
                  <c:v>17443773.575730499</c:v>
                </c:pt>
                <c:pt idx="33">
                  <c:v>17262143.282034699</c:v>
                </c:pt>
                <c:pt idx="34">
                  <c:v>17166658.798730601</c:v>
                </c:pt>
                <c:pt idx="35">
                  <c:v>17001336.405251201</c:v>
                </c:pt>
                <c:pt idx="36">
                  <c:v>17444478.8845498</c:v>
                </c:pt>
                <c:pt idx="37">
                  <c:v>17521410.373583697</c:v>
                </c:pt>
                <c:pt idx="38">
                  <c:v>18693617.934076499</c:v>
                </c:pt>
                <c:pt idx="39">
                  <c:v>18054635.685380701</c:v>
                </c:pt>
                <c:pt idx="40">
                  <c:v>18233195.033692501</c:v>
                </c:pt>
                <c:pt idx="41">
                  <c:v>18360954.326102797</c:v>
                </c:pt>
                <c:pt idx="42">
                  <c:v>18109696.412236199</c:v>
                </c:pt>
                <c:pt idx="43">
                  <c:v>18133735.126527697</c:v>
                </c:pt>
                <c:pt idx="44">
                  <c:v>18601563.316581901</c:v>
                </c:pt>
                <c:pt idx="45">
                  <c:v>18957784.995508</c:v>
                </c:pt>
                <c:pt idx="46">
                  <c:v>18393823.901636701</c:v>
                </c:pt>
                <c:pt idx="47">
                  <c:v>18308398.319048699</c:v>
                </c:pt>
                <c:pt idx="48">
                  <c:v>18262380.758386198</c:v>
                </c:pt>
                <c:pt idx="49">
                  <c:v>18402545.1026145</c:v>
                </c:pt>
                <c:pt idx="50">
                  <c:v>18514878.844050799</c:v>
                </c:pt>
                <c:pt idx="51">
                  <c:v>18680220.840171698</c:v>
                </c:pt>
                <c:pt idx="52">
                  <c:v>18385487.832733799</c:v>
                </c:pt>
                <c:pt idx="53">
                  <c:v>18570727.560485899</c:v>
                </c:pt>
                <c:pt idx="54">
                  <c:v>18703140.528833803</c:v>
                </c:pt>
                <c:pt idx="55">
                  <c:v>18047600.9112183</c:v>
                </c:pt>
                <c:pt idx="56">
                  <c:v>17591894.062686298</c:v>
                </c:pt>
                <c:pt idx="57">
                  <c:v>17295423.258656897</c:v>
                </c:pt>
                <c:pt idx="58">
                  <c:v>17401734.481773302</c:v>
                </c:pt>
                <c:pt idx="59">
                  <c:v>18046993.2676601</c:v>
                </c:pt>
                <c:pt idx="60">
                  <c:v>17769158.681729</c:v>
                </c:pt>
                <c:pt idx="61">
                  <c:v>17285895.4963204</c:v>
                </c:pt>
                <c:pt idx="62">
                  <c:v>17564010.109851301</c:v>
                </c:pt>
                <c:pt idx="63">
                  <c:v>17991189.155156299</c:v>
                </c:pt>
                <c:pt idx="64">
                  <c:v>17343439.9297022</c:v>
                </c:pt>
                <c:pt idx="65">
                  <c:v>17235654.411176801</c:v>
                </c:pt>
                <c:pt idx="66">
                  <c:v>17077961.228496101</c:v>
                </c:pt>
                <c:pt idx="67">
                  <c:v>16710704.881593</c:v>
                </c:pt>
                <c:pt idx="68">
                  <c:v>17083503.3582175</c:v>
                </c:pt>
                <c:pt idx="69">
                  <c:v>16686384.9280449</c:v>
                </c:pt>
                <c:pt idx="70">
                  <c:v>17147500.7261656</c:v>
                </c:pt>
                <c:pt idx="71">
                  <c:v>17504905.287414201</c:v>
                </c:pt>
                <c:pt idx="72">
                  <c:v>17086574.8021692</c:v>
                </c:pt>
                <c:pt idx="73">
                  <c:v>17247841.421159301</c:v>
                </c:pt>
                <c:pt idx="74">
                  <c:v>18001397.547287401</c:v>
                </c:pt>
                <c:pt idx="75">
                  <c:v>17103308.948123999</c:v>
                </c:pt>
                <c:pt idx="76">
                  <c:v>17040349.307128798</c:v>
                </c:pt>
                <c:pt idx="77">
                  <c:v>17257211.396307901</c:v>
                </c:pt>
                <c:pt idx="78">
                  <c:v>17277246.472155899</c:v>
                </c:pt>
                <c:pt idx="79">
                  <c:v>17630413.5548709</c:v>
                </c:pt>
                <c:pt idx="80">
                  <c:v>17453443.5495001</c:v>
                </c:pt>
                <c:pt idx="81">
                  <c:v>17694819.0259935</c:v>
                </c:pt>
                <c:pt idx="82">
                  <c:v>17418350.849951901</c:v>
                </c:pt>
                <c:pt idx="83">
                  <c:v>17766929.741691798</c:v>
                </c:pt>
                <c:pt idx="84">
                  <c:v>17498165.113854099</c:v>
                </c:pt>
                <c:pt idx="85">
                  <c:v>17961463.844456501</c:v>
                </c:pt>
                <c:pt idx="86">
                  <c:v>17936389.0322445</c:v>
                </c:pt>
                <c:pt idx="87">
                  <c:v>18602589.080081999</c:v>
                </c:pt>
                <c:pt idx="88">
                  <c:v>18426363.968212198</c:v>
                </c:pt>
                <c:pt idx="89">
                  <c:v>18273212.802462798</c:v>
                </c:pt>
                <c:pt idx="90">
                  <c:v>17952752.642324798</c:v>
                </c:pt>
                <c:pt idx="91">
                  <c:v>18120822.9334726</c:v>
                </c:pt>
                <c:pt idx="92">
                  <c:v>18070359.400642101</c:v>
                </c:pt>
                <c:pt idx="93">
                  <c:v>18316819.220564302</c:v>
                </c:pt>
                <c:pt idx="94">
                  <c:v>17168034.202678699</c:v>
                </c:pt>
                <c:pt idx="95">
                  <c:v>16896245.696400199</c:v>
                </c:pt>
                <c:pt idx="96">
                  <c:v>16660809.108417299</c:v>
                </c:pt>
                <c:pt idx="97">
                  <c:v>17577781.135175597</c:v>
                </c:pt>
                <c:pt idx="98">
                  <c:v>17116032.255093701</c:v>
                </c:pt>
                <c:pt idx="99">
                  <c:v>17253779.2260658</c:v>
                </c:pt>
                <c:pt idx="100">
                  <c:v>17217521.777279899</c:v>
                </c:pt>
                <c:pt idx="101">
                  <c:v>17353270.4404241</c:v>
                </c:pt>
                <c:pt idx="102">
                  <c:v>17623377.7494004</c:v>
                </c:pt>
                <c:pt idx="103">
                  <c:v>18136633.738226201</c:v>
                </c:pt>
                <c:pt idx="104">
                  <c:v>17472068.637026601</c:v>
                </c:pt>
                <c:pt idx="105">
                  <c:v>18113659.673101798</c:v>
                </c:pt>
                <c:pt idx="106">
                  <c:v>18183235.897165198</c:v>
                </c:pt>
                <c:pt idx="107">
                  <c:v>17572819.534744799</c:v>
                </c:pt>
                <c:pt idx="108">
                  <c:v>17932913.228681598</c:v>
                </c:pt>
                <c:pt idx="109">
                  <c:v>17434717.1220368</c:v>
                </c:pt>
                <c:pt idx="110">
                  <c:v>17080081.044123899</c:v>
                </c:pt>
                <c:pt idx="111">
                  <c:v>17423312.280244399</c:v>
                </c:pt>
                <c:pt idx="112">
                  <c:v>17445895.135231499</c:v>
                </c:pt>
                <c:pt idx="113">
                  <c:v>17786448.066553298</c:v>
                </c:pt>
                <c:pt idx="114">
                  <c:v>17736100.7061272</c:v>
                </c:pt>
                <c:pt idx="115">
                  <c:v>17946361.1547755</c:v>
                </c:pt>
                <c:pt idx="116">
                  <c:v>17838152.9509665</c:v>
                </c:pt>
                <c:pt idx="117">
                  <c:v>18074361.1976946</c:v>
                </c:pt>
                <c:pt idx="118">
                  <c:v>18590191.680669997</c:v>
                </c:pt>
                <c:pt idx="119">
                  <c:v>18362060.760364898</c:v>
                </c:pt>
                <c:pt idx="120">
                  <c:v>18270489.355379499</c:v>
                </c:pt>
                <c:pt idx="121">
                  <c:v>18406688.636152301</c:v>
                </c:pt>
                <c:pt idx="122">
                  <c:v>18570399.3019692</c:v>
                </c:pt>
                <c:pt idx="123">
                  <c:v>19246744.694914699</c:v>
                </c:pt>
                <c:pt idx="124">
                  <c:v>19142548.016511902</c:v>
                </c:pt>
                <c:pt idx="125">
                  <c:v>18884903.972253699</c:v>
                </c:pt>
                <c:pt idx="126">
                  <c:v>18882736.155618098</c:v>
                </c:pt>
                <c:pt idx="127">
                  <c:v>19042374.135157298</c:v>
                </c:pt>
              </c:numCache>
            </c:numRef>
          </c:val>
          <c:smooth val="0"/>
        </c:ser>
        <c:ser>
          <c:idx val="1"/>
          <c:order val="1"/>
          <c:tx>
            <c:strRef>
              <c:f>'[Worksheet in M  80_Projects 20151127 - ODM Finarch 10. Model Validation Model Validation Document Summary.docx]1. Back-Test'!$J$3</c:f>
              <c:strCache>
                <c:ptCount val="1"/>
                <c:pt idx="0">
                  <c:v>Core Deposit</c:v>
                </c:pt>
              </c:strCache>
            </c:strRef>
          </c:tx>
          <c:marker>
            <c:symbol val="none"/>
          </c:marker>
          <c:cat>
            <c:numRef>
              <c:f>'[Worksheet in M  80_Projects 20151127 - ODM Finarch 10. Model Validation Model Validation Document Summary.docx]1. Back-Test'!$H$4:$H$131</c:f>
              <c:numCache>
                <c:formatCode>m/d/yyyy</c:formatCode>
                <c:ptCount val="128"/>
                <c:pt idx="0">
                  <c:v>42580</c:v>
                </c:pt>
                <c:pt idx="1">
                  <c:v>42579</c:v>
                </c:pt>
                <c:pt idx="2">
                  <c:v>42578</c:v>
                </c:pt>
                <c:pt idx="3">
                  <c:v>42577</c:v>
                </c:pt>
                <c:pt idx="4">
                  <c:v>42576</c:v>
                </c:pt>
                <c:pt idx="5">
                  <c:v>42573</c:v>
                </c:pt>
                <c:pt idx="6">
                  <c:v>42572</c:v>
                </c:pt>
                <c:pt idx="7">
                  <c:v>42571</c:v>
                </c:pt>
                <c:pt idx="8">
                  <c:v>42570</c:v>
                </c:pt>
                <c:pt idx="9">
                  <c:v>42569</c:v>
                </c:pt>
                <c:pt idx="10">
                  <c:v>42566</c:v>
                </c:pt>
                <c:pt idx="11">
                  <c:v>42565</c:v>
                </c:pt>
                <c:pt idx="12">
                  <c:v>42564</c:v>
                </c:pt>
                <c:pt idx="13">
                  <c:v>42563</c:v>
                </c:pt>
                <c:pt idx="14">
                  <c:v>42562</c:v>
                </c:pt>
                <c:pt idx="15">
                  <c:v>42559</c:v>
                </c:pt>
                <c:pt idx="16">
                  <c:v>42558</c:v>
                </c:pt>
                <c:pt idx="17">
                  <c:v>42557</c:v>
                </c:pt>
                <c:pt idx="18">
                  <c:v>42556</c:v>
                </c:pt>
                <c:pt idx="19">
                  <c:v>42555</c:v>
                </c:pt>
                <c:pt idx="20">
                  <c:v>42552</c:v>
                </c:pt>
                <c:pt idx="21">
                  <c:v>42551</c:v>
                </c:pt>
                <c:pt idx="22">
                  <c:v>42550</c:v>
                </c:pt>
                <c:pt idx="23">
                  <c:v>42549</c:v>
                </c:pt>
                <c:pt idx="24">
                  <c:v>42548</c:v>
                </c:pt>
                <c:pt idx="25">
                  <c:v>42545</c:v>
                </c:pt>
                <c:pt idx="26">
                  <c:v>42544</c:v>
                </c:pt>
                <c:pt idx="27">
                  <c:v>42543</c:v>
                </c:pt>
                <c:pt idx="28">
                  <c:v>42542</c:v>
                </c:pt>
                <c:pt idx="29">
                  <c:v>42541</c:v>
                </c:pt>
                <c:pt idx="30">
                  <c:v>42538</c:v>
                </c:pt>
                <c:pt idx="31">
                  <c:v>42537</c:v>
                </c:pt>
                <c:pt idx="32">
                  <c:v>42536</c:v>
                </c:pt>
                <c:pt idx="33">
                  <c:v>42535</c:v>
                </c:pt>
                <c:pt idx="34">
                  <c:v>42534</c:v>
                </c:pt>
                <c:pt idx="35">
                  <c:v>42531</c:v>
                </c:pt>
                <c:pt idx="36">
                  <c:v>42530</c:v>
                </c:pt>
                <c:pt idx="37">
                  <c:v>42529</c:v>
                </c:pt>
                <c:pt idx="38">
                  <c:v>42528</c:v>
                </c:pt>
                <c:pt idx="39">
                  <c:v>42527</c:v>
                </c:pt>
                <c:pt idx="40">
                  <c:v>42524</c:v>
                </c:pt>
                <c:pt idx="41">
                  <c:v>42523</c:v>
                </c:pt>
                <c:pt idx="42">
                  <c:v>42522</c:v>
                </c:pt>
                <c:pt idx="43">
                  <c:v>42521</c:v>
                </c:pt>
                <c:pt idx="44">
                  <c:v>42520</c:v>
                </c:pt>
                <c:pt idx="45">
                  <c:v>42517</c:v>
                </c:pt>
                <c:pt idx="46">
                  <c:v>42516</c:v>
                </c:pt>
                <c:pt idx="47">
                  <c:v>42515</c:v>
                </c:pt>
                <c:pt idx="48">
                  <c:v>42514</c:v>
                </c:pt>
                <c:pt idx="49">
                  <c:v>42513</c:v>
                </c:pt>
                <c:pt idx="50">
                  <c:v>42510</c:v>
                </c:pt>
                <c:pt idx="51">
                  <c:v>42509</c:v>
                </c:pt>
                <c:pt idx="52">
                  <c:v>42508</c:v>
                </c:pt>
                <c:pt idx="53">
                  <c:v>42507</c:v>
                </c:pt>
                <c:pt idx="54">
                  <c:v>42506</c:v>
                </c:pt>
                <c:pt idx="55">
                  <c:v>42503</c:v>
                </c:pt>
                <c:pt idx="56">
                  <c:v>42501</c:v>
                </c:pt>
                <c:pt idx="57">
                  <c:v>42500</c:v>
                </c:pt>
                <c:pt idx="58">
                  <c:v>42499</c:v>
                </c:pt>
                <c:pt idx="59">
                  <c:v>42496</c:v>
                </c:pt>
                <c:pt idx="60">
                  <c:v>42495</c:v>
                </c:pt>
                <c:pt idx="61">
                  <c:v>42494</c:v>
                </c:pt>
                <c:pt idx="62">
                  <c:v>42493</c:v>
                </c:pt>
                <c:pt idx="63">
                  <c:v>42492</c:v>
                </c:pt>
                <c:pt idx="64">
                  <c:v>42489</c:v>
                </c:pt>
                <c:pt idx="65">
                  <c:v>42488</c:v>
                </c:pt>
                <c:pt idx="66">
                  <c:v>42487</c:v>
                </c:pt>
                <c:pt idx="67">
                  <c:v>42486</c:v>
                </c:pt>
                <c:pt idx="68">
                  <c:v>42485</c:v>
                </c:pt>
                <c:pt idx="69">
                  <c:v>42482</c:v>
                </c:pt>
                <c:pt idx="70">
                  <c:v>42481</c:v>
                </c:pt>
                <c:pt idx="71">
                  <c:v>42480</c:v>
                </c:pt>
                <c:pt idx="72">
                  <c:v>42479</c:v>
                </c:pt>
                <c:pt idx="73">
                  <c:v>42478</c:v>
                </c:pt>
                <c:pt idx="74">
                  <c:v>42475</c:v>
                </c:pt>
                <c:pt idx="75">
                  <c:v>42474</c:v>
                </c:pt>
                <c:pt idx="76">
                  <c:v>42473</c:v>
                </c:pt>
                <c:pt idx="77">
                  <c:v>42472</c:v>
                </c:pt>
                <c:pt idx="78">
                  <c:v>42471</c:v>
                </c:pt>
                <c:pt idx="79">
                  <c:v>42468</c:v>
                </c:pt>
                <c:pt idx="80">
                  <c:v>42467</c:v>
                </c:pt>
                <c:pt idx="81">
                  <c:v>42466</c:v>
                </c:pt>
                <c:pt idx="82">
                  <c:v>42465</c:v>
                </c:pt>
                <c:pt idx="83">
                  <c:v>42464</c:v>
                </c:pt>
                <c:pt idx="84">
                  <c:v>42461</c:v>
                </c:pt>
                <c:pt idx="85">
                  <c:v>42460</c:v>
                </c:pt>
                <c:pt idx="86">
                  <c:v>42459</c:v>
                </c:pt>
                <c:pt idx="87">
                  <c:v>42458</c:v>
                </c:pt>
                <c:pt idx="88">
                  <c:v>42457</c:v>
                </c:pt>
                <c:pt idx="89">
                  <c:v>42454</c:v>
                </c:pt>
                <c:pt idx="90">
                  <c:v>42453</c:v>
                </c:pt>
                <c:pt idx="91">
                  <c:v>42452</c:v>
                </c:pt>
                <c:pt idx="92">
                  <c:v>42451</c:v>
                </c:pt>
                <c:pt idx="93">
                  <c:v>42450</c:v>
                </c:pt>
                <c:pt idx="94">
                  <c:v>42447</c:v>
                </c:pt>
                <c:pt idx="95">
                  <c:v>42446</c:v>
                </c:pt>
                <c:pt idx="96">
                  <c:v>42445</c:v>
                </c:pt>
                <c:pt idx="97">
                  <c:v>42444</c:v>
                </c:pt>
                <c:pt idx="98">
                  <c:v>42443</c:v>
                </c:pt>
                <c:pt idx="99">
                  <c:v>42440</c:v>
                </c:pt>
                <c:pt idx="100">
                  <c:v>42439</c:v>
                </c:pt>
                <c:pt idx="101">
                  <c:v>42438</c:v>
                </c:pt>
                <c:pt idx="102">
                  <c:v>42437</c:v>
                </c:pt>
                <c:pt idx="103">
                  <c:v>42436</c:v>
                </c:pt>
                <c:pt idx="104">
                  <c:v>42433</c:v>
                </c:pt>
                <c:pt idx="105">
                  <c:v>42432</c:v>
                </c:pt>
                <c:pt idx="106">
                  <c:v>42431</c:v>
                </c:pt>
                <c:pt idx="107">
                  <c:v>42430</c:v>
                </c:pt>
                <c:pt idx="108">
                  <c:v>42429</c:v>
                </c:pt>
                <c:pt idx="109">
                  <c:v>42426</c:v>
                </c:pt>
                <c:pt idx="110">
                  <c:v>42425</c:v>
                </c:pt>
                <c:pt idx="111">
                  <c:v>42424</c:v>
                </c:pt>
                <c:pt idx="112">
                  <c:v>42423</c:v>
                </c:pt>
                <c:pt idx="113">
                  <c:v>42422</c:v>
                </c:pt>
                <c:pt idx="114">
                  <c:v>42419</c:v>
                </c:pt>
                <c:pt idx="115">
                  <c:v>42418</c:v>
                </c:pt>
                <c:pt idx="116">
                  <c:v>42417</c:v>
                </c:pt>
                <c:pt idx="117">
                  <c:v>42416</c:v>
                </c:pt>
                <c:pt idx="118">
                  <c:v>42415</c:v>
                </c:pt>
                <c:pt idx="119">
                  <c:v>42412</c:v>
                </c:pt>
                <c:pt idx="120">
                  <c:v>42411</c:v>
                </c:pt>
                <c:pt idx="121">
                  <c:v>42410</c:v>
                </c:pt>
                <c:pt idx="122">
                  <c:v>42409</c:v>
                </c:pt>
                <c:pt idx="123">
                  <c:v>42408</c:v>
                </c:pt>
                <c:pt idx="124">
                  <c:v>42405</c:v>
                </c:pt>
                <c:pt idx="125">
                  <c:v>42404</c:v>
                </c:pt>
                <c:pt idx="126">
                  <c:v>42403</c:v>
                </c:pt>
                <c:pt idx="127">
                  <c:v>42402</c:v>
                </c:pt>
              </c:numCache>
            </c:numRef>
          </c:cat>
          <c:val>
            <c:numRef>
              <c:f>'[Worksheet in M  80_Projects 20151127 - ODM Finarch 10. Model Validation Model Validation Document Summary.docx]1. Back-Test'!$J$4:$J$131</c:f>
              <c:numCache>
                <c:formatCode>_-* #,##0_-;\-* #,##0_-;_-* "-"??_-;_-@_-</c:formatCode>
                <c:ptCount val="128"/>
                <c:pt idx="0">
                  <c:v>15710831.954813302</c:v>
                </c:pt>
                <c:pt idx="1">
                  <c:v>15710831.954813302</c:v>
                </c:pt>
                <c:pt idx="2">
                  <c:v>15710831.954813302</c:v>
                </c:pt>
                <c:pt idx="3">
                  <c:v>15710831.954813302</c:v>
                </c:pt>
                <c:pt idx="4">
                  <c:v>15710831.954813302</c:v>
                </c:pt>
                <c:pt idx="5">
                  <c:v>15710831.954813302</c:v>
                </c:pt>
                <c:pt idx="6">
                  <c:v>15710831.954813302</c:v>
                </c:pt>
                <c:pt idx="7">
                  <c:v>15710831.954813302</c:v>
                </c:pt>
                <c:pt idx="8">
                  <c:v>15710831.954813302</c:v>
                </c:pt>
                <c:pt idx="9">
                  <c:v>15710831.954813302</c:v>
                </c:pt>
                <c:pt idx="10">
                  <c:v>15710831.954813302</c:v>
                </c:pt>
                <c:pt idx="11">
                  <c:v>15710831.954813302</c:v>
                </c:pt>
                <c:pt idx="12">
                  <c:v>15710831.954813302</c:v>
                </c:pt>
                <c:pt idx="13">
                  <c:v>15710831.954813302</c:v>
                </c:pt>
                <c:pt idx="14">
                  <c:v>15710831.954813302</c:v>
                </c:pt>
                <c:pt idx="15">
                  <c:v>15710831.954813302</c:v>
                </c:pt>
                <c:pt idx="16">
                  <c:v>15710831.954813302</c:v>
                </c:pt>
                <c:pt idx="17">
                  <c:v>15710831.954813302</c:v>
                </c:pt>
                <c:pt idx="18">
                  <c:v>15710831.954813302</c:v>
                </c:pt>
                <c:pt idx="19">
                  <c:v>15710831.954813302</c:v>
                </c:pt>
                <c:pt idx="20">
                  <c:v>15710831.954813302</c:v>
                </c:pt>
                <c:pt idx="21">
                  <c:v>14041790.504724</c:v>
                </c:pt>
                <c:pt idx="22">
                  <c:v>14041790.504724</c:v>
                </c:pt>
                <c:pt idx="23">
                  <c:v>14041790.504724</c:v>
                </c:pt>
                <c:pt idx="24">
                  <c:v>14041790.504724</c:v>
                </c:pt>
                <c:pt idx="25">
                  <c:v>14041790.504724</c:v>
                </c:pt>
                <c:pt idx="26">
                  <c:v>14041790.504724</c:v>
                </c:pt>
                <c:pt idx="27">
                  <c:v>14041790.504724</c:v>
                </c:pt>
                <c:pt idx="28">
                  <c:v>14041790.504724</c:v>
                </c:pt>
                <c:pt idx="29">
                  <c:v>14041790.504724</c:v>
                </c:pt>
                <c:pt idx="30">
                  <c:v>14041790.504724</c:v>
                </c:pt>
                <c:pt idx="31">
                  <c:v>14041790.504724</c:v>
                </c:pt>
                <c:pt idx="32">
                  <c:v>14041790.504724</c:v>
                </c:pt>
                <c:pt idx="33">
                  <c:v>14041790.504724</c:v>
                </c:pt>
                <c:pt idx="34">
                  <c:v>14041790.504724</c:v>
                </c:pt>
                <c:pt idx="35">
                  <c:v>14041790.504724</c:v>
                </c:pt>
                <c:pt idx="36">
                  <c:v>14041790.504724</c:v>
                </c:pt>
                <c:pt idx="37">
                  <c:v>14041790.504724</c:v>
                </c:pt>
                <c:pt idx="38">
                  <c:v>14041790.504724</c:v>
                </c:pt>
                <c:pt idx="39">
                  <c:v>14041790.504724</c:v>
                </c:pt>
                <c:pt idx="40">
                  <c:v>14041790.504724</c:v>
                </c:pt>
                <c:pt idx="41">
                  <c:v>14041790.504724</c:v>
                </c:pt>
                <c:pt idx="42">
                  <c:v>14041790.504724</c:v>
                </c:pt>
                <c:pt idx="43">
                  <c:v>14066101.4146719</c:v>
                </c:pt>
                <c:pt idx="44">
                  <c:v>14066101.4146719</c:v>
                </c:pt>
                <c:pt idx="45">
                  <c:v>14066101.4146719</c:v>
                </c:pt>
                <c:pt idx="46">
                  <c:v>14066101.4146719</c:v>
                </c:pt>
                <c:pt idx="47">
                  <c:v>14066101.4146719</c:v>
                </c:pt>
                <c:pt idx="48">
                  <c:v>14066101.4146719</c:v>
                </c:pt>
                <c:pt idx="49">
                  <c:v>14066101.4146719</c:v>
                </c:pt>
                <c:pt idx="50">
                  <c:v>14066101.4146719</c:v>
                </c:pt>
                <c:pt idx="51">
                  <c:v>14066101.4146719</c:v>
                </c:pt>
                <c:pt idx="52">
                  <c:v>14066101.4146719</c:v>
                </c:pt>
                <c:pt idx="53">
                  <c:v>14066101.4146719</c:v>
                </c:pt>
                <c:pt idx="54">
                  <c:v>14066101.4146719</c:v>
                </c:pt>
                <c:pt idx="55">
                  <c:v>14066101.4146719</c:v>
                </c:pt>
                <c:pt idx="56">
                  <c:v>14066101.4146719</c:v>
                </c:pt>
                <c:pt idx="57">
                  <c:v>14066101.4146719</c:v>
                </c:pt>
                <c:pt idx="58">
                  <c:v>14066101.4146719</c:v>
                </c:pt>
                <c:pt idx="59">
                  <c:v>14066101.4146719</c:v>
                </c:pt>
                <c:pt idx="60">
                  <c:v>14066101.4146719</c:v>
                </c:pt>
                <c:pt idx="61">
                  <c:v>14066101.4146719</c:v>
                </c:pt>
                <c:pt idx="62">
                  <c:v>14066101.4146719</c:v>
                </c:pt>
                <c:pt idx="63">
                  <c:v>14066101.4146719</c:v>
                </c:pt>
                <c:pt idx="64">
                  <c:v>13596001.719132502</c:v>
                </c:pt>
                <c:pt idx="65">
                  <c:v>13596001.719132502</c:v>
                </c:pt>
                <c:pt idx="66">
                  <c:v>13596001.719132502</c:v>
                </c:pt>
                <c:pt idx="67">
                  <c:v>13596001.719132502</c:v>
                </c:pt>
                <c:pt idx="68">
                  <c:v>13596001.719132502</c:v>
                </c:pt>
                <c:pt idx="69">
                  <c:v>13596001.719132502</c:v>
                </c:pt>
                <c:pt idx="70">
                  <c:v>13596001.719132502</c:v>
                </c:pt>
                <c:pt idx="71">
                  <c:v>13596001.719132502</c:v>
                </c:pt>
                <c:pt idx="72">
                  <c:v>13596001.719132502</c:v>
                </c:pt>
                <c:pt idx="73">
                  <c:v>13596001.719132502</c:v>
                </c:pt>
                <c:pt idx="74">
                  <c:v>13596001.719132502</c:v>
                </c:pt>
                <c:pt idx="75">
                  <c:v>13596001.719132502</c:v>
                </c:pt>
                <c:pt idx="76">
                  <c:v>13596001.719132502</c:v>
                </c:pt>
                <c:pt idx="77">
                  <c:v>13596001.719132502</c:v>
                </c:pt>
                <c:pt idx="78">
                  <c:v>13596001.719132502</c:v>
                </c:pt>
                <c:pt idx="79">
                  <c:v>13596001.719132502</c:v>
                </c:pt>
                <c:pt idx="80">
                  <c:v>13596001.719132502</c:v>
                </c:pt>
                <c:pt idx="81">
                  <c:v>13596001.719132502</c:v>
                </c:pt>
                <c:pt idx="82">
                  <c:v>13596001.719132502</c:v>
                </c:pt>
                <c:pt idx="83">
                  <c:v>13596001.719132502</c:v>
                </c:pt>
                <c:pt idx="84">
                  <c:v>13596001.719132502</c:v>
                </c:pt>
                <c:pt idx="85">
                  <c:v>14119378.786969298</c:v>
                </c:pt>
                <c:pt idx="86">
                  <c:v>14119378.786969298</c:v>
                </c:pt>
                <c:pt idx="87">
                  <c:v>14119378.786969298</c:v>
                </c:pt>
                <c:pt idx="88">
                  <c:v>14119378.786969298</c:v>
                </c:pt>
                <c:pt idx="89">
                  <c:v>14119378.786969298</c:v>
                </c:pt>
                <c:pt idx="90">
                  <c:v>14119378.786969298</c:v>
                </c:pt>
                <c:pt idx="91">
                  <c:v>14119378.786969298</c:v>
                </c:pt>
                <c:pt idx="92">
                  <c:v>14119378.786969298</c:v>
                </c:pt>
                <c:pt idx="93">
                  <c:v>14119378.786969298</c:v>
                </c:pt>
                <c:pt idx="94">
                  <c:v>14119378.786969298</c:v>
                </c:pt>
                <c:pt idx="95">
                  <c:v>14119378.786969298</c:v>
                </c:pt>
                <c:pt idx="96">
                  <c:v>14119378.786969298</c:v>
                </c:pt>
                <c:pt idx="97">
                  <c:v>14119378.786969298</c:v>
                </c:pt>
                <c:pt idx="98">
                  <c:v>14119378.786969298</c:v>
                </c:pt>
                <c:pt idx="99">
                  <c:v>14119378.786969298</c:v>
                </c:pt>
                <c:pt idx="100">
                  <c:v>14119378.786969298</c:v>
                </c:pt>
                <c:pt idx="101">
                  <c:v>14119378.786969298</c:v>
                </c:pt>
                <c:pt idx="102">
                  <c:v>14119378.786969298</c:v>
                </c:pt>
                <c:pt idx="103">
                  <c:v>14119378.786969298</c:v>
                </c:pt>
                <c:pt idx="104">
                  <c:v>14119378.786969298</c:v>
                </c:pt>
                <c:pt idx="105">
                  <c:v>14119378.786969298</c:v>
                </c:pt>
                <c:pt idx="106">
                  <c:v>14119378.786969298</c:v>
                </c:pt>
                <c:pt idx="107">
                  <c:v>14119378.786969298</c:v>
                </c:pt>
                <c:pt idx="108">
                  <c:v>14014877.716891399</c:v>
                </c:pt>
                <c:pt idx="109">
                  <c:v>14014877.716891399</c:v>
                </c:pt>
                <c:pt idx="110">
                  <c:v>14014877.716891399</c:v>
                </c:pt>
                <c:pt idx="111">
                  <c:v>14014877.716891399</c:v>
                </c:pt>
                <c:pt idx="112">
                  <c:v>14014877.716891399</c:v>
                </c:pt>
                <c:pt idx="113">
                  <c:v>14014877.716891399</c:v>
                </c:pt>
                <c:pt idx="114">
                  <c:v>14014877.716891399</c:v>
                </c:pt>
                <c:pt idx="115">
                  <c:v>14014877.716891399</c:v>
                </c:pt>
                <c:pt idx="116">
                  <c:v>14014877.716891399</c:v>
                </c:pt>
                <c:pt idx="117">
                  <c:v>14014877.716891399</c:v>
                </c:pt>
                <c:pt idx="118">
                  <c:v>14014877.716891399</c:v>
                </c:pt>
                <c:pt idx="119">
                  <c:v>14014877.716891399</c:v>
                </c:pt>
                <c:pt idx="120">
                  <c:v>14014877.716891399</c:v>
                </c:pt>
                <c:pt idx="121">
                  <c:v>14014877.716891399</c:v>
                </c:pt>
                <c:pt idx="122">
                  <c:v>14014877.716891399</c:v>
                </c:pt>
                <c:pt idx="123">
                  <c:v>14014877.716891399</c:v>
                </c:pt>
                <c:pt idx="124">
                  <c:v>14014877.716891399</c:v>
                </c:pt>
                <c:pt idx="125">
                  <c:v>14014877.716891399</c:v>
                </c:pt>
                <c:pt idx="126">
                  <c:v>14014877.716891399</c:v>
                </c:pt>
                <c:pt idx="127">
                  <c:v>14014877.716891399</c:v>
                </c:pt>
              </c:numCache>
            </c:numRef>
          </c:val>
          <c:smooth val="0"/>
        </c:ser>
        <c:dLbls>
          <c:showLegendKey val="0"/>
          <c:showVal val="0"/>
          <c:showCatName val="0"/>
          <c:showSerName val="0"/>
          <c:showPercent val="0"/>
          <c:showBubbleSize val="0"/>
        </c:dLbls>
        <c:marker val="1"/>
        <c:smooth val="0"/>
        <c:axId val="244525312"/>
        <c:axId val="244535296"/>
      </c:lineChart>
      <c:dateAx>
        <c:axId val="244525312"/>
        <c:scaling>
          <c:orientation val="minMax"/>
        </c:scaling>
        <c:delete val="0"/>
        <c:axPos val="b"/>
        <c:numFmt formatCode="m/d/yyyy" sourceLinked="1"/>
        <c:majorTickMark val="out"/>
        <c:minorTickMark val="none"/>
        <c:tickLblPos val="nextTo"/>
        <c:crossAx val="244535296"/>
        <c:crosses val="autoZero"/>
        <c:auto val="1"/>
        <c:lblOffset val="100"/>
        <c:baseTimeUnit val="days"/>
      </c:dateAx>
      <c:valAx>
        <c:axId val="244535296"/>
        <c:scaling>
          <c:orientation val="minMax"/>
        </c:scaling>
        <c:delete val="0"/>
        <c:axPos val="l"/>
        <c:majorGridlines/>
        <c:numFmt formatCode="_-* #,##0_-;\-* #,##0_-;_-* &quot;-&quot;??_-;_-@_-" sourceLinked="1"/>
        <c:majorTickMark val="out"/>
        <c:minorTickMark val="none"/>
        <c:tickLblPos val="nextTo"/>
        <c:crossAx val="244525312"/>
        <c:crosses val="autoZero"/>
        <c:crossBetween val="between"/>
      </c:valAx>
    </c:plotArea>
    <c:legend>
      <c:legendPos val="r"/>
      <c:layout/>
      <c:overlay val="0"/>
    </c:legend>
    <c:plotVisOnly val="1"/>
    <c:dispBlanksAs val="gap"/>
    <c:showDLblsOverMax val="0"/>
  </c:chart>
  <c:txPr>
    <a:bodyPr/>
    <a:lstStyle/>
    <a:p>
      <a:pPr>
        <a:defRPr sz="900" baseline="0">
          <a:latin typeface="Times New Roman"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LUXCON</a:t>
            </a:r>
          </a:p>
        </c:rich>
      </c:tx>
      <c:layout/>
      <c:overlay val="0"/>
    </c:title>
    <c:autoTitleDeleted val="0"/>
    <c:plotArea>
      <c:layout/>
      <c:lineChart>
        <c:grouping val="standard"/>
        <c:varyColors val="0"/>
        <c:ser>
          <c:idx val="0"/>
          <c:order val="0"/>
          <c:tx>
            <c:strRef>
              <c:f>'[Worksheet in M  80_Projects 20151127 - ODM Finarch 10. Model Validation Model Validation Document Summary.docx]1. Back-Test'!$M$3</c:f>
              <c:strCache>
                <c:ptCount val="1"/>
                <c:pt idx="0">
                  <c:v>End of Day</c:v>
                </c:pt>
              </c:strCache>
            </c:strRef>
          </c:tx>
          <c:marker>
            <c:symbol val="none"/>
          </c:marker>
          <c:cat>
            <c:numRef>
              <c:f>'[Worksheet in M  80_Projects 20151127 - ODM Finarch 10. Model Validation Model Validation Document Summary.docx]1. Back-Test'!$H$4:$H$124</c:f>
              <c:numCache>
                <c:formatCode>m/d/yyyy</c:formatCode>
                <c:ptCount val="121"/>
                <c:pt idx="0">
                  <c:v>42580</c:v>
                </c:pt>
                <c:pt idx="1">
                  <c:v>42579</c:v>
                </c:pt>
                <c:pt idx="2">
                  <c:v>42578</c:v>
                </c:pt>
                <c:pt idx="3">
                  <c:v>42577</c:v>
                </c:pt>
                <c:pt idx="4">
                  <c:v>42576</c:v>
                </c:pt>
                <c:pt idx="5">
                  <c:v>42573</c:v>
                </c:pt>
                <c:pt idx="6">
                  <c:v>42572</c:v>
                </c:pt>
                <c:pt idx="7">
                  <c:v>42571</c:v>
                </c:pt>
                <c:pt idx="8">
                  <c:v>42570</c:v>
                </c:pt>
                <c:pt idx="9">
                  <c:v>42569</c:v>
                </c:pt>
                <c:pt idx="10">
                  <c:v>42566</c:v>
                </c:pt>
                <c:pt idx="11">
                  <c:v>42565</c:v>
                </c:pt>
                <c:pt idx="12">
                  <c:v>42564</c:v>
                </c:pt>
                <c:pt idx="13">
                  <c:v>42563</c:v>
                </c:pt>
                <c:pt idx="14">
                  <c:v>42562</c:v>
                </c:pt>
                <c:pt idx="15">
                  <c:v>42559</c:v>
                </c:pt>
                <c:pt idx="16">
                  <c:v>42558</c:v>
                </c:pt>
                <c:pt idx="17">
                  <c:v>42557</c:v>
                </c:pt>
                <c:pt idx="18">
                  <c:v>42556</c:v>
                </c:pt>
                <c:pt idx="19">
                  <c:v>42555</c:v>
                </c:pt>
                <c:pt idx="20">
                  <c:v>42552</c:v>
                </c:pt>
                <c:pt idx="21">
                  <c:v>42551</c:v>
                </c:pt>
                <c:pt idx="22">
                  <c:v>42550</c:v>
                </c:pt>
                <c:pt idx="23">
                  <c:v>42549</c:v>
                </c:pt>
                <c:pt idx="24">
                  <c:v>42548</c:v>
                </c:pt>
                <c:pt idx="25">
                  <c:v>42545</c:v>
                </c:pt>
                <c:pt idx="26">
                  <c:v>42544</c:v>
                </c:pt>
                <c:pt idx="27">
                  <c:v>42543</c:v>
                </c:pt>
                <c:pt idx="28">
                  <c:v>42542</c:v>
                </c:pt>
                <c:pt idx="29">
                  <c:v>42541</c:v>
                </c:pt>
                <c:pt idx="30">
                  <c:v>42538</c:v>
                </c:pt>
                <c:pt idx="31">
                  <c:v>42537</c:v>
                </c:pt>
                <c:pt idx="32">
                  <c:v>42536</c:v>
                </c:pt>
                <c:pt idx="33">
                  <c:v>42535</c:v>
                </c:pt>
                <c:pt idx="34">
                  <c:v>42534</c:v>
                </c:pt>
                <c:pt idx="35">
                  <c:v>42531</c:v>
                </c:pt>
                <c:pt idx="36">
                  <c:v>42530</c:v>
                </c:pt>
                <c:pt idx="37">
                  <c:v>42529</c:v>
                </c:pt>
                <c:pt idx="38">
                  <c:v>42528</c:v>
                </c:pt>
                <c:pt idx="39">
                  <c:v>42527</c:v>
                </c:pt>
                <c:pt idx="40">
                  <c:v>42524</c:v>
                </c:pt>
                <c:pt idx="41">
                  <c:v>42523</c:v>
                </c:pt>
                <c:pt idx="42">
                  <c:v>42522</c:v>
                </c:pt>
                <c:pt idx="43">
                  <c:v>42521</c:v>
                </c:pt>
                <c:pt idx="44">
                  <c:v>42520</c:v>
                </c:pt>
                <c:pt idx="45">
                  <c:v>42517</c:v>
                </c:pt>
                <c:pt idx="46">
                  <c:v>42516</c:v>
                </c:pt>
                <c:pt idx="47">
                  <c:v>42515</c:v>
                </c:pt>
                <c:pt idx="48">
                  <c:v>42514</c:v>
                </c:pt>
                <c:pt idx="49">
                  <c:v>42513</c:v>
                </c:pt>
                <c:pt idx="50">
                  <c:v>42510</c:v>
                </c:pt>
                <c:pt idx="51">
                  <c:v>42509</c:v>
                </c:pt>
                <c:pt idx="52">
                  <c:v>42508</c:v>
                </c:pt>
                <c:pt idx="53">
                  <c:v>42507</c:v>
                </c:pt>
                <c:pt idx="54">
                  <c:v>42506</c:v>
                </c:pt>
                <c:pt idx="55">
                  <c:v>42503</c:v>
                </c:pt>
                <c:pt idx="56">
                  <c:v>42501</c:v>
                </c:pt>
                <c:pt idx="57">
                  <c:v>42500</c:v>
                </c:pt>
                <c:pt idx="58">
                  <c:v>42499</c:v>
                </c:pt>
                <c:pt idx="59">
                  <c:v>42496</c:v>
                </c:pt>
                <c:pt idx="60">
                  <c:v>42495</c:v>
                </c:pt>
                <c:pt idx="61">
                  <c:v>42494</c:v>
                </c:pt>
                <c:pt idx="62">
                  <c:v>42493</c:v>
                </c:pt>
                <c:pt idx="63">
                  <c:v>42492</c:v>
                </c:pt>
                <c:pt idx="64">
                  <c:v>42489</c:v>
                </c:pt>
                <c:pt idx="65">
                  <c:v>42488</c:v>
                </c:pt>
                <c:pt idx="66">
                  <c:v>42487</c:v>
                </c:pt>
                <c:pt idx="67">
                  <c:v>42486</c:v>
                </c:pt>
                <c:pt idx="68">
                  <c:v>42485</c:v>
                </c:pt>
                <c:pt idx="69">
                  <c:v>42482</c:v>
                </c:pt>
                <c:pt idx="70">
                  <c:v>42481</c:v>
                </c:pt>
                <c:pt idx="71">
                  <c:v>42480</c:v>
                </c:pt>
                <c:pt idx="72">
                  <c:v>42479</c:v>
                </c:pt>
                <c:pt idx="73">
                  <c:v>42478</c:v>
                </c:pt>
                <c:pt idx="74">
                  <c:v>42475</c:v>
                </c:pt>
                <c:pt idx="75">
                  <c:v>42474</c:v>
                </c:pt>
                <c:pt idx="76">
                  <c:v>42473</c:v>
                </c:pt>
                <c:pt idx="77">
                  <c:v>42472</c:v>
                </c:pt>
                <c:pt idx="78">
                  <c:v>42471</c:v>
                </c:pt>
                <c:pt idx="79">
                  <c:v>42468</c:v>
                </c:pt>
                <c:pt idx="80">
                  <c:v>42467</c:v>
                </c:pt>
                <c:pt idx="81">
                  <c:v>42466</c:v>
                </c:pt>
                <c:pt idx="82">
                  <c:v>42465</c:v>
                </c:pt>
                <c:pt idx="83">
                  <c:v>42464</c:v>
                </c:pt>
                <c:pt idx="84">
                  <c:v>42461</c:v>
                </c:pt>
                <c:pt idx="85">
                  <c:v>42460</c:v>
                </c:pt>
                <c:pt idx="86">
                  <c:v>42459</c:v>
                </c:pt>
                <c:pt idx="87">
                  <c:v>42458</c:v>
                </c:pt>
                <c:pt idx="88">
                  <c:v>42457</c:v>
                </c:pt>
                <c:pt idx="89">
                  <c:v>42454</c:v>
                </c:pt>
                <c:pt idx="90">
                  <c:v>42453</c:v>
                </c:pt>
                <c:pt idx="91">
                  <c:v>42452</c:v>
                </c:pt>
                <c:pt idx="92">
                  <c:v>42451</c:v>
                </c:pt>
                <c:pt idx="93">
                  <c:v>42450</c:v>
                </c:pt>
                <c:pt idx="94">
                  <c:v>42447</c:v>
                </c:pt>
                <c:pt idx="95">
                  <c:v>42446</c:v>
                </c:pt>
                <c:pt idx="96">
                  <c:v>42445</c:v>
                </c:pt>
                <c:pt idx="97">
                  <c:v>42444</c:v>
                </c:pt>
                <c:pt idx="98">
                  <c:v>42443</c:v>
                </c:pt>
                <c:pt idx="99">
                  <c:v>42440</c:v>
                </c:pt>
                <c:pt idx="100">
                  <c:v>42439</c:v>
                </c:pt>
                <c:pt idx="101">
                  <c:v>42438</c:v>
                </c:pt>
                <c:pt idx="102">
                  <c:v>42437</c:v>
                </c:pt>
                <c:pt idx="103">
                  <c:v>42436</c:v>
                </c:pt>
                <c:pt idx="104">
                  <c:v>42433</c:v>
                </c:pt>
                <c:pt idx="105">
                  <c:v>42432</c:v>
                </c:pt>
                <c:pt idx="106">
                  <c:v>42431</c:v>
                </c:pt>
                <c:pt idx="107">
                  <c:v>42430</c:v>
                </c:pt>
                <c:pt idx="108">
                  <c:v>42429</c:v>
                </c:pt>
                <c:pt idx="109">
                  <c:v>42426</c:v>
                </c:pt>
                <c:pt idx="110">
                  <c:v>42425</c:v>
                </c:pt>
                <c:pt idx="111">
                  <c:v>42424</c:v>
                </c:pt>
                <c:pt idx="112">
                  <c:v>42423</c:v>
                </c:pt>
                <c:pt idx="113">
                  <c:v>42422</c:v>
                </c:pt>
                <c:pt idx="114">
                  <c:v>42419</c:v>
                </c:pt>
                <c:pt idx="115">
                  <c:v>42418</c:v>
                </c:pt>
                <c:pt idx="116">
                  <c:v>42417</c:v>
                </c:pt>
                <c:pt idx="117">
                  <c:v>42416</c:v>
                </c:pt>
                <c:pt idx="118">
                  <c:v>42415</c:v>
                </c:pt>
                <c:pt idx="119">
                  <c:v>42412</c:v>
                </c:pt>
                <c:pt idx="120">
                  <c:v>42411</c:v>
                </c:pt>
              </c:numCache>
            </c:numRef>
          </c:cat>
          <c:val>
            <c:numRef>
              <c:f>'[Worksheet in M  80_Projects 20151127 - ODM Finarch 10. Model Validation Model Validation Document Summary.docx]1. Back-Test'!$M$4:$M$124</c:f>
              <c:numCache>
                <c:formatCode>_-* #,##0_-;\-* #,##0_-;_-* "-"??_-;_-@_-</c:formatCode>
                <c:ptCount val="121"/>
                <c:pt idx="0">
                  <c:v>4092794.0527550997</c:v>
                </c:pt>
                <c:pt idx="1">
                  <c:v>4059463.5944202999</c:v>
                </c:pt>
                <c:pt idx="2">
                  <c:v>4223672.1725599999</c:v>
                </c:pt>
                <c:pt idx="3">
                  <c:v>3961134.9947568998</c:v>
                </c:pt>
                <c:pt idx="4">
                  <c:v>4015201.681971</c:v>
                </c:pt>
                <c:pt idx="5">
                  <c:v>4251883.0738647999</c:v>
                </c:pt>
                <c:pt idx="6">
                  <c:v>3993488.6105402997</c:v>
                </c:pt>
                <c:pt idx="7">
                  <c:v>4174597.7363926</c:v>
                </c:pt>
                <c:pt idx="8">
                  <c:v>4323378.9759171996</c:v>
                </c:pt>
                <c:pt idx="9">
                  <c:v>3977394.5962236999</c:v>
                </c:pt>
                <c:pt idx="10">
                  <c:v>4102047.6820834</c:v>
                </c:pt>
                <c:pt idx="11">
                  <c:v>3801829.5444473</c:v>
                </c:pt>
                <c:pt idx="12">
                  <c:v>3971181.3983308002</c:v>
                </c:pt>
                <c:pt idx="13">
                  <c:v>3926685.5733727003</c:v>
                </c:pt>
                <c:pt idx="14">
                  <c:v>3966282.9812659002</c:v>
                </c:pt>
                <c:pt idx="15">
                  <c:v>4008809.6334868004</c:v>
                </c:pt>
                <c:pt idx="16">
                  <c:v>4163307.7745976001</c:v>
                </c:pt>
                <c:pt idx="17">
                  <c:v>4416863.2556337006</c:v>
                </c:pt>
                <c:pt idx="18">
                  <c:v>4146645.5490873</c:v>
                </c:pt>
                <c:pt idx="19">
                  <c:v>4101053.8156601</c:v>
                </c:pt>
                <c:pt idx="20">
                  <c:v>4049927.3061013999</c:v>
                </c:pt>
                <c:pt idx="21">
                  <c:v>4167986.7855958999</c:v>
                </c:pt>
                <c:pt idx="22">
                  <c:v>4108714.339346</c:v>
                </c:pt>
                <c:pt idx="23">
                  <c:v>4053892.0187343</c:v>
                </c:pt>
                <c:pt idx="24">
                  <c:v>3910473.0307723</c:v>
                </c:pt>
                <c:pt idx="25">
                  <c:v>3650366.3533899002</c:v>
                </c:pt>
                <c:pt idx="26">
                  <c:v>3518024.8371532997</c:v>
                </c:pt>
                <c:pt idx="27">
                  <c:v>3490579.3396430002</c:v>
                </c:pt>
                <c:pt idx="28">
                  <c:v>3581762.6200951999</c:v>
                </c:pt>
                <c:pt idx="29">
                  <c:v>3548174.6430184999</c:v>
                </c:pt>
                <c:pt idx="30">
                  <c:v>3506438.5225092</c:v>
                </c:pt>
                <c:pt idx="31">
                  <c:v>3520500.6578279999</c:v>
                </c:pt>
                <c:pt idx="32">
                  <c:v>3319433.4136898997</c:v>
                </c:pt>
                <c:pt idx="33">
                  <c:v>3205448.2872051001</c:v>
                </c:pt>
                <c:pt idx="34">
                  <c:v>3329835.0328507</c:v>
                </c:pt>
                <c:pt idx="35">
                  <c:v>3200882.5148099</c:v>
                </c:pt>
                <c:pt idx="36">
                  <c:v>3391267.0661760001</c:v>
                </c:pt>
                <c:pt idx="37">
                  <c:v>3202151.3844608003</c:v>
                </c:pt>
                <c:pt idx="38">
                  <c:v>3289629.0573958997</c:v>
                </c:pt>
                <c:pt idx="39">
                  <c:v>3304075.8015029998</c:v>
                </c:pt>
                <c:pt idx="40">
                  <c:v>3467012.4895707001</c:v>
                </c:pt>
                <c:pt idx="41">
                  <c:v>3780302.0797677999</c:v>
                </c:pt>
                <c:pt idx="42">
                  <c:v>3754061.7825007001</c:v>
                </c:pt>
                <c:pt idx="43">
                  <c:v>3703017.4524046998</c:v>
                </c:pt>
                <c:pt idx="44">
                  <c:v>4083940.4223039998</c:v>
                </c:pt>
                <c:pt idx="45">
                  <c:v>3886178.3231958998</c:v>
                </c:pt>
                <c:pt idx="46">
                  <c:v>3680388.4908018997</c:v>
                </c:pt>
                <c:pt idx="47">
                  <c:v>3787731.4201458003</c:v>
                </c:pt>
                <c:pt idx="48">
                  <c:v>3812730.7971917</c:v>
                </c:pt>
                <c:pt idx="49">
                  <c:v>3792082.1170079</c:v>
                </c:pt>
                <c:pt idx="50">
                  <c:v>3777747.8205447001</c:v>
                </c:pt>
                <c:pt idx="51">
                  <c:v>3602014.3851506999</c:v>
                </c:pt>
                <c:pt idx="52">
                  <c:v>3273502.4166442999</c:v>
                </c:pt>
                <c:pt idx="53">
                  <c:v>3216738.7768965997</c:v>
                </c:pt>
                <c:pt idx="54">
                  <c:v>3251706.7134234998</c:v>
                </c:pt>
                <c:pt idx="55">
                  <c:v>3696014.235045</c:v>
                </c:pt>
                <c:pt idx="56">
                  <c:v>3712985.5924841999</c:v>
                </c:pt>
                <c:pt idx="57">
                  <c:v>3633910.6129415999</c:v>
                </c:pt>
                <c:pt idx="58">
                  <c:v>3755042.4731911002</c:v>
                </c:pt>
                <c:pt idx="59">
                  <c:v>3870602.289874</c:v>
                </c:pt>
                <c:pt idx="60">
                  <c:v>3700861.1563316002</c:v>
                </c:pt>
                <c:pt idx="61">
                  <c:v>3558757.8671781998</c:v>
                </c:pt>
                <c:pt idx="62">
                  <c:v>3309328.6851681001</c:v>
                </c:pt>
                <c:pt idx="63">
                  <c:v>3734910.5043764999</c:v>
                </c:pt>
                <c:pt idx="64">
                  <c:v>3870463.0488463002</c:v>
                </c:pt>
                <c:pt idx="65">
                  <c:v>3474976.1802483001</c:v>
                </c:pt>
                <c:pt idx="66">
                  <c:v>3412822.3765472998</c:v>
                </c:pt>
                <c:pt idx="67">
                  <c:v>3462173.2908707</c:v>
                </c:pt>
                <c:pt idx="68">
                  <c:v>3247069.4161522002</c:v>
                </c:pt>
                <c:pt idx="69">
                  <c:v>3295931.0523866001</c:v>
                </c:pt>
                <c:pt idx="70">
                  <c:v>2704768.6546183</c:v>
                </c:pt>
                <c:pt idx="71">
                  <c:v>2721208.0893353</c:v>
                </c:pt>
                <c:pt idx="72">
                  <c:v>3269809.3383948002</c:v>
                </c:pt>
                <c:pt idx="73">
                  <c:v>3540624.0354168001</c:v>
                </c:pt>
                <c:pt idx="74">
                  <c:v>3485803.2908986001</c:v>
                </c:pt>
                <c:pt idx="75">
                  <c:v>3000429.3245832999</c:v>
                </c:pt>
                <c:pt idx="76">
                  <c:v>2916982.0442559998</c:v>
                </c:pt>
                <c:pt idx="77">
                  <c:v>2927872.8969555004</c:v>
                </c:pt>
                <c:pt idx="78">
                  <c:v>2892529.0307633001</c:v>
                </c:pt>
                <c:pt idx="79">
                  <c:v>2919707.4966341001</c:v>
                </c:pt>
                <c:pt idx="80">
                  <c:v>2899920.6933133001</c:v>
                </c:pt>
                <c:pt idx="81">
                  <c:v>3108723.0646213004</c:v>
                </c:pt>
                <c:pt idx="82">
                  <c:v>2949185.4845651002</c:v>
                </c:pt>
                <c:pt idx="83">
                  <c:v>3088244.8667465001</c:v>
                </c:pt>
                <c:pt idx="84">
                  <c:v>3161417.5410849</c:v>
                </c:pt>
                <c:pt idx="85">
                  <c:v>3191729.9330242001</c:v>
                </c:pt>
                <c:pt idx="86">
                  <c:v>2940422.4991517002</c:v>
                </c:pt>
                <c:pt idx="87">
                  <c:v>2943696.1889271997</c:v>
                </c:pt>
                <c:pt idx="88">
                  <c:v>3117076.5409949003</c:v>
                </c:pt>
                <c:pt idx="89">
                  <c:v>3187733.9528629999</c:v>
                </c:pt>
                <c:pt idx="90">
                  <c:v>3166179.8071532003</c:v>
                </c:pt>
                <c:pt idx="91">
                  <c:v>3106294.9174738997</c:v>
                </c:pt>
                <c:pt idx="92">
                  <c:v>3096143.5398116997</c:v>
                </c:pt>
                <c:pt idx="93">
                  <c:v>3254583.1567889</c:v>
                </c:pt>
                <c:pt idx="94">
                  <c:v>3108436.6458174</c:v>
                </c:pt>
                <c:pt idx="95">
                  <c:v>3159325.7198975002</c:v>
                </c:pt>
                <c:pt idx="96">
                  <c:v>3081864.4056450999</c:v>
                </c:pt>
                <c:pt idx="97">
                  <c:v>3132948.0751573001</c:v>
                </c:pt>
                <c:pt idx="98">
                  <c:v>3547370.4903747002</c:v>
                </c:pt>
                <c:pt idx="99">
                  <c:v>3892037.8824194004</c:v>
                </c:pt>
                <c:pt idx="100">
                  <c:v>3958793.3373551997</c:v>
                </c:pt>
                <c:pt idx="101">
                  <c:v>3216880.4974684999</c:v>
                </c:pt>
                <c:pt idx="102">
                  <c:v>3312243.5285121002</c:v>
                </c:pt>
                <c:pt idx="103">
                  <c:v>3349507.1150549999</c:v>
                </c:pt>
                <c:pt idx="104">
                  <c:v>3265548.8654531003</c:v>
                </c:pt>
                <c:pt idx="105">
                  <c:v>3194084.8918701001</c:v>
                </c:pt>
                <c:pt idx="106">
                  <c:v>3290873.4287272003</c:v>
                </c:pt>
                <c:pt idx="107">
                  <c:v>3265487.4924495001</c:v>
                </c:pt>
                <c:pt idx="108">
                  <c:v>3337535.2019452001</c:v>
                </c:pt>
                <c:pt idx="109">
                  <c:v>3231892.1819636999</c:v>
                </c:pt>
                <c:pt idx="110">
                  <c:v>3182985.3856472997</c:v>
                </c:pt>
                <c:pt idx="111">
                  <c:v>3003661.7245433996</c:v>
                </c:pt>
                <c:pt idx="112">
                  <c:v>3299431.4019452999</c:v>
                </c:pt>
                <c:pt idx="113">
                  <c:v>3540909.3563878997</c:v>
                </c:pt>
                <c:pt idx="114">
                  <c:v>3556265.4090463999</c:v>
                </c:pt>
                <c:pt idx="115">
                  <c:v>3574287.2919912999</c:v>
                </c:pt>
                <c:pt idx="116">
                  <c:v>3189342.5988278999</c:v>
                </c:pt>
                <c:pt idx="117">
                  <c:v>3233514.9462711001</c:v>
                </c:pt>
                <c:pt idx="118">
                  <c:v>3307774.6441817004</c:v>
                </c:pt>
                <c:pt idx="119">
                  <c:v>3156546.6494243997</c:v>
                </c:pt>
                <c:pt idx="120">
                  <c:v>3328787.9495995003</c:v>
                </c:pt>
              </c:numCache>
            </c:numRef>
          </c:val>
          <c:smooth val="0"/>
        </c:ser>
        <c:ser>
          <c:idx val="1"/>
          <c:order val="1"/>
          <c:tx>
            <c:strRef>
              <c:f>'[Worksheet in M  80_Projects 20151127 - ODM Finarch 10. Model Validation Model Validation Document Summary.docx]1. Back-Test'!$N$3</c:f>
              <c:strCache>
                <c:ptCount val="1"/>
                <c:pt idx="0">
                  <c:v>Core Deposit</c:v>
                </c:pt>
              </c:strCache>
            </c:strRef>
          </c:tx>
          <c:marker>
            <c:symbol val="none"/>
          </c:marker>
          <c:cat>
            <c:numRef>
              <c:f>'[Worksheet in M  80_Projects 20151127 - ODM Finarch 10. Model Validation Model Validation Document Summary.docx]1. Back-Test'!$H$4:$H$124</c:f>
              <c:numCache>
                <c:formatCode>m/d/yyyy</c:formatCode>
                <c:ptCount val="121"/>
                <c:pt idx="0">
                  <c:v>42580</c:v>
                </c:pt>
                <c:pt idx="1">
                  <c:v>42579</c:v>
                </c:pt>
                <c:pt idx="2">
                  <c:v>42578</c:v>
                </c:pt>
                <c:pt idx="3">
                  <c:v>42577</c:v>
                </c:pt>
                <c:pt idx="4">
                  <c:v>42576</c:v>
                </c:pt>
                <c:pt idx="5">
                  <c:v>42573</c:v>
                </c:pt>
                <c:pt idx="6">
                  <c:v>42572</c:v>
                </c:pt>
                <c:pt idx="7">
                  <c:v>42571</c:v>
                </c:pt>
                <c:pt idx="8">
                  <c:v>42570</c:v>
                </c:pt>
                <c:pt idx="9">
                  <c:v>42569</c:v>
                </c:pt>
                <c:pt idx="10">
                  <c:v>42566</c:v>
                </c:pt>
                <c:pt idx="11">
                  <c:v>42565</c:v>
                </c:pt>
                <c:pt idx="12">
                  <c:v>42564</c:v>
                </c:pt>
                <c:pt idx="13">
                  <c:v>42563</c:v>
                </c:pt>
                <c:pt idx="14">
                  <c:v>42562</c:v>
                </c:pt>
                <c:pt idx="15">
                  <c:v>42559</c:v>
                </c:pt>
                <c:pt idx="16">
                  <c:v>42558</c:v>
                </c:pt>
                <c:pt idx="17">
                  <c:v>42557</c:v>
                </c:pt>
                <c:pt idx="18">
                  <c:v>42556</c:v>
                </c:pt>
                <c:pt idx="19">
                  <c:v>42555</c:v>
                </c:pt>
                <c:pt idx="20">
                  <c:v>42552</c:v>
                </c:pt>
                <c:pt idx="21">
                  <c:v>42551</c:v>
                </c:pt>
                <c:pt idx="22">
                  <c:v>42550</c:v>
                </c:pt>
                <c:pt idx="23">
                  <c:v>42549</c:v>
                </c:pt>
                <c:pt idx="24">
                  <c:v>42548</c:v>
                </c:pt>
                <c:pt idx="25">
                  <c:v>42545</c:v>
                </c:pt>
                <c:pt idx="26">
                  <c:v>42544</c:v>
                </c:pt>
                <c:pt idx="27">
                  <c:v>42543</c:v>
                </c:pt>
                <c:pt idx="28">
                  <c:v>42542</c:v>
                </c:pt>
                <c:pt idx="29">
                  <c:v>42541</c:v>
                </c:pt>
                <c:pt idx="30">
                  <c:v>42538</c:v>
                </c:pt>
                <c:pt idx="31">
                  <c:v>42537</c:v>
                </c:pt>
                <c:pt idx="32">
                  <c:v>42536</c:v>
                </c:pt>
                <c:pt idx="33">
                  <c:v>42535</c:v>
                </c:pt>
                <c:pt idx="34">
                  <c:v>42534</c:v>
                </c:pt>
                <c:pt idx="35">
                  <c:v>42531</c:v>
                </c:pt>
                <c:pt idx="36">
                  <c:v>42530</c:v>
                </c:pt>
                <c:pt idx="37">
                  <c:v>42529</c:v>
                </c:pt>
                <c:pt idx="38">
                  <c:v>42528</c:v>
                </c:pt>
                <c:pt idx="39">
                  <c:v>42527</c:v>
                </c:pt>
                <c:pt idx="40">
                  <c:v>42524</c:v>
                </c:pt>
                <c:pt idx="41">
                  <c:v>42523</c:v>
                </c:pt>
                <c:pt idx="42">
                  <c:v>42522</c:v>
                </c:pt>
                <c:pt idx="43">
                  <c:v>42521</c:v>
                </c:pt>
                <c:pt idx="44">
                  <c:v>42520</c:v>
                </c:pt>
                <c:pt idx="45">
                  <c:v>42517</c:v>
                </c:pt>
                <c:pt idx="46">
                  <c:v>42516</c:v>
                </c:pt>
                <c:pt idx="47">
                  <c:v>42515</c:v>
                </c:pt>
                <c:pt idx="48">
                  <c:v>42514</c:v>
                </c:pt>
                <c:pt idx="49">
                  <c:v>42513</c:v>
                </c:pt>
                <c:pt idx="50">
                  <c:v>42510</c:v>
                </c:pt>
                <c:pt idx="51">
                  <c:v>42509</c:v>
                </c:pt>
                <c:pt idx="52">
                  <c:v>42508</c:v>
                </c:pt>
                <c:pt idx="53">
                  <c:v>42507</c:v>
                </c:pt>
                <c:pt idx="54">
                  <c:v>42506</c:v>
                </c:pt>
                <c:pt idx="55">
                  <c:v>42503</c:v>
                </c:pt>
                <c:pt idx="56">
                  <c:v>42501</c:v>
                </c:pt>
                <c:pt idx="57">
                  <c:v>42500</c:v>
                </c:pt>
                <c:pt idx="58">
                  <c:v>42499</c:v>
                </c:pt>
                <c:pt idx="59">
                  <c:v>42496</c:v>
                </c:pt>
                <c:pt idx="60">
                  <c:v>42495</c:v>
                </c:pt>
                <c:pt idx="61">
                  <c:v>42494</c:v>
                </c:pt>
                <c:pt idx="62">
                  <c:v>42493</c:v>
                </c:pt>
                <c:pt idx="63">
                  <c:v>42492</c:v>
                </c:pt>
                <c:pt idx="64">
                  <c:v>42489</c:v>
                </c:pt>
                <c:pt idx="65">
                  <c:v>42488</c:v>
                </c:pt>
                <c:pt idx="66">
                  <c:v>42487</c:v>
                </c:pt>
                <c:pt idx="67">
                  <c:v>42486</c:v>
                </c:pt>
                <c:pt idx="68">
                  <c:v>42485</c:v>
                </c:pt>
                <c:pt idx="69">
                  <c:v>42482</c:v>
                </c:pt>
                <c:pt idx="70">
                  <c:v>42481</c:v>
                </c:pt>
                <c:pt idx="71">
                  <c:v>42480</c:v>
                </c:pt>
                <c:pt idx="72">
                  <c:v>42479</c:v>
                </c:pt>
                <c:pt idx="73">
                  <c:v>42478</c:v>
                </c:pt>
                <c:pt idx="74">
                  <c:v>42475</c:v>
                </c:pt>
                <c:pt idx="75">
                  <c:v>42474</c:v>
                </c:pt>
                <c:pt idx="76">
                  <c:v>42473</c:v>
                </c:pt>
                <c:pt idx="77">
                  <c:v>42472</c:v>
                </c:pt>
                <c:pt idx="78">
                  <c:v>42471</c:v>
                </c:pt>
                <c:pt idx="79">
                  <c:v>42468</c:v>
                </c:pt>
                <c:pt idx="80">
                  <c:v>42467</c:v>
                </c:pt>
                <c:pt idx="81">
                  <c:v>42466</c:v>
                </c:pt>
                <c:pt idx="82">
                  <c:v>42465</c:v>
                </c:pt>
                <c:pt idx="83">
                  <c:v>42464</c:v>
                </c:pt>
                <c:pt idx="84">
                  <c:v>42461</c:v>
                </c:pt>
                <c:pt idx="85">
                  <c:v>42460</c:v>
                </c:pt>
                <c:pt idx="86">
                  <c:v>42459</c:v>
                </c:pt>
                <c:pt idx="87">
                  <c:v>42458</c:v>
                </c:pt>
                <c:pt idx="88">
                  <c:v>42457</c:v>
                </c:pt>
                <c:pt idx="89">
                  <c:v>42454</c:v>
                </c:pt>
                <c:pt idx="90">
                  <c:v>42453</c:v>
                </c:pt>
                <c:pt idx="91">
                  <c:v>42452</c:v>
                </c:pt>
                <c:pt idx="92">
                  <c:v>42451</c:v>
                </c:pt>
                <c:pt idx="93">
                  <c:v>42450</c:v>
                </c:pt>
                <c:pt idx="94">
                  <c:v>42447</c:v>
                </c:pt>
                <c:pt idx="95">
                  <c:v>42446</c:v>
                </c:pt>
                <c:pt idx="96">
                  <c:v>42445</c:v>
                </c:pt>
                <c:pt idx="97">
                  <c:v>42444</c:v>
                </c:pt>
                <c:pt idx="98">
                  <c:v>42443</c:v>
                </c:pt>
                <c:pt idx="99">
                  <c:v>42440</c:v>
                </c:pt>
                <c:pt idx="100">
                  <c:v>42439</c:v>
                </c:pt>
                <c:pt idx="101">
                  <c:v>42438</c:v>
                </c:pt>
                <c:pt idx="102">
                  <c:v>42437</c:v>
                </c:pt>
                <c:pt idx="103">
                  <c:v>42436</c:v>
                </c:pt>
                <c:pt idx="104">
                  <c:v>42433</c:v>
                </c:pt>
                <c:pt idx="105">
                  <c:v>42432</c:v>
                </c:pt>
                <c:pt idx="106">
                  <c:v>42431</c:v>
                </c:pt>
                <c:pt idx="107">
                  <c:v>42430</c:v>
                </c:pt>
                <c:pt idx="108">
                  <c:v>42429</c:v>
                </c:pt>
                <c:pt idx="109">
                  <c:v>42426</c:v>
                </c:pt>
                <c:pt idx="110">
                  <c:v>42425</c:v>
                </c:pt>
                <c:pt idx="111">
                  <c:v>42424</c:v>
                </c:pt>
                <c:pt idx="112">
                  <c:v>42423</c:v>
                </c:pt>
                <c:pt idx="113">
                  <c:v>42422</c:v>
                </c:pt>
                <c:pt idx="114">
                  <c:v>42419</c:v>
                </c:pt>
                <c:pt idx="115">
                  <c:v>42418</c:v>
                </c:pt>
                <c:pt idx="116">
                  <c:v>42417</c:v>
                </c:pt>
                <c:pt idx="117">
                  <c:v>42416</c:v>
                </c:pt>
                <c:pt idx="118">
                  <c:v>42415</c:v>
                </c:pt>
                <c:pt idx="119">
                  <c:v>42412</c:v>
                </c:pt>
                <c:pt idx="120">
                  <c:v>42411</c:v>
                </c:pt>
              </c:numCache>
            </c:numRef>
          </c:cat>
          <c:val>
            <c:numRef>
              <c:f>'[Worksheet in M  80_Projects 20151127 - ODM Finarch 10. Model Validation Model Validation Document Summary.docx]1. Back-Test'!$N$4:$N$124</c:f>
              <c:numCache>
                <c:formatCode>_-* #,##0_-;\-* #,##0_-;_-* "-"??_-;_-@_-</c:formatCode>
                <c:ptCount val="121"/>
                <c:pt idx="0">
                  <c:v>3778734.5955324001</c:v>
                </c:pt>
                <c:pt idx="1">
                  <c:v>3778734.5955324001</c:v>
                </c:pt>
                <c:pt idx="2">
                  <c:v>3778734.5955324001</c:v>
                </c:pt>
                <c:pt idx="3">
                  <c:v>3778734.5955324001</c:v>
                </c:pt>
                <c:pt idx="4">
                  <c:v>3778734.5955324001</c:v>
                </c:pt>
                <c:pt idx="5">
                  <c:v>3778734.5955324001</c:v>
                </c:pt>
                <c:pt idx="6">
                  <c:v>3778734.5955324001</c:v>
                </c:pt>
                <c:pt idx="7">
                  <c:v>3778734.5955324001</c:v>
                </c:pt>
                <c:pt idx="8">
                  <c:v>3778734.5955324001</c:v>
                </c:pt>
                <c:pt idx="9">
                  <c:v>3778734.5955324001</c:v>
                </c:pt>
                <c:pt idx="10">
                  <c:v>3778734.5955324001</c:v>
                </c:pt>
                <c:pt idx="11">
                  <c:v>3778734.5955324001</c:v>
                </c:pt>
                <c:pt idx="12">
                  <c:v>3778734.5955324001</c:v>
                </c:pt>
                <c:pt idx="13">
                  <c:v>3778734.5955324001</c:v>
                </c:pt>
                <c:pt idx="14">
                  <c:v>3778734.5955324001</c:v>
                </c:pt>
                <c:pt idx="15">
                  <c:v>3778734.5955324001</c:v>
                </c:pt>
                <c:pt idx="16">
                  <c:v>3778734.5955324001</c:v>
                </c:pt>
                <c:pt idx="17">
                  <c:v>3778734.5955324001</c:v>
                </c:pt>
                <c:pt idx="18">
                  <c:v>3778734.5955324001</c:v>
                </c:pt>
                <c:pt idx="19">
                  <c:v>3778734.5955324001</c:v>
                </c:pt>
                <c:pt idx="20">
                  <c:v>3778734.5955324001</c:v>
                </c:pt>
                <c:pt idx="21">
                  <c:v>3214058.2132852003</c:v>
                </c:pt>
                <c:pt idx="22">
                  <c:v>3214058.2132852003</c:v>
                </c:pt>
                <c:pt idx="23">
                  <c:v>3214058.2132852003</c:v>
                </c:pt>
                <c:pt idx="24">
                  <c:v>3214058.2132852003</c:v>
                </c:pt>
                <c:pt idx="25">
                  <c:v>3214058.2132852003</c:v>
                </c:pt>
                <c:pt idx="26">
                  <c:v>3214058.2132852003</c:v>
                </c:pt>
                <c:pt idx="27">
                  <c:v>3214058.2132852003</c:v>
                </c:pt>
                <c:pt idx="28">
                  <c:v>3214058.2132852003</c:v>
                </c:pt>
                <c:pt idx="29">
                  <c:v>3214058.2132852003</c:v>
                </c:pt>
                <c:pt idx="30">
                  <c:v>3214058.2132852003</c:v>
                </c:pt>
                <c:pt idx="31">
                  <c:v>3214058.2132852003</c:v>
                </c:pt>
                <c:pt idx="32">
                  <c:v>3214058.2132852003</c:v>
                </c:pt>
                <c:pt idx="33">
                  <c:v>3214058.2132852003</c:v>
                </c:pt>
                <c:pt idx="34">
                  <c:v>3214058.2132852003</c:v>
                </c:pt>
                <c:pt idx="35">
                  <c:v>3214058.2132852003</c:v>
                </c:pt>
                <c:pt idx="36">
                  <c:v>3214058.2132852003</c:v>
                </c:pt>
                <c:pt idx="37">
                  <c:v>3214058.2132852003</c:v>
                </c:pt>
                <c:pt idx="38">
                  <c:v>3214058.2132852003</c:v>
                </c:pt>
                <c:pt idx="39">
                  <c:v>3214058.2132852003</c:v>
                </c:pt>
                <c:pt idx="40">
                  <c:v>3214058.2132852003</c:v>
                </c:pt>
                <c:pt idx="41">
                  <c:v>3214058.2132852003</c:v>
                </c:pt>
                <c:pt idx="42">
                  <c:v>3214058.2132852003</c:v>
                </c:pt>
                <c:pt idx="43">
                  <c:v>3327073.0096505</c:v>
                </c:pt>
                <c:pt idx="44">
                  <c:v>3327073.0096505</c:v>
                </c:pt>
                <c:pt idx="45">
                  <c:v>3327073.0096505</c:v>
                </c:pt>
                <c:pt idx="46">
                  <c:v>3327073.0096505</c:v>
                </c:pt>
                <c:pt idx="47">
                  <c:v>3327073.0096505</c:v>
                </c:pt>
                <c:pt idx="48">
                  <c:v>3327073.0096505</c:v>
                </c:pt>
                <c:pt idx="49">
                  <c:v>3327073.0096505</c:v>
                </c:pt>
                <c:pt idx="50">
                  <c:v>3327073.0096505</c:v>
                </c:pt>
                <c:pt idx="51">
                  <c:v>3327073.0096505</c:v>
                </c:pt>
                <c:pt idx="52">
                  <c:v>3327073.0096505</c:v>
                </c:pt>
                <c:pt idx="53">
                  <c:v>3327073.0096505</c:v>
                </c:pt>
                <c:pt idx="54">
                  <c:v>3327073.0096505</c:v>
                </c:pt>
                <c:pt idx="55">
                  <c:v>3327073.0096505</c:v>
                </c:pt>
                <c:pt idx="56">
                  <c:v>3327073.0096505</c:v>
                </c:pt>
                <c:pt idx="57">
                  <c:v>3327073.0096505</c:v>
                </c:pt>
                <c:pt idx="58">
                  <c:v>3327073.0096505</c:v>
                </c:pt>
                <c:pt idx="59">
                  <c:v>3327073.0096505</c:v>
                </c:pt>
                <c:pt idx="60">
                  <c:v>3327073.0096505</c:v>
                </c:pt>
                <c:pt idx="61">
                  <c:v>3327073.0096505</c:v>
                </c:pt>
                <c:pt idx="62">
                  <c:v>3327073.0096505</c:v>
                </c:pt>
                <c:pt idx="63">
                  <c:v>3327073.0096505</c:v>
                </c:pt>
                <c:pt idx="64">
                  <c:v>2887860.1092734998</c:v>
                </c:pt>
                <c:pt idx="65">
                  <c:v>2887860.1092734998</c:v>
                </c:pt>
                <c:pt idx="66">
                  <c:v>2887860.1092734998</c:v>
                </c:pt>
                <c:pt idx="67">
                  <c:v>2887860.1092734998</c:v>
                </c:pt>
                <c:pt idx="68">
                  <c:v>2887860.1092734998</c:v>
                </c:pt>
                <c:pt idx="69">
                  <c:v>2887860.1092734998</c:v>
                </c:pt>
                <c:pt idx="70">
                  <c:v>2887860.1092734998</c:v>
                </c:pt>
                <c:pt idx="71">
                  <c:v>2887860.1092734998</c:v>
                </c:pt>
                <c:pt idx="72">
                  <c:v>2887860.1092734998</c:v>
                </c:pt>
                <c:pt idx="73">
                  <c:v>2887860.1092734998</c:v>
                </c:pt>
                <c:pt idx="74">
                  <c:v>2887860.1092734998</c:v>
                </c:pt>
                <c:pt idx="75">
                  <c:v>2887860.1092734998</c:v>
                </c:pt>
                <c:pt idx="76">
                  <c:v>2887860.1092734998</c:v>
                </c:pt>
                <c:pt idx="77">
                  <c:v>2887860.1092734998</c:v>
                </c:pt>
                <c:pt idx="78">
                  <c:v>2887860.1092734998</c:v>
                </c:pt>
                <c:pt idx="79">
                  <c:v>2887860.1092734998</c:v>
                </c:pt>
                <c:pt idx="80">
                  <c:v>2887860.1092734998</c:v>
                </c:pt>
                <c:pt idx="81">
                  <c:v>2887860.1092734998</c:v>
                </c:pt>
                <c:pt idx="82">
                  <c:v>2887860.1092734998</c:v>
                </c:pt>
                <c:pt idx="83">
                  <c:v>2887860.1092734998</c:v>
                </c:pt>
                <c:pt idx="84">
                  <c:v>2887860.1092734998</c:v>
                </c:pt>
                <c:pt idx="85">
                  <c:v>2969958.2025891999</c:v>
                </c:pt>
                <c:pt idx="86">
                  <c:v>2969958.2025891999</c:v>
                </c:pt>
                <c:pt idx="87">
                  <c:v>2969958.2025891999</c:v>
                </c:pt>
                <c:pt idx="88">
                  <c:v>2969958.2025891999</c:v>
                </c:pt>
                <c:pt idx="89">
                  <c:v>2969958.2025891999</c:v>
                </c:pt>
                <c:pt idx="90">
                  <c:v>2969958.2025891999</c:v>
                </c:pt>
                <c:pt idx="91">
                  <c:v>2969958.2025891999</c:v>
                </c:pt>
                <c:pt idx="92">
                  <c:v>2969958.2025891999</c:v>
                </c:pt>
                <c:pt idx="93">
                  <c:v>2969958.2025891999</c:v>
                </c:pt>
                <c:pt idx="94">
                  <c:v>2969958.2025891999</c:v>
                </c:pt>
                <c:pt idx="95">
                  <c:v>2969958.2025891999</c:v>
                </c:pt>
                <c:pt idx="96">
                  <c:v>2969958.2025891999</c:v>
                </c:pt>
                <c:pt idx="97">
                  <c:v>2969958.2025891999</c:v>
                </c:pt>
                <c:pt idx="98">
                  <c:v>2969958.2025891999</c:v>
                </c:pt>
                <c:pt idx="99">
                  <c:v>2969958.2025891999</c:v>
                </c:pt>
                <c:pt idx="100">
                  <c:v>2969958.2025891999</c:v>
                </c:pt>
                <c:pt idx="101">
                  <c:v>2969958.2025891999</c:v>
                </c:pt>
                <c:pt idx="102">
                  <c:v>2969958.2025891999</c:v>
                </c:pt>
                <c:pt idx="103">
                  <c:v>2969958.2025891999</c:v>
                </c:pt>
                <c:pt idx="104">
                  <c:v>2969958.2025891999</c:v>
                </c:pt>
                <c:pt idx="105">
                  <c:v>2969958.2025891999</c:v>
                </c:pt>
                <c:pt idx="106">
                  <c:v>2969958.2025891999</c:v>
                </c:pt>
                <c:pt idx="107">
                  <c:v>2969958.2025891999</c:v>
                </c:pt>
                <c:pt idx="108">
                  <c:v>2841726.7069138</c:v>
                </c:pt>
                <c:pt idx="109">
                  <c:v>2841726.7069138</c:v>
                </c:pt>
                <c:pt idx="110">
                  <c:v>2841726.7069138</c:v>
                </c:pt>
                <c:pt idx="111">
                  <c:v>2841726.7069138</c:v>
                </c:pt>
                <c:pt idx="112">
                  <c:v>2841726.7069138</c:v>
                </c:pt>
                <c:pt idx="113">
                  <c:v>2841726.7069138</c:v>
                </c:pt>
                <c:pt idx="114">
                  <c:v>2841726.7069138</c:v>
                </c:pt>
                <c:pt idx="115">
                  <c:v>2841726.7069138</c:v>
                </c:pt>
                <c:pt idx="116">
                  <c:v>2841726.7069138</c:v>
                </c:pt>
                <c:pt idx="117">
                  <c:v>2841726.7069138</c:v>
                </c:pt>
                <c:pt idx="118">
                  <c:v>2841726.7069138</c:v>
                </c:pt>
                <c:pt idx="119">
                  <c:v>2841726.7069138</c:v>
                </c:pt>
                <c:pt idx="120">
                  <c:v>2841726.7069138</c:v>
                </c:pt>
              </c:numCache>
            </c:numRef>
          </c:val>
          <c:smooth val="0"/>
        </c:ser>
        <c:dLbls>
          <c:showLegendKey val="0"/>
          <c:showVal val="0"/>
          <c:showCatName val="0"/>
          <c:showSerName val="0"/>
          <c:showPercent val="0"/>
          <c:showBubbleSize val="0"/>
        </c:dLbls>
        <c:marker val="1"/>
        <c:smooth val="0"/>
        <c:axId val="244544256"/>
        <c:axId val="244545792"/>
      </c:lineChart>
      <c:dateAx>
        <c:axId val="244544256"/>
        <c:scaling>
          <c:orientation val="minMax"/>
        </c:scaling>
        <c:delete val="0"/>
        <c:axPos val="b"/>
        <c:numFmt formatCode="m/d/yyyy" sourceLinked="1"/>
        <c:majorTickMark val="out"/>
        <c:minorTickMark val="none"/>
        <c:tickLblPos val="nextTo"/>
        <c:crossAx val="244545792"/>
        <c:crosses val="autoZero"/>
        <c:auto val="1"/>
        <c:lblOffset val="100"/>
        <c:baseTimeUnit val="days"/>
      </c:dateAx>
      <c:valAx>
        <c:axId val="244545792"/>
        <c:scaling>
          <c:orientation val="minMax"/>
        </c:scaling>
        <c:delete val="0"/>
        <c:axPos val="l"/>
        <c:majorGridlines/>
        <c:numFmt formatCode="_-* #,##0_-;\-* #,##0_-;_-* &quot;-&quot;??_-;_-@_-" sourceLinked="1"/>
        <c:majorTickMark val="out"/>
        <c:minorTickMark val="none"/>
        <c:tickLblPos val="nextTo"/>
        <c:crossAx val="244544256"/>
        <c:crosses val="autoZero"/>
        <c:crossBetween val="between"/>
      </c:valAx>
    </c:plotArea>
    <c:legend>
      <c:legendPos val="r"/>
      <c:layout/>
      <c:overlay val="0"/>
    </c:legend>
    <c:plotVisOnly val="1"/>
    <c:dispBlanksAs val="gap"/>
    <c:showDLblsOverMax val="0"/>
  </c:chart>
  <c:txPr>
    <a:bodyPr/>
    <a:lstStyle/>
    <a:p>
      <a:pPr>
        <a:defRPr sz="900" baseline="0">
          <a:latin typeface="Times New Roman"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Germany</a:t>
            </a:r>
          </a:p>
        </c:rich>
      </c:tx>
      <c:layout/>
      <c:overlay val="0"/>
    </c:title>
    <c:autoTitleDeleted val="0"/>
    <c:plotArea>
      <c:layout/>
      <c:lineChart>
        <c:grouping val="standard"/>
        <c:varyColors val="0"/>
        <c:ser>
          <c:idx val="0"/>
          <c:order val="0"/>
          <c:tx>
            <c:strRef>
              <c:f>'[Worksheet in M  80_Projects 20151127 - ODM Finarch 10. Model Validation Model Validation Document Summary.docx]1. Back-Test'!$O$3</c:f>
              <c:strCache>
                <c:ptCount val="1"/>
                <c:pt idx="0">
                  <c:v>End of Day</c:v>
                </c:pt>
              </c:strCache>
            </c:strRef>
          </c:tx>
          <c:marker>
            <c:symbol val="none"/>
          </c:marker>
          <c:cat>
            <c:numRef>
              <c:f>'[Worksheet in M  80_Projects 20151127 - ODM Finarch 10. Model Validation Model Validation Document Summary.docx]1. Back-Test'!$H$4:$H$124</c:f>
              <c:numCache>
                <c:formatCode>m/d/yyyy</c:formatCode>
                <c:ptCount val="121"/>
                <c:pt idx="0">
                  <c:v>42580</c:v>
                </c:pt>
                <c:pt idx="1">
                  <c:v>42579</c:v>
                </c:pt>
                <c:pt idx="2">
                  <c:v>42578</c:v>
                </c:pt>
                <c:pt idx="3">
                  <c:v>42577</c:v>
                </c:pt>
                <c:pt idx="4">
                  <c:v>42576</c:v>
                </c:pt>
                <c:pt idx="5">
                  <c:v>42573</c:v>
                </c:pt>
                <c:pt idx="6">
                  <c:v>42572</c:v>
                </c:pt>
                <c:pt idx="7">
                  <c:v>42571</c:v>
                </c:pt>
                <c:pt idx="8">
                  <c:v>42570</c:v>
                </c:pt>
                <c:pt idx="9">
                  <c:v>42569</c:v>
                </c:pt>
                <c:pt idx="10">
                  <c:v>42566</c:v>
                </c:pt>
                <c:pt idx="11">
                  <c:v>42565</c:v>
                </c:pt>
                <c:pt idx="12">
                  <c:v>42564</c:v>
                </c:pt>
                <c:pt idx="13">
                  <c:v>42563</c:v>
                </c:pt>
                <c:pt idx="14">
                  <c:v>42562</c:v>
                </c:pt>
                <c:pt idx="15">
                  <c:v>42559</c:v>
                </c:pt>
                <c:pt idx="16">
                  <c:v>42558</c:v>
                </c:pt>
                <c:pt idx="17">
                  <c:v>42557</c:v>
                </c:pt>
                <c:pt idx="18">
                  <c:v>42556</c:v>
                </c:pt>
                <c:pt idx="19">
                  <c:v>42555</c:v>
                </c:pt>
                <c:pt idx="20">
                  <c:v>42552</c:v>
                </c:pt>
                <c:pt idx="21">
                  <c:v>42551</c:v>
                </c:pt>
                <c:pt idx="22">
                  <c:v>42550</c:v>
                </c:pt>
                <c:pt idx="23">
                  <c:v>42549</c:v>
                </c:pt>
                <c:pt idx="24">
                  <c:v>42548</c:v>
                </c:pt>
                <c:pt idx="25">
                  <c:v>42545</c:v>
                </c:pt>
                <c:pt idx="26">
                  <c:v>42544</c:v>
                </c:pt>
                <c:pt idx="27">
                  <c:v>42543</c:v>
                </c:pt>
                <c:pt idx="28">
                  <c:v>42542</c:v>
                </c:pt>
                <c:pt idx="29">
                  <c:v>42541</c:v>
                </c:pt>
                <c:pt idx="30">
                  <c:v>42538</c:v>
                </c:pt>
                <c:pt idx="31">
                  <c:v>42537</c:v>
                </c:pt>
                <c:pt idx="32">
                  <c:v>42536</c:v>
                </c:pt>
                <c:pt idx="33">
                  <c:v>42535</c:v>
                </c:pt>
                <c:pt idx="34">
                  <c:v>42534</c:v>
                </c:pt>
                <c:pt idx="35">
                  <c:v>42531</c:v>
                </c:pt>
                <c:pt idx="36">
                  <c:v>42530</c:v>
                </c:pt>
                <c:pt idx="37">
                  <c:v>42529</c:v>
                </c:pt>
                <c:pt idx="38">
                  <c:v>42528</c:v>
                </c:pt>
                <c:pt idx="39">
                  <c:v>42527</c:v>
                </c:pt>
                <c:pt idx="40">
                  <c:v>42524</c:v>
                </c:pt>
                <c:pt idx="41">
                  <c:v>42523</c:v>
                </c:pt>
                <c:pt idx="42">
                  <c:v>42522</c:v>
                </c:pt>
                <c:pt idx="43">
                  <c:v>42521</c:v>
                </c:pt>
                <c:pt idx="44">
                  <c:v>42520</c:v>
                </c:pt>
                <c:pt idx="45">
                  <c:v>42517</c:v>
                </c:pt>
                <c:pt idx="46">
                  <c:v>42516</c:v>
                </c:pt>
                <c:pt idx="47">
                  <c:v>42515</c:v>
                </c:pt>
                <c:pt idx="48">
                  <c:v>42514</c:v>
                </c:pt>
                <c:pt idx="49">
                  <c:v>42513</c:v>
                </c:pt>
                <c:pt idx="50">
                  <c:v>42510</c:v>
                </c:pt>
                <c:pt idx="51">
                  <c:v>42509</c:v>
                </c:pt>
                <c:pt idx="52">
                  <c:v>42508</c:v>
                </c:pt>
                <c:pt idx="53">
                  <c:v>42507</c:v>
                </c:pt>
                <c:pt idx="54">
                  <c:v>42506</c:v>
                </c:pt>
                <c:pt idx="55">
                  <c:v>42503</c:v>
                </c:pt>
                <c:pt idx="56">
                  <c:v>42501</c:v>
                </c:pt>
                <c:pt idx="57">
                  <c:v>42500</c:v>
                </c:pt>
                <c:pt idx="58">
                  <c:v>42499</c:v>
                </c:pt>
                <c:pt idx="59">
                  <c:v>42496</c:v>
                </c:pt>
                <c:pt idx="60">
                  <c:v>42495</c:v>
                </c:pt>
                <c:pt idx="61">
                  <c:v>42494</c:v>
                </c:pt>
                <c:pt idx="62">
                  <c:v>42493</c:v>
                </c:pt>
                <c:pt idx="63">
                  <c:v>42492</c:v>
                </c:pt>
                <c:pt idx="64">
                  <c:v>42489</c:v>
                </c:pt>
                <c:pt idx="65">
                  <c:v>42488</c:v>
                </c:pt>
                <c:pt idx="66">
                  <c:v>42487</c:v>
                </c:pt>
                <c:pt idx="67">
                  <c:v>42486</c:v>
                </c:pt>
                <c:pt idx="68">
                  <c:v>42485</c:v>
                </c:pt>
                <c:pt idx="69">
                  <c:v>42482</c:v>
                </c:pt>
                <c:pt idx="70">
                  <c:v>42481</c:v>
                </c:pt>
                <c:pt idx="71">
                  <c:v>42480</c:v>
                </c:pt>
                <c:pt idx="72">
                  <c:v>42479</c:v>
                </c:pt>
                <c:pt idx="73">
                  <c:v>42478</c:v>
                </c:pt>
                <c:pt idx="74">
                  <c:v>42475</c:v>
                </c:pt>
                <c:pt idx="75">
                  <c:v>42474</c:v>
                </c:pt>
                <c:pt idx="76">
                  <c:v>42473</c:v>
                </c:pt>
                <c:pt idx="77">
                  <c:v>42472</c:v>
                </c:pt>
                <c:pt idx="78">
                  <c:v>42471</c:v>
                </c:pt>
                <c:pt idx="79">
                  <c:v>42468</c:v>
                </c:pt>
                <c:pt idx="80">
                  <c:v>42467</c:v>
                </c:pt>
                <c:pt idx="81">
                  <c:v>42466</c:v>
                </c:pt>
                <c:pt idx="82">
                  <c:v>42465</c:v>
                </c:pt>
                <c:pt idx="83">
                  <c:v>42464</c:v>
                </c:pt>
                <c:pt idx="84">
                  <c:v>42461</c:v>
                </c:pt>
                <c:pt idx="85">
                  <c:v>42460</c:v>
                </c:pt>
                <c:pt idx="86">
                  <c:v>42459</c:v>
                </c:pt>
                <c:pt idx="87">
                  <c:v>42458</c:v>
                </c:pt>
                <c:pt idx="88">
                  <c:v>42457</c:v>
                </c:pt>
                <c:pt idx="89">
                  <c:v>42454</c:v>
                </c:pt>
                <c:pt idx="90">
                  <c:v>42453</c:v>
                </c:pt>
                <c:pt idx="91">
                  <c:v>42452</c:v>
                </c:pt>
                <c:pt idx="92">
                  <c:v>42451</c:v>
                </c:pt>
                <c:pt idx="93">
                  <c:v>42450</c:v>
                </c:pt>
                <c:pt idx="94">
                  <c:v>42447</c:v>
                </c:pt>
                <c:pt idx="95">
                  <c:v>42446</c:v>
                </c:pt>
                <c:pt idx="96">
                  <c:v>42445</c:v>
                </c:pt>
                <c:pt idx="97">
                  <c:v>42444</c:v>
                </c:pt>
                <c:pt idx="98">
                  <c:v>42443</c:v>
                </c:pt>
                <c:pt idx="99">
                  <c:v>42440</c:v>
                </c:pt>
                <c:pt idx="100">
                  <c:v>42439</c:v>
                </c:pt>
                <c:pt idx="101">
                  <c:v>42438</c:v>
                </c:pt>
                <c:pt idx="102">
                  <c:v>42437</c:v>
                </c:pt>
                <c:pt idx="103">
                  <c:v>42436</c:v>
                </c:pt>
                <c:pt idx="104">
                  <c:v>42433</c:v>
                </c:pt>
                <c:pt idx="105">
                  <c:v>42432</c:v>
                </c:pt>
                <c:pt idx="106">
                  <c:v>42431</c:v>
                </c:pt>
                <c:pt idx="107">
                  <c:v>42430</c:v>
                </c:pt>
                <c:pt idx="108">
                  <c:v>42429</c:v>
                </c:pt>
                <c:pt idx="109">
                  <c:v>42426</c:v>
                </c:pt>
                <c:pt idx="110">
                  <c:v>42425</c:v>
                </c:pt>
                <c:pt idx="111">
                  <c:v>42424</c:v>
                </c:pt>
                <c:pt idx="112">
                  <c:v>42423</c:v>
                </c:pt>
                <c:pt idx="113">
                  <c:v>42422</c:v>
                </c:pt>
                <c:pt idx="114">
                  <c:v>42419</c:v>
                </c:pt>
                <c:pt idx="115">
                  <c:v>42418</c:v>
                </c:pt>
                <c:pt idx="116">
                  <c:v>42417</c:v>
                </c:pt>
                <c:pt idx="117">
                  <c:v>42416</c:v>
                </c:pt>
                <c:pt idx="118">
                  <c:v>42415</c:v>
                </c:pt>
                <c:pt idx="119">
                  <c:v>42412</c:v>
                </c:pt>
                <c:pt idx="120">
                  <c:v>42411</c:v>
                </c:pt>
              </c:numCache>
            </c:numRef>
          </c:cat>
          <c:val>
            <c:numRef>
              <c:f>'[Worksheet in M  80_Projects 20151127 - ODM Finarch 10. Model Validation Model Validation Document Summary.docx]1. Back-Test'!$O$4:$O$124</c:f>
              <c:numCache>
                <c:formatCode>_-* #,##0_-;\-* #,##0_-;_-* "-"??_-;_-@_-</c:formatCode>
                <c:ptCount val="121"/>
                <c:pt idx="0">
                  <c:v>784735.88165</c:v>
                </c:pt>
                <c:pt idx="1">
                  <c:v>792174.2337000001</c:v>
                </c:pt>
                <c:pt idx="2">
                  <c:v>792976.16316</c:v>
                </c:pt>
                <c:pt idx="3">
                  <c:v>751283.35773000005</c:v>
                </c:pt>
                <c:pt idx="4">
                  <c:v>749056.91086000006</c:v>
                </c:pt>
                <c:pt idx="5">
                  <c:v>690080.1814</c:v>
                </c:pt>
                <c:pt idx="6">
                  <c:v>691062.64228999999</c:v>
                </c:pt>
                <c:pt idx="7">
                  <c:v>708612.77015999996</c:v>
                </c:pt>
                <c:pt idx="8">
                  <c:v>707606.26480999996</c:v>
                </c:pt>
                <c:pt idx="9">
                  <c:v>702828.88624999998</c:v>
                </c:pt>
                <c:pt idx="10">
                  <c:v>700465.52037000004</c:v>
                </c:pt>
                <c:pt idx="11">
                  <c:v>707703.38388999994</c:v>
                </c:pt>
                <c:pt idx="12">
                  <c:v>699734.21704999998</c:v>
                </c:pt>
                <c:pt idx="13">
                  <c:v>700844.93505999993</c:v>
                </c:pt>
                <c:pt idx="14">
                  <c:v>703174.05798000004</c:v>
                </c:pt>
                <c:pt idx="15">
                  <c:v>700103.4963</c:v>
                </c:pt>
                <c:pt idx="16">
                  <c:v>702282.73916</c:v>
                </c:pt>
                <c:pt idx="17">
                  <c:v>709451.31441999995</c:v>
                </c:pt>
                <c:pt idx="18">
                  <c:v>704793.61421999999</c:v>
                </c:pt>
                <c:pt idx="19">
                  <c:v>710447.20137000002</c:v>
                </c:pt>
                <c:pt idx="20">
                  <c:v>697279.49676000001</c:v>
                </c:pt>
                <c:pt idx="21">
                  <c:v>818879.44047000003</c:v>
                </c:pt>
                <c:pt idx="22">
                  <c:v>768285.31301000004</c:v>
                </c:pt>
                <c:pt idx="23">
                  <c:v>776597.30910000007</c:v>
                </c:pt>
                <c:pt idx="24">
                  <c:v>739499.27238999994</c:v>
                </c:pt>
                <c:pt idx="25">
                  <c:v>702820.01832999999</c:v>
                </c:pt>
                <c:pt idx="26">
                  <c:v>705302.18226000003</c:v>
                </c:pt>
                <c:pt idx="27">
                  <c:v>702125.93509000004</c:v>
                </c:pt>
                <c:pt idx="28">
                  <c:v>700697.06448000006</c:v>
                </c:pt>
                <c:pt idx="29">
                  <c:v>721083.53598000004</c:v>
                </c:pt>
                <c:pt idx="30">
                  <c:v>720455.98528999998</c:v>
                </c:pt>
                <c:pt idx="31">
                  <c:v>718923.6389299999</c:v>
                </c:pt>
                <c:pt idx="32">
                  <c:v>675204.4608</c:v>
                </c:pt>
                <c:pt idx="33">
                  <c:v>669781.33776999998</c:v>
                </c:pt>
                <c:pt idx="34">
                  <c:v>671886.32085000002</c:v>
                </c:pt>
                <c:pt idx="35">
                  <c:v>673742.62057999999</c:v>
                </c:pt>
                <c:pt idx="36">
                  <c:v>669999.31186999998</c:v>
                </c:pt>
                <c:pt idx="37">
                  <c:v>669841.69682000007</c:v>
                </c:pt>
                <c:pt idx="38">
                  <c:v>670170.87708000001</c:v>
                </c:pt>
                <c:pt idx="39">
                  <c:v>672750.00032000011</c:v>
                </c:pt>
                <c:pt idx="40">
                  <c:v>667035.40182999999</c:v>
                </c:pt>
                <c:pt idx="41">
                  <c:v>666486.60642999993</c:v>
                </c:pt>
                <c:pt idx="42">
                  <c:v>590846.82682000007</c:v>
                </c:pt>
                <c:pt idx="43">
                  <c:v>595950.50913999998</c:v>
                </c:pt>
                <c:pt idx="44">
                  <c:v>590029.53460999997</c:v>
                </c:pt>
                <c:pt idx="45">
                  <c:v>664076.40530999994</c:v>
                </c:pt>
                <c:pt idx="46">
                  <c:v>643249.81333000003</c:v>
                </c:pt>
                <c:pt idx="47">
                  <c:v>640217.67278999998</c:v>
                </c:pt>
                <c:pt idx="48">
                  <c:v>747681.50297999999</c:v>
                </c:pt>
                <c:pt idx="49">
                  <c:v>737462.56690999994</c:v>
                </c:pt>
                <c:pt idx="50">
                  <c:v>764014.85703999992</c:v>
                </c:pt>
                <c:pt idx="51">
                  <c:v>767824.20796000003</c:v>
                </c:pt>
                <c:pt idx="52">
                  <c:v>764649.05530999997</c:v>
                </c:pt>
                <c:pt idx="53">
                  <c:v>762224.81698999996</c:v>
                </c:pt>
                <c:pt idx="54">
                  <c:v>729674.12711</c:v>
                </c:pt>
                <c:pt idx="55">
                  <c:v>727675.97989999992</c:v>
                </c:pt>
                <c:pt idx="56">
                  <c:v>817586.76857000007</c:v>
                </c:pt>
                <c:pt idx="57">
                  <c:v>815753.89488000004</c:v>
                </c:pt>
                <c:pt idx="58">
                  <c:v>816330.42882999999</c:v>
                </c:pt>
                <c:pt idx="59">
                  <c:v>799676.70747999998</c:v>
                </c:pt>
                <c:pt idx="60">
                  <c:v>725768.73803000001</c:v>
                </c:pt>
                <c:pt idx="61">
                  <c:v>718708.72495000006</c:v>
                </c:pt>
                <c:pt idx="62">
                  <c:v>719221.34664999996</c:v>
                </c:pt>
                <c:pt idx="63">
                  <c:v>663365.84288999997</c:v>
                </c:pt>
                <c:pt idx="64">
                  <c:v>661363.70837999997</c:v>
                </c:pt>
                <c:pt idx="65">
                  <c:v>657325.75813999993</c:v>
                </c:pt>
                <c:pt idx="66">
                  <c:v>661380.56886999996</c:v>
                </c:pt>
                <c:pt idx="67">
                  <c:v>672719.47355999995</c:v>
                </c:pt>
                <c:pt idx="68">
                  <c:v>676284.11342999991</c:v>
                </c:pt>
                <c:pt idx="69">
                  <c:v>689818.04975000001</c:v>
                </c:pt>
                <c:pt idx="70">
                  <c:v>688025.37187000003</c:v>
                </c:pt>
                <c:pt idx="71">
                  <c:v>706471.73109999998</c:v>
                </c:pt>
                <c:pt idx="72">
                  <c:v>707496.10320899996</c:v>
                </c:pt>
                <c:pt idx="73">
                  <c:v>707481.14646000008</c:v>
                </c:pt>
                <c:pt idx="74">
                  <c:v>658266.10351000004</c:v>
                </c:pt>
                <c:pt idx="75">
                  <c:v>662369.64723500004</c:v>
                </c:pt>
                <c:pt idx="76">
                  <c:v>661427.8112489999</c:v>
                </c:pt>
                <c:pt idx="77">
                  <c:v>657604.96343700006</c:v>
                </c:pt>
                <c:pt idx="78">
                  <c:v>658300.63364999997</c:v>
                </c:pt>
                <c:pt idx="79">
                  <c:v>667411.92801300006</c:v>
                </c:pt>
                <c:pt idx="80">
                  <c:v>666538.57015799999</c:v>
                </c:pt>
                <c:pt idx="81">
                  <c:v>654296.27347699995</c:v>
                </c:pt>
                <c:pt idx="82">
                  <c:v>661492.61589699995</c:v>
                </c:pt>
                <c:pt idx="83">
                  <c:v>649758.50340799999</c:v>
                </c:pt>
                <c:pt idx="84">
                  <c:v>617421.23955099995</c:v>
                </c:pt>
                <c:pt idx="85">
                  <c:v>618132.81314099999</c:v>
                </c:pt>
                <c:pt idx="86">
                  <c:v>612453.02631300001</c:v>
                </c:pt>
                <c:pt idx="87">
                  <c:v>772942.14091999992</c:v>
                </c:pt>
                <c:pt idx="88">
                  <c:v>711599.86624600005</c:v>
                </c:pt>
                <c:pt idx="89">
                  <c:v>711599.86624600005</c:v>
                </c:pt>
                <c:pt idx="90">
                  <c:v>711599.9162460001</c:v>
                </c:pt>
                <c:pt idx="91">
                  <c:v>710555.43110799999</c:v>
                </c:pt>
                <c:pt idx="92">
                  <c:v>708480.56975799997</c:v>
                </c:pt>
                <c:pt idx="93">
                  <c:v>705372.11265400006</c:v>
                </c:pt>
                <c:pt idx="94">
                  <c:v>730415.11377100006</c:v>
                </c:pt>
                <c:pt idx="95">
                  <c:v>724934.76815499994</c:v>
                </c:pt>
                <c:pt idx="96">
                  <c:v>725462.10912799998</c:v>
                </c:pt>
                <c:pt idx="97">
                  <c:v>675961.92448599997</c:v>
                </c:pt>
                <c:pt idx="98">
                  <c:v>672845.77445500006</c:v>
                </c:pt>
                <c:pt idx="99">
                  <c:v>675695.66277499998</c:v>
                </c:pt>
                <c:pt idx="100">
                  <c:v>674775.69926199992</c:v>
                </c:pt>
                <c:pt idx="101">
                  <c:v>670723.1233049999</c:v>
                </c:pt>
                <c:pt idx="102">
                  <c:v>672731.300605</c:v>
                </c:pt>
                <c:pt idx="103">
                  <c:v>671563.11785099993</c:v>
                </c:pt>
                <c:pt idx="104">
                  <c:v>669219.63269500004</c:v>
                </c:pt>
                <c:pt idx="105">
                  <c:v>675885.90695700003</c:v>
                </c:pt>
                <c:pt idx="106">
                  <c:v>672140.90515600005</c:v>
                </c:pt>
                <c:pt idx="107">
                  <c:v>627345.48720000009</c:v>
                </c:pt>
                <c:pt idx="108">
                  <c:v>627477.82412800007</c:v>
                </c:pt>
                <c:pt idx="109">
                  <c:v>631763.06227699993</c:v>
                </c:pt>
                <c:pt idx="110">
                  <c:v>625865.29562699993</c:v>
                </c:pt>
                <c:pt idx="111">
                  <c:v>774389.61868200009</c:v>
                </c:pt>
                <c:pt idx="112">
                  <c:v>757677.85713900009</c:v>
                </c:pt>
                <c:pt idx="113">
                  <c:v>753606.29520599998</c:v>
                </c:pt>
                <c:pt idx="114">
                  <c:v>774090.42436600011</c:v>
                </c:pt>
                <c:pt idx="115">
                  <c:v>778330.61929499998</c:v>
                </c:pt>
                <c:pt idx="116">
                  <c:v>780747.96180599998</c:v>
                </c:pt>
                <c:pt idx="117">
                  <c:v>786210.930085</c:v>
                </c:pt>
                <c:pt idx="118">
                  <c:v>772991.17237100005</c:v>
                </c:pt>
                <c:pt idx="119">
                  <c:v>728023.96723199997</c:v>
                </c:pt>
                <c:pt idx="120">
                  <c:v>784518.89997300005</c:v>
                </c:pt>
              </c:numCache>
            </c:numRef>
          </c:val>
          <c:smooth val="0"/>
        </c:ser>
        <c:ser>
          <c:idx val="1"/>
          <c:order val="1"/>
          <c:tx>
            <c:strRef>
              <c:f>'[Worksheet in M  80_Projects 20151127 - ODM Finarch 10. Model Validation Model Validation Document Summary.docx]1. Back-Test'!$P$3</c:f>
              <c:strCache>
                <c:ptCount val="1"/>
                <c:pt idx="0">
                  <c:v>Core Deposit</c:v>
                </c:pt>
              </c:strCache>
            </c:strRef>
          </c:tx>
          <c:marker>
            <c:symbol val="none"/>
          </c:marker>
          <c:cat>
            <c:numRef>
              <c:f>'[Worksheet in M  80_Projects 20151127 - ODM Finarch 10. Model Validation Model Validation Document Summary.docx]1. Back-Test'!$H$4:$H$124</c:f>
              <c:numCache>
                <c:formatCode>m/d/yyyy</c:formatCode>
                <c:ptCount val="121"/>
                <c:pt idx="0">
                  <c:v>42580</c:v>
                </c:pt>
                <c:pt idx="1">
                  <c:v>42579</c:v>
                </c:pt>
                <c:pt idx="2">
                  <c:v>42578</c:v>
                </c:pt>
                <c:pt idx="3">
                  <c:v>42577</c:v>
                </c:pt>
                <c:pt idx="4">
                  <c:v>42576</c:v>
                </c:pt>
                <c:pt idx="5">
                  <c:v>42573</c:v>
                </c:pt>
                <c:pt idx="6">
                  <c:v>42572</c:v>
                </c:pt>
                <c:pt idx="7">
                  <c:v>42571</c:v>
                </c:pt>
                <c:pt idx="8">
                  <c:v>42570</c:v>
                </c:pt>
                <c:pt idx="9">
                  <c:v>42569</c:v>
                </c:pt>
                <c:pt idx="10">
                  <c:v>42566</c:v>
                </c:pt>
                <c:pt idx="11">
                  <c:v>42565</c:v>
                </c:pt>
                <c:pt idx="12">
                  <c:v>42564</c:v>
                </c:pt>
                <c:pt idx="13">
                  <c:v>42563</c:v>
                </c:pt>
                <c:pt idx="14">
                  <c:v>42562</c:v>
                </c:pt>
                <c:pt idx="15">
                  <c:v>42559</c:v>
                </c:pt>
                <c:pt idx="16">
                  <c:v>42558</c:v>
                </c:pt>
                <c:pt idx="17">
                  <c:v>42557</c:v>
                </c:pt>
                <c:pt idx="18">
                  <c:v>42556</c:v>
                </c:pt>
                <c:pt idx="19">
                  <c:v>42555</c:v>
                </c:pt>
                <c:pt idx="20">
                  <c:v>42552</c:v>
                </c:pt>
                <c:pt idx="21">
                  <c:v>42551</c:v>
                </c:pt>
                <c:pt idx="22">
                  <c:v>42550</c:v>
                </c:pt>
                <c:pt idx="23">
                  <c:v>42549</c:v>
                </c:pt>
                <c:pt idx="24">
                  <c:v>42548</c:v>
                </c:pt>
                <c:pt idx="25">
                  <c:v>42545</c:v>
                </c:pt>
                <c:pt idx="26">
                  <c:v>42544</c:v>
                </c:pt>
                <c:pt idx="27">
                  <c:v>42543</c:v>
                </c:pt>
                <c:pt idx="28">
                  <c:v>42542</c:v>
                </c:pt>
                <c:pt idx="29">
                  <c:v>42541</c:v>
                </c:pt>
                <c:pt idx="30">
                  <c:v>42538</c:v>
                </c:pt>
                <c:pt idx="31">
                  <c:v>42537</c:v>
                </c:pt>
                <c:pt idx="32">
                  <c:v>42536</c:v>
                </c:pt>
                <c:pt idx="33">
                  <c:v>42535</c:v>
                </c:pt>
                <c:pt idx="34">
                  <c:v>42534</c:v>
                </c:pt>
                <c:pt idx="35">
                  <c:v>42531</c:v>
                </c:pt>
                <c:pt idx="36">
                  <c:v>42530</c:v>
                </c:pt>
                <c:pt idx="37">
                  <c:v>42529</c:v>
                </c:pt>
                <c:pt idx="38">
                  <c:v>42528</c:v>
                </c:pt>
                <c:pt idx="39">
                  <c:v>42527</c:v>
                </c:pt>
                <c:pt idx="40">
                  <c:v>42524</c:v>
                </c:pt>
                <c:pt idx="41">
                  <c:v>42523</c:v>
                </c:pt>
                <c:pt idx="42">
                  <c:v>42522</c:v>
                </c:pt>
                <c:pt idx="43">
                  <c:v>42521</c:v>
                </c:pt>
                <c:pt idx="44">
                  <c:v>42520</c:v>
                </c:pt>
                <c:pt idx="45">
                  <c:v>42517</c:v>
                </c:pt>
                <c:pt idx="46">
                  <c:v>42516</c:v>
                </c:pt>
                <c:pt idx="47">
                  <c:v>42515</c:v>
                </c:pt>
                <c:pt idx="48">
                  <c:v>42514</c:v>
                </c:pt>
                <c:pt idx="49">
                  <c:v>42513</c:v>
                </c:pt>
                <c:pt idx="50">
                  <c:v>42510</c:v>
                </c:pt>
                <c:pt idx="51">
                  <c:v>42509</c:v>
                </c:pt>
                <c:pt idx="52">
                  <c:v>42508</c:v>
                </c:pt>
                <c:pt idx="53">
                  <c:v>42507</c:v>
                </c:pt>
                <c:pt idx="54">
                  <c:v>42506</c:v>
                </c:pt>
                <c:pt idx="55">
                  <c:v>42503</c:v>
                </c:pt>
                <c:pt idx="56">
                  <c:v>42501</c:v>
                </c:pt>
                <c:pt idx="57">
                  <c:v>42500</c:v>
                </c:pt>
                <c:pt idx="58">
                  <c:v>42499</c:v>
                </c:pt>
                <c:pt idx="59">
                  <c:v>42496</c:v>
                </c:pt>
                <c:pt idx="60">
                  <c:v>42495</c:v>
                </c:pt>
                <c:pt idx="61">
                  <c:v>42494</c:v>
                </c:pt>
                <c:pt idx="62">
                  <c:v>42493</c:v>
                </c:pt>
                <c:pt idx="63">
                  <c:v>42492</c:v>
                </c:pt>
                <c:pt idx="64">
                  <c:v>42489</c:v>
                </c:pt>
                <c:pt idx="65">
                  <c:v>42488</c:v>
                </c:pt>
                <c:pt idx="66">
                  <c:v>42487</c:v>
                </c:pt>
                <c:pt idx="67">
                  <c:v>42486</c:v>
                </c:pt>
                <c:pt idx="68">
                  <c:v>42485</c:v>
                </c:pt>
                <c:pt idx="69">
                  <c:v>42482</c:v>
                </c:pt>
                <c:pt idx="70">
                  <c:v>42481</c:v>
                </c:pt>
                <c:pt idx="71">
                  <c:v>42480</c:v>
                </c:pt>
                <c:pt idx="72">
                  <c:v>42479</c:v>
                </c:pt>
                <c:pt idx="73">
                  <c:v>42478</c:v>
                </c:pt>
                <c:pt idx="74">
                  <c:v>42475</c:v>
                </c:pt>
                <c:pt idx="75">
                  <c:v>42474</c:v>
                </c:pt>
                <c:pt idx="76">
                  <c:v>42473</c:v>
                </c:pt>
                <c:pt idx="77">
                  <c:v>42472</c:v>
                </c:pt>
                <c:pt idx="78">
                  <c:v>42471</c:v>
                </c:pt>
                <c:pt idx="79">
                  <c:v>42468</c:v>
                </c:pt>
                <c:pt idx="80">
                  <c:v>42467</c:v>
                </c:pt>
                <c:pt idx="81">
                  <c:v>42466</c:v>
                </c:pt>
                <c:pt idx="82">
                  <c:v>42465</c:v>
                </c:pt>
                <c:pt idx="83">
                  <c:v>42464</c:v>
                </c:pt>
                <c:pt idx="84">
                  <c:v>42461</c:v>
                </c:pt>
                <c:pt idx="85">
                  <c:v>42460</c:v>
                </c:pt>
                <c:pt idx="86">
                  <c:v>42459</c:v>
                </c:pt>
                <c:pt idx="87">
                  <c:v>42458</c:v>
                </c:pt>
                <c:pt idx="88">
                  <c:v>42457</c:v>
                </c:pt>
                <c:pt idx="89">
                  <c:v>42454</c:v>
                </c:pt>
                <c:pt idx="90">
                  <c:v>42453</c:v>
                </c:pt>
                <c:pt idx="91">
                  <c:v>42452</c:v>
                </c:pt>
                <c:pt idx="92">
                  <c:v>42451</c:v>
                </c:pt>
                <c:pt idx="93">
                  <c:v>42450</c:v>
                </c:pt>
                <c:pt idx="94">
                  <c:v>42447</c:v>
                </c:pt>
                <c:pt idx="95">
                  <c:v>42446</c:v>
                </c:pt>
                <c:pt idx="96">
                  <c:v>42445</c:v>
                </c:pt>
                <c:pt idx="97">
                  <c:v>42444</c:v>
                </c:pt>
                <c:pt idx="98">
                  <c:v>42443</c:v>
                </c:pt>
                <c:pt idx="99">
                  <c:v>42440</c:v>
                </c:pt>
                <c:pt idx="100">
                  <c:v>42439</c:v>
                </c:pt>
                <c:pt idx="101">
                  <c:v>42438</c:v>
                </c:pt>
                <c:pt idx="102">
                  <c:v>42437</c:v>
                </c:pt>
                <c:pt idx="103">
                  <c:v>42436</c:v>
                </c:pt>
                <c:pt idx="104">
                  <c:v>42433</c:v>
                </c:pt>
                <c:pt idx="105">
                  <c:v>42432</c:v>
                </c:pt>
                <c:pt idx="106">
                  <c:v>42431</c:v>
                </c:pt>
                <c:pt idx="107">
                  <c:v>42430</c:v>
                </c:pt>
                <c:pt idx="108">
                  <c:v>42429</c:v>
                </c:pt>
                <c:pt idx="109">
                  <c:v>42426</c:v>
                </c:pt>
                <c:pt idx="110">
                  <c:v>42425</c:v>
                </c:pt>
                <c:pt idx="111">
                  <c:v>42424</c:v>
                </c:pt>
                <c:pt idx="112">
                  <c:v>42423</c:v>
                </c:pt>
                <c:pt idx="113">
                  <c:v>42422</c:v>
                </c:pt>
                <c:pt idx="114">
                  <c:v>42419</c:v>
                </c:pt>
                <c:pt idx="115">
                  <c:v>42418</c:v>
                </c:pt>
                <c:pt idx="116">
                  <c:v>42417</c:v>
                </c:pt>
                <c:pt idx="117">
                  <c:v>42416</c:v>
                </c:pt>
                <c:pt idx="118">
                  <c:v>42415</c:v>
                </c:pt>
                <c:pt idx="119">
                  <c:v>42412</c:v>
                </c:pt>
                <c:pt idx="120">
                  <c:v>42411</c:v>
                </c:pt>
              </c:numCache>
            </c:numRef>
          </c:cat>
          <c:val>
            <c:numRef>
              <c:f>'[Worksheet in M  80_Projects 20151127 - ODM Finarch 10. Model Validation Model Validation Document Summary.docx]1. Back-Test'!$P$4:$P$124</c:f>
              <c:numCache>
                <c:formatCode>_-* #,##0_-;\-* #,##0_-;_-* "-"??_-;_-@_-</c:formatCode>
                <c:ptCount val="121"/>
                <c:pt idx="0">
                  <c:v>502975.23907200003</c:v>
                </c:pt>
                <c:pt idx="1">
                  <c:v>502975.23907200003</c:v>
                </c:pt>
                <c:pt idx="2">
                  <c:v>502975.23907200003</c:v>
                </c:pt>
                <c:pt idx="3">
                  <c:v>502975.23907200003</c:v>
                </c:pt>
                <c:pt idx="4">
                  <c:v>502975.23907200003</c:v>
                </c:pt>
                <c:pt idx="5">
                  <c:v>502975.23907200003</c:v>
                </c:pt>
                <c:pt idx="6">
                  <c:v>502975.23907200003</c:v>
                </c:pt>
                <c:pt idx="7">
                  <c:v>502975.23907200003</c:v>
                </c:pt>
                <c:pt idx="8">
                  <c:v>502975.23907200003</c:v>
                </c:pt>
                <c:pt idx="9">
                  <c:v>502975.23907200003</c:v>
                </c:pt>
                <c:pt idx="10">
                  <c:v>502975.23907200003</c:v>
                </c:pt>
                <c:pt idx="11">
                  <c:v>502975.23907200003</c:v>
                </c:pt>
                <c:pt idx="12">
                  <c:v>502975.23907200003</c:v>
                </c:pt>
                <c:pt idx="13">
                  <c:v>502975.23907200003</c:v>
                </c:pt>
                <c:pt idx="14">
                  <c:v>502975.23907200003</c:v>
                </c:pt>
                <c:pt idx="15">
                  <c:v>502975.23907200003</c:v>
                </c:pt>
                <c:pt idx="16">
                  <c:v>502975.23907200003</c:v>
                </c:pt>
                <c:pt idx="17">
                  <c:v>502975.23907200003</c:v>
                </c:pt>
                <c:pt idx="18">
                  <c:v>502975.23907200003</c:v>
                </c:pt>
                <c:pt idx="19">
                  <c:v>502975.23907200003</c:v>
                </c:pt>
                <c:pt idx="20">
                  <c:v>502975.23907200003</c:v>
                </c:pt>
                <c:pt idx="21">
                  <c:v>493432.15923910006</c:v>
                </c:pt>
                <c:pt idx="22">
                  <c:v>493432.15923910006</c:v>
                </c:pt>
                <c:pt idx="23">
                  <c:v>493432.15923910006</c:v>
                </c:pt>
                <c:pt idx="24">
                  <c:v>493432.15923910006</c:v>
                </c:pt>
                <c:pt idx="25">
                  <c:v>493432.15923910006</c:v>
                </c:pt>
                <c:pt idx="26">
                  <c:v>493432.15923910006</c:v>
                </c:pt>
                <c:pt idx="27">
                  <c:v>493432.15923910006</c:v>
                </c:pt>
                <c:pt idx="28">
                  <c:v>493432.15923910006</c:v>
                </c:pt>
                <c:pt idx="29">
                  <c:v>493432.15923910006</c:v>
                </c:pt>
                <c:pt idx="30">
                  <c:v>493432.15923910006</c:v>
                </c:pt>
                <c:pt idx="31">
                  <c:v>493432.15923910006</c:v>
                </c:pt>
                <c:pt idx="32">
                  <c:v>493432.15923910006</c:v>
                </c:pt>
                <c:pt idx="33">
                  <c:v>493432.15923910006</c:v>
                </c:pt>
                <c:pt idx="34">
                  <c:v>493432.15923910006</c:v>
                </c:pt>
                <c:pt idx="35">
                  <c:v>493432.15923910006</c:v>
                </c:pt>
                <c:pt idx="36">
                  <c:v>493432.15923910006</c:v>
                </c:pt>
                <c:pt idx="37">
                  <c:v>493432.15923910006</c:v>
                </c:pt>
                <c:pt idx="38">
                  <c:v>493432.15923910006</c:v>
                </c:pt>
                <c:pt idx="39">
                  <c:v>493432.15923910006</c:v>
                </c:pt>
                <c:pt idx="40">
                  <c:v>493432.15923910006</c:v>
                </c:pt>
                <c:pt idx="41">
                  <c:v>493432.15923910006</c:v>
                </c:pt>
                <c:pt idx="42">
                  <c:v>493432.15923910006</c:v>
                </c:pt>
                <c:pt idx="43">
                  <c:v>498172.35884599999</c:v>
                </c:pt>
                <c:pt idx="44">
                  <c:v>498172.35884599999</c:v>
                </c:pt>
                <c:pt idx="45">
                  <c:v>498172.35884599999</c:v>
                </c:pt>
                <c:pt idx="46">
                  <c:v>498172.35884599999</c:v>
                </c:pt>
                <c:pt idx="47">
                  <c:v>498172.35884599999</c:v>
                </c:pt>
                <c:pt idx="48">
                  <c:v>498172.35884599999</c:v>
                </c:pt>
                <c:pt idx="49">
                  <c:v>498172.35884599999</c:v>
                </c:pt>
                <c:pt idx="50">
                  <c:v>498172.35884599999</c:v>
                </c:pt>
                <c:pt idx="51">
                  <c:v>498172.35884599999</c:v>
                </c:pt>
                <c:pt idx="52">
                  <c:v>498172.35884599999</c:v>
                </c:pt>
                <c:pt idx="53">
                  <c:v>498172.35884599999</c:v>
                </c:pt>
                <c:pt idx="54">
                  <c:v>498172.35884599999</c:v>
                </c:pt>
                <c:pt idx="55">
                  <c:v>498172.35884599999</c:v>
                </c:pt>
                <c:pt idx="56">
                  <c:v>498172.35884599999</c:v>
                </c:pt>
                <c:pt idx="57">
                  <c:v>498172.35884599999</c:v>
                </c:pt>
                <c:pt idx="58">
                  <c:v>498172.35884599999</c:v>
                </c:pt>
                <c:pt idx="59">
                  <c:v>498172.35884599999</c:v>
                </c:pt>
                <c:pt idx="60">
                  <c:v>498172.35884599999</c:v>
                </c:pt>
                <c:pt idx="61">
                  <c:v>498172.35884599999</c:v>
                </c:pt>
                <c:pt idx="62">
                  <c:v>498172.35884599999</c:v>
                </c:pt>
                <c:pt idx="63">
                  <c:v>498172.35884599999</c:v>
                </c:pt>
                <c:pt idx="64">
                  <c:v>506325.21553719998</c:v>
                </c:pt>
                <c:pt idx="65">
                  <c:v>506325.21553719998</c:v>
                </c:pt>
                <c:pt idx="66">
                  <c:v>506325.21553719998</c:v>
                </c:pt>
                <c:pt idx="67">
                  <c:v>506325.21553719998</c:v>
                </c:pt>
                <c:pt idx="68">
                  <c:v>506325.21553719998</c:v>
                </c:pt>
                <c:pt idx="69">
                  <c:v>506325.21553719998</c:v>
                </c:pt>
                <c:pt idx="70">
                  <c:v>506325.21553719998</c:v>
                </c:pt>
                <c:pt idx="71">
                  <c:v>506325.21553719998</c:v>
                </c:pt>
                <c:pt idx="72">
                  <c:v>506325.21553719998</c:v>
                </c:pt>
                <c:pt idx="73">
                  <c:v>506325.21553719998</c:v>
                </c:pt>
                <c:pt idx="74">
                  <c:v>506325.21553719998</c:v>
                </c:pt>
                <c:pt idx="75">
                  <c:v>506325.21553719998</c:v>
                </c:pt>
                <c:pt idx="76">
                  <c:v>506325.21553719998</c:v>
                </c:pt>
                <c:pt idx="77">
                  <c:v>506325.21553719998</c:v>
                </c:pt>
                <c:pt idx="78">
                  <c:v>506325.21553719998</c:v>
                </c:pt>
                <c:pt idx="79">
                  <c:v>506325.21553719998</c:v>
                </c:pt>
                <c:pt idx="80">
                  <c:v>506325.21553719998</c:v>
                </c:pt>
                <c:pt idx="81">
                  <c:v>506325.21553719998</c:v>
                </c:pt>
                <c:pt idx="82">
                  <c:v>506325.21553719998</c:v>
                </c:pt>
                <c:pt idx="83">
                  <c:v>506325.21553719998</c:v>
                </c:pt>
                <c:pt idx="84">
                  <c:v>506325.21553719998</c:v>
                </c:pt>
                <c:pt idx="85">
                  <c:v>472627.64314330008</c:v>
                </c:pt>
                <c:pt idx="86">
                  <c:v>472627.64314330008</c:v>
                </c:pt>
                <c:pt idx="87">
                  <c:v>472627.64314330008</c:v>
                </c:pt>
                <c:pt idx="88">
                  <c:v>472627.64314330008</c:v>
                </c:pt>
                <c:pt idx="89">
                  <c:v>472627.64314330008</c:v>
                </c:pt>
                <c:pt idx="90">
                  <c:v>472627.64314330008</c:v>
                </c:pt>
                <c:pt idx="91">
                  <c:v>472627.64314330008</c:v>
                </c:pt>
                <c:pt idx="92">
                  <c:v>472627.64314330008</c:v>
                </c:pt>
                <c:pt idx="93">
                  <c:v>472627.64314330008</c:v>
                </c:pt>
                <c:pt idx="94">
                  <c:v>472627.64314330008</c:v>
                </c:pt>
                <c:pt idx="95">
                  <c:v>472627.64314330008</c:v>
                </c:pt>
                <c:pt idx="96">
                  <c:v>472627.64314330008</c:v>
                </c:pt>
                <c:pt idx="97">
                  <c:v>472627.64314330008</c:v>
                </c:pt>
                <c:pt idx="98">
                  <c:v>472627.64314330008</c:v>
                </c:pt>
                <c:pt idx="99">
                  <c:v>472627.64314330008</c:v>
                </c:pt>
                <c:pt idx="100">
                  <c:v>472627.64314330008</c:v>
                </c:pt>
                <c:pt idx="101">
                  <c:v>472627.64314330008</c:v>
                </c:pt>
                <c:pt idx="102">
                  <c:v>472627.64314330008</c:v>
                </c:pt>
                <c:pt idx="103">
                  <c:v>472627.64314330008</c:v>
                </c:pt>
                <c:pt idx="104">
                  <c:v>472627.64314330008</c:v>
                </c:pt>
                <c:pt idx="105">
                  <c:v>472627.64314330008</c:v>
                </c:pt>
                <c:pt idx="106">
                  <c:v>472627.64314330008</c:v>
                </c:pt>
                <c:pt idx="107">
                  <c:v>472627.64314330008</c:v>
                </c:pt>
                <c:pt idx="108">
                  <c:v>459844.60223839997</c:v>
                </c:pt>
                <c:pt idx="109">
                  <c:v>459844.60223839997</c:v>
                </c:pt>
                <c:pt idx="110">
                  <c:v>459844.60223839997</c:v>
                </c:pt>
                <c:pt idx="111">
                  <c:v>459844.60223839997</c:v>
                </c:pt>
                <c:pt idx="112">
                  <c:v>459844.60223839997</c:v>
                </c:pt>
                <c:pt idx="113">
                  <c:v>459844.60223839997</c:v>
                </c:pt>
                <c:pt idx="114">
                  <c:v>459844.60223839997</c:v>
                </c:pt>
                <c:pt idx="115">
                  <c:v>459844.60223839997</c:v>
                </c:pt>
                <c:pt idx="116">
                  <c:v>459844.60223839997</c:v>
                </c:pt>
                <c:pt idx="117">
                  <c:v>459844.60223839997</c:v>
                </c:pt>
                <c:pt idx="118">
                  <c:v>459844.60223839997</c:v>
                </c:pt>
                <c:pt idx="119">
                  <c:v>459844.60223839997</c:v>
                </c:pt>
                <c:pt idx="120">
                  <c:v>459844.60223839997</c:v>
                </c:pt>
              </c:numCache>
            </c:numRef>
          </c:val>
          <c:smooth val="0"/>
        </c:ser>
        <c:dLbls>
          <c:showLegendKey val="0"/>
          <c:showVal val="0"/>
          <c:showCatName val="0"/>
          <c:showSerName val="0"/>
          <c:showPercent val="0"/>
          <c:showBubbleSize val="0"/>
        </c:dLbls>
        <c:marker val="1"/>
        <c:smooth val="0"/>
        <c:axId val="244562944"/>
        <c:axId val="244568832"/>
      </c:lineChart>
      <c:dateAx>
        <c:axId val="244562944"/>
        <c:scaling>
          <c:orientation val="minMax"/>
        </c:scaling>
        <c:delete val="0"/>
        <c:axPos val="b"/>
        <c:numFmt formatCode="m/d/yyyy" sourceLinked="1"/>
        <c:majorTickMark val="out"/>
        <c:minorTickMark val="none"/>
        <c:tickLblPos val="nextTo"/>
        <c:crossAx val="244568832"/>
        <c:crosses val="autoZero"/>
        <c:auto val="1"/>
        <c:lblOffset val="100"/>
        <c:baseTimeUnit val="days"/>
      </c:dateAx>
      <c:valAx>
        <c:axId val="244568832"/>
        <c:scaling>
          <c:orientation val="minMax"/>
        </c:scaling>
        <c:delete val="0"/>
        <c:axPos val="l"/>
        <c:majorGridlines/>
        <c:numFmt formatCode="_-* #,##0_-;\-* #,##0_-;_-* &quot;-&quot;??_-;_-@_-" sourceLinked="1"/>
        <c:majorTickMark val="out"/>
        <c:minorTickMark val="none"/>
        <c:tickLblPos val="nextTo"/>
        <c:crossAx val="244562944"/>
        <c:crosses val="autoZero"/>
        <c:crossBetween val="between"/>
      </c:valAx>
    </c:plotArea>
    <c:legend>
      <c:legendPos val="r"/>
      <c:layout/>
      <c:overlay val="0"/>
    </c:legend>
    <c:plotVisOnly val="1"/>
    <c:dispBlanksAs val="gap"/>
    <c:showDLblsOverMax val="0"/>
  </c:chart>
  <c:txPr>
    <a:bodyPr/>
    <a:lstStyle/>
    <a:p>
      <a:pPr>
        <a:defRPr sz="900" baseline="0">
          <a:latin typeface="Times New Roman"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UK MIL &amp; HUK</a:t>
            </a:r>
          </a:p>
        </c:rich>
      </c:tx>
      <c:layout/>
      <c:overlay val="0"/>
    </c:title>
    <c:autoTitleDeleted val="0"/>
    <c:plotArea>
      <c:layout/>
      <c:lineChart>
        <c:grouping val="standard"/>
        <c:varyColors val="0"/>
        <c:ser>
          <c:idx val="0"/>
          <c:order val="0"/>
          <c:tx>
            <c:strRef>
              <c:f>'[Worksheet in M  80_Projects 20151127 - ODM Finarch 10. Model Validation Model Validation Document Summary.docx]1. Back-Test'!$Q$3</c:f>
              <c:strCache>
                <c:ptCount val="1"/>
                <c:pt idx="0">
                  <c:v>End of Day</c:v>
                </c:pt>
              </c:strCache>
            </c:strRef>
          </c:tx>
          <c:marker>
            <c:symbol val="none"/>
          </c:marker>
          <c:cat>
            <c:numRef>
              <c:f>'[Worksheet in M  80_Projects 20151127 - ODM Finarch 10. Model Validation Model Validation Document Summary.docx]1. Back-Test'!$H$4:$H$124</c:f>
              <c:numCache>
                <c:formatCode>m/d/yyyy</c:formatCode>
                <c:ptCount val="121"/>
                <c:pt idx="0">
                  <c:v>42580</c:v>
                </c:pt>
                <c:pt idx="1">
                  <c:v>42579</c:v>
                </c:pt>
                <c:pt idx="2">
                  <c:v>42578</c:v>
                </c:pt>
                <c:pt idx="3">
                  <c:v>42577</c:v>
                </c:pt>
                <c:pt idx="4">
                  <c:v>42576</c:v>
                </c:pt>
                <c:pt idx="5">
                  <c:v>42573</c:v>
                </c:pt>
                <c:pt idx="6">
                  <c:v>42572</c:v>
                </c:pt>
                <c:pt idx="7">
                  <c:v>42571</c:v>
                </c:pt>
                <c:pt idx="8">
                  <c:v>42570</c:v>
                </c:pt>
                <c:pt idx="9">
                  <c:v>42569</c:v>
                </c:pt>
                <c:pt idx="10">
                  <c:v>42566</c:v>
                </c:pt>
                <c:pt idx="11">
                  <c:v>42565</c:v>
                </c:pt>
                <c:pt idx="12">
                  <c:v>42564</c:v>
                </c:pt>
                <c:pt idx="13">
                  <c:v>42563</c:v>
                </c:pt>
                <c:pt idx="14">
                  <c:v>42562</c:v>
                </c:pt>
                <c:pt idx="15">
                  <c:v>42559</c:v>
                </c:pt>
                <c:pt idx="16">
                  <c:v>42558</c:v>
                </c:pt>
                <c:pt idx="17">
                  <c:v>42557</c:v>
                </c:pt>
                <c:pt idx="18">
                  <c:v>42556</c:v>
                </c:pt>
                <c:pt idx="19">
                  <c:v>42555</c:v>
                </c:pt>
                <c:pt idx="20">
                  <c:v>42552</c:v>
                </c:pt>
                <c:pt idx="21">
                  <c:v>42551</c:v>
                </c:pt>
                <c:pt idx="22">
                  <c:v>42550</c:v>
                </c:pt>
                <c:pt idx="23">
                  <c:v>42549</c:v>
                </c:pt>
                <c:pt idx="24">
                  <c:v>42548</c:v>
                </c:pt>
                <c:pt idx="25">
                  <c:v>42545</c:v>
                </c:pt>
                <c:pt idx="26">
                  <c:v>42544</c:v>
                </c:pt>
                <c:pt idx="27">
                  <c:v>42543</c:v>
                </c:pt>
                <c:pt idx="28">
                  <c:v>42542</c:v>
                </c:pt>
                <c:pt idx="29">
                  <c:v>42541</c:v>
                </c:pt>
                <c:pt idx="30">
                  <c:v>42538</c:v>
                </c:pt>
                <c:pt idx="31">
                  <c:v>42537</c:v>
                </c:pt>
                <c:pt idx="32">
                  <c:v>42536</c:v>
                </c:pt>
                <c:pt idx="33">
                  <c:v>42535</c:v>
                </c:pt>
                <c:pt idx="34">
                  <c:v>42534</c:v>
                </c:pt>
                <c:pt idx="35">
                  <c:v>42531</c:v>
                </c:pt>
                <c:pt idx="36">
                  <c:v>42530</c:v>
                </c:pt>
                <c:pt idx="37">
                  <c:v>42529</c:v>
                </c:pt>
                <c:pt idx="38">
                  <c:v>42528</c:v>
                </c:pt>
                <c:pt idx="39">
                  <c:v>42527</c:v>
                </c:pt>
                <c:pt idx="40">
                  <c:v>42524</c:v>
                </c:pt>
                <c:pt idx="41">
                  <c:v>42523</c:v>
                </c:pt>
                <c:pt idx="42">
                  <c:v>42522</c:v>
                </c:pt>
                <c:pt idx="43">
                  <c:v>42521</c:v>
                </c:pt>
                <c:pt idx="44">
                  <c:v>42520</c:v>
                </c:pt>
                <c:pt idx="45">
                  <c:v>42517</c:v>
                </c:pt>
                <c:pt idx="46">
                  <c:v>42516</c:v>
                </c:pt>
                <c:pt idx="47">
                  <c:v>42515</c:v>
                </c:pt>
                <c:pt idx="48">
                  <c:v>42514</c:v>
                </c:pt>
                <c:pt idx="49">
                  <c:v>42513</c:v>
                </c:pt>
                <c:pt idx="50">
                  <c:v>42510</c:v>
                </c:pt>
                <c:pt idx="51">
                  <c:v>42509</c:v>
                </c:pt>
                <c:pt idx="52">
                  <c:v>42508</c:v>
                </c:pt>
                <c:pt idx="53">
                  <c:v>42507</c:v>
                </c:pt>
                <c:pt idx="54">
                  <c:v>42506</c:v>
                </c:pt>
                <c:pt idx="55">
                  <c:v>42503</c:v>
                </c:pt>
                <c:pt idx="56">
                  <c:v>42501</c:v>
                </c:pt>
                <c:pt idx="57">
                  <c:v>42500</c:v>
                </c:pt>
                <c:pt idx="58">
                  <c:v>42499</c:v>
                </c:pt>
                <c:pt idx="59">
                  <c:v>42496</c:v>
                </c:pt>
                <c:pt idx="60">
                  <c:v>42495</c:v>
                </c:pt>
                <c:pt idx="61">
                  <c:v>42494</c:v>
                </c:pt>
                <c:pt idx="62">
                  <c:v>42493</c:v>
                </c:pt>
                <c:pt idx="63">
                  <c:v>42492</c:v>
                </c:pt>
                <c:pt idx="64">
                  <c:v>42489</c:v>
                </c:pt>
                <c:pt idx="65">
                  <c:v>42488</c:v>
                </c:pt>
                <c:pt idx="66">
                  <c:v>42487</c:v>
                </c:pt>
                <c:pt idx="67">
                  <c:v>42486</c:v>
                </c:pt>
                <c:pt idx="68">
                  <c:v>42485</c:v>
                </c:pt>
                <c:pt idx="69">
                  <c:v>42482</c:v>
                </c:pt>
                <c:pt idx="70">
                  <c:v>42481</c:v>
                </c:pt>
                <c:pt idx="71">
                  <c:v>42480</c:v>
                </c:pt>
                <c:pt idx="72">
                  <c:v>42479</c:v>
                </c:pt>
                <c:pt idx="73">
                  <c:v>42478</c:v>
                </c:pt>
                <c:pt idx="74">
                  <c:v>42475</c:v>
                </c:pt>
                <c:pt idx="75">
                  <c:v>42474</c:v>
                </c:pt>
                <c:pt idx="76">
                  <c:v>42473</c:v>
                </c:pt>
                <c:pt idx="77">
                  <c:v>42472</c:v>
                </c:pt>
                <c:pt idx="78">
                  <c:v>42471</c:v>
                </c:pt>
                <c:pt idx="79">
                  <c:v>42468</c:v>
                </c:pt>
                <c:pt idx="80">
                  <c:v>42467</c:v>
                </c:pt>
                <c:pt idx="81">
                  <c:v>42466</c:v>
                </c:pt>
                <c:pt idx="82">
                  <c:v>42465</c:v>
                </c:pt>
                <c:pt idx="83">
                  <c:v>42464</c:v>
                </c:pt>
                <c:pt idx="84">
                  <c:v>42461</c:v>
                </c:pt>
                <c:pt idx="85">
                  <c:v>42460</c:v>
                </c:pt>
                <c:pt idx="86">
                  <c:v>42459</c:v>
                </c:pt>
                <c:pt idx="87">
                  <c:v>42458</c:v>
                </c:pt>
                <c:pt idx="88">
                  <c:v>42457</c:v>
                </c:pt>
                <c:pt idx="89">
                  <c:v>42454</c:v>
                </c:pt>
                <c:pt idx="90">
                  <c:v>42453</c:v>
                </c:pt>
                <c:pt idx="91">
                  <c:v>42452</c:v>
                </c:pt>
                <c:pt idx="92">
                  <c:v>42451</c:v>
                </c:pt>
                <c:pt idx="93">
                  <c:v>42450</c:v>
                </c:pt>
                <c:pt idx="94">
                  <c:v>42447</c:v>
                </c:pt>
                <c:pt idx="95">
                  <c:v>42446</c:v>
                </c:pt>
                <c:pt idx="96">
                  <c:v>42445</c:v>
                </c:pt>
                <c:pt idx="97">
                  <c:v>42444</c:v>
                </c:pt>
                <c:pt idx="98">
                  <c:v>42443</c:v>
                </c:pt>
                <c:pt idx="99">
                  <c:v>42440</c:v>
                </c:pt>
                <c:pt idx="100">
                  <c:v>42439</c:v>
                </c:pt>
                <c:pt idx="101">
                  <c:v>42438</c:v>
                </c:pt>
                <c:pt idx="102">
                  <c:v>42437</c:v>
                </c:pt>
                <c:pt idx="103">
                  <c:v>42436</c:v>
                </c:pt>
                <c:pt idx="104">
                  <c:v>42433</c:v>
                </c:pt>
                <c:pt idx="105">
                  <c:v>42432</c:v>
                </c:pt>
                <c:pt idx="106">
                  <c:v>42431</c:v>
                </c:pt>
                <c:pt idx="107">
                  <c:v>42430</c:v>
                </c:pt>
                <c:pt idx="108">
                  <c:v>42429</c:v>
                </c:pt>
                <c:pt idx="109">
                  <c:v>42426</c:v>
                </c:pt>
                <c:pt idx="110">
                  <c:v>42425</c:v>
                </c:pt>
                <c:pt idx="111">
                  <c:v>42424</c:v>
                </c:pt>
                <c:pt idx="112">
                  <c:v>42423</c:v>
                </c:pt>
                <c:pt idx="113">
                  <c:v>42422</c:v>
                </c:pt>
                <c:pt idx="114">
                  <c:v>42419</c:v>
                </c:pt>
                <c:pt idx="115">
                  <c:v>42418</c:v>
                </c:pt>
                <c:pt idx="116">
                  <c:v>42417</c:v>
                </c:pt>
                <c:pt idx="117">
                  <c:v>42416</c:v>
                </c:pt>
                <c:pt idx="118">
                  <c:v>42415</c:v>
                </c:pt>
                <c:pt idx="119">
                  <c:v>42412</c:v>
                </c:pt>
                <c:pt idx="120">
                  <c:v>42411</c:v>
                </c:pt>
              </c:numCache>
            </c:numRef>
          </c:cat>
          <c:val>
            <c:numRef>
              <c:f>'[Worksheet in M  80_Projects 20151127 - ODM Finarch 10. Model Validation Model Validation Document Summary.docx]1. Back-Test'!$Q$4:$Q$124</c:f>
              <c:numCache>
                <c:formatCode>_-* #,##0_-;\-* #,##0_-;_-* "-"??_-;_-@_-</c:formatCode>
                <c:ptCount val="121"/>
                <c:pt idx="0">
                  <c:v>1818863.6802010001</c:v>
                </c:pt>
                <c:pt idx="1">
                  <c:v>1805707.6329669999</c:v>
                </c:pt>
                <c:pt idx="2">
                  <c:v>1795253.040947</c:v>
                </c:pt>
                <c:pt idx="3">
                  <c:v>1867582.169613</c:v>
                </c:pt>
                <c:pt idx="4">
                  <c:v>1836925.668912</c:v>
                </c:pt>
                <c:pt idx="5">
                  <c:v>1820547.8986760001</c:v>
                </c:pt>
                <c:pt idx="6">
                  <c:v>1803756.9091889998</c:v>
                </c:pt>
                <c:pt idx="7">
                  <c:v>1876766.3112069999</c:v>
                </c:pt>
                <c:pt idx="8">
                  <c:v>1886710.3568909999</c:v>
                </c:pt>
                <c:pt idx="9">
                  <c:v>2016939.6098150001</c:v>
                </c:pt>
                <c:pt idx="10">
                  <c:v>2151745.40062</c:v>
                </c:pt>
                <c:pt idx="11">
                  <c:v>2112915.1284420001</c:v>
                </c:pt>
                <c:pt idx="12">
                  <c:v>1998822.74367</c:v>
                </c:pt>
                <c:pt idx="13">
                  <c:v>2127340.4944139998</c:v>
                </c:pt>
                <c:pt idx="14">
                  <c:v>2200267.200563</c:v>
                </c:pt>
                <c:pt idx="15">
                  <c:v>2021490.2433549999</c:v>
                </c:pt>
                <c:pt idx="16">
                  <c:v>1862375.767793</c:v>
                </c:pt>
                <c:pt idx="17">
                  <c:v>2084447.1778849999</c:v>
                </c:pt>
                <c:pt idx="18">
                  <c:v>2097078.141783</c:v>
                </c:pt>
                <c:pt idx="19">
                  <c:v>2139205.0136230001</c:v>
                </c:pt>
                <c:pt idx="20">
                  <c:v>2627936.1287639998</c:v>
                </c:pt>
                <c:pt idx="21">
                  <c:v>2561148.8820869997</c:v>
                </c:pt>
                <c:pt idx="22">
                  <c:v>2104534.514984</c:v>
                </c:pt>
                <c:pt idx="23">
                  <c:v>2184666.7357950001</c:v>
                </c:pt>
                <c:pt idx="24">
                  <c:v>1813087.5593320001</c:v>
                </c:pt>
                <c:pt idx="25">
                  <c:v>1842537.1435160001</c:v>
                </c:pt>
                <c:pt idx="26">
                  <c:v>1681165.4111519998</c:v>
                </c:pt>
                <c:pt idx="27">
                  <c:v>1642071.093723</c:v>
                </c:pt>
                <c:pt idx="28">
                  <c:v>1646315.0228529999</c:v>
                </c:pt>
                <c:pt idx="29">
                  <c:v>2011338.5144730001</c:v>
                </c:pt>
                <c:pt idx="30">
                  <c:v>1737202.3381340001</c:v>
                </c:pt>
                <c:pt idx="31">
                  <c:v>1687356.8912579999</c:v>
                </c:pt>
                <c:pt idx="32">
                  <c:v>1762606.906402</c:v>
                </c:pt>
                <c:pt idx="33">
                  <c:v>1743267.2128979999</c:v>
                </c:pt>
                <c:pt idx="34">
                  <c:v>1863049.6315880001</c:v>
                </c:pt>
                <c:pt idx="35">
                  <c:v>1842630.814941</c:v>
                </c:pt>
                <c:pt idx="36">
                  <c:v>1780199.6482620002</c:v>
                </c:pt>
                <c:pt idx="37">
                  <c:v>1865242.794668</c:v>
                </c:pt>
                <c:pt idx="38">
                  <c:v>1917458.2500710001</c:v>
                </c:pt>
                <c:pt idx="39">
                  <c:v>1930434.4135759999</c:v>
                </c:pt>
                <c:pt idx="40">
                  <c:v>1796838.2523169999</c:v>
                </c:pt>
                <c:pt idx="41">
                  <c:v>1881729.899557</c:v>
                </c:pt>
                <c:pt idx="42">
                  <c:v>1910969.883685</c:v>
                </c:pt>
                <c:pt idx="43">
                  <c:v>2038404.2290630001</c:v>
                </c:pt>
                <c:pt idx="44">
                  <c:v>1998941.0529179999</c:v>
                </c:pt>
                <c:pt idx="45">
                  <c:v>1916470.091309</c:v>
                </c:pt>
                <c:pt idx="46">
                  <c:v>1930815.9399890001</c:v>
                </c:pt>
                <c:pt idx="47">
                  <c:v>1877266.2123670001</c:v>
                </c:pt>
                <c:pt idx="48">
                  <c:v>1954893.243822</c:v>
                </c:pt>
                <c:pt idx="49">
                  <c:v>1986781.1266329999</c:v>
                </c:pt>
                <c:pt idx="50">
                  <c:v>1956156.5234990001</c:v>
                </c:pt>
                <c:pt idx="51">
                  <c:v>2153573.3238670002</c:v>
                </c:pt>
                <c:pt idx="52">
                  <c:v>1940803.3657490001</c:v>
                </c:pt>
                <c:pt idx="53">
                  <c:v>1861525.2120109999</c:v>
                </c:pt>
                <c:pt idx="54">
                  <c:v>1904680.429464</c:v>
                </c:pt>
                <c:pt idx="55">
                  <c:v>1845173.1932060001</c:v>
                </c:pt>
                <c:pt idx="56">
                  <c:v>1723116.263573</c:v>
                </c:pt>
                <c:pt idx="57">
                  <c:v>1556221.7152520001</c:v>
                </c:pt>
                <c:pt idx="58">
                  <c:v>1463373.1758599998</c:v>
                </c:pt>
                <c:pt idx="59">
                  <c:v>1624869.0924879999</c:v>
                </c:pt>
                <c:pt idx="60">
                  <c:v>1799895.7005639998</c:v>
                </c:pt>
                <c:pt idx="61">
                  <c:v>1796635.8108380002</c:v>
                </c:pt>
                <c:pt idx="62">
                  <c:v>1742534.784313</c:v>
                </c:pt>
                <c:pt idx="63">
                  <c:v>1660926.0679189998</c:v>
                </c:pt>
                <c:pt idx="64">
                  <c:v>1627444.3341099999</c:v>
                </c:pt>
                <c:pt idx="65">
                  <c:v>1636130.3335409998</c:v>
                </c:pt>
                <c:pt idx="66">
                  <c:v>1704226.4334710001</c:v>
                </c:pt>
                <c:pt idx="67">
                  <c:v>1835718.948169</c:v>
                </c:pt>
                <c:pt idx="68">
                  <c:v>1952746.1420840002</c:v>
                </c:pt>
                <c:pt idx="69">
                  <c:v>2003956.6019870001</c:v>
                </c:pt>
                <c:pt idx="70">
                  <c:v>1891612.7451579999</c:v>
                </c:pt>
                <c:pt idx="71">
                  <c:v>1908248.8973280001</c:v>
                </c:pt>
                <c:pt idx="72">
                  <c:v>1813711.2213970001</c:v>
                </c:pt>
                <c:pt idx="73">
                  <c:v>1850289.548339</c:v>
                </c:pt>
                <c:pt idx="74">
                  <c:v>1903958.5218459999</c:v>
                </c:pt>
                <c:pt idx="75">
                  <c:v>2003182.745507</c:v>
                </c:pt>
                <c:pt idx="76">
                  <c:v>2126837.4277400002</c:v>
                </c:pt>
                <c:pt idx="77">
                  <c:v>1825196.5200810002</c:v>
                </c:pt>
                <c:pt idx="78">
                  <c:v>1797673.940343</c:v>
                </c:pt>
                <c:pt idx="79">
                  <c:v>1839124.940132</c:v>
                </c:pt>
                <c:pt idx="80">
                  <c:v>1886703.3476489999</c:v>
                </c:pt>
                <c:pt idx="81">
                  <c:v>1874225.3238619999</c:v>
                </c:pt>
                <c:pt idx="82">
                  <c:v>1968986.402276</c:v>
                </c:pt>
                <c:pt idx="83">
                  <c:v>1927251.1930490001</c:v>
                </c:pt>
                <c:pt idx="84">
                  <c:v>1914127.0493900001</c:v>
                </c:pt>
                <c:pt idx="85">
                  <c:v>1934271.1497590002</c:v>
                </c:pt>
                <c:pt idx="86">
                  <c:v>1836320.4661050001</c:v>
                </c:pt>
                <c:pt idx="87">
                  <c:v>1811318.2868320001</c:v>
                </c:pt>
                <c:pt idx="88">
                  <c:v>1777432.5254549999</c:v>
                </c:pt>
                <c:pt idx="89">
                  <c:v>1783530.6143489999</c:v>
                </c:pt>
                <c:pt idx="90">
                  <c:v>1774596.4690309998</c:v>
                </c:pt>
                <c:pt idx="91">
                  <c:v>1726156.6799519998</c:v>
                </c:pt>
                <c:pt idx="92">
                  <c:v>1888281.2950220001</c:v>
                </c:pt>
                <c:pt idx="93">
                  <c:v>1850577.72012</c:v>
                </c:pt>
                <c:pt idx="94">
                  <c:v>1857775.6250699998</c:v>
                </c:pt>
                <c:pt idx="95">
                  <c:v>1726528.271491</c:v>
                </c:pt>
                <c:pt idx="96">
                  <c:v>1837308.2262269999</c:v>
                </c:pt>
                <c:pt idx="97">
                  <c:v>1838288.456341</c:v>
                </c:pt>
                <c:pt idx="98">
                  <c:v>1861344.254467</c:v>
                </c:pt>
                <c:pt idx="99">
                  <c:v>2041099.95255</c:v>
                </c:pt>
                <c:pt idx="100">
                  <c:v>1924079.099465</c:v>
                </c:pt>
                <c:pt idx="101">
                  <c:v>1810678.3515120002</c:v>
                </c:pt>
                <c:pt idx="102">
                  <c:v>1922248.994552</c:v>
                </c:pt>
                <c:pt idx="103">
                  <c:v>1826867.958263</c:v>
                </c:pt>
                <c:pt idx="104">
                  <c:v>1817935.9998859998</c:v>
                </c:pt>
                <c:pt idx="105">
                  <c:v>1920974.2463429999</c:v>
                </c:pt>
                <c:pt idx="106">
                  <c:v>1939130.5961229999</c:v>
                </c:pt>
                <c:pt idx="107">
                  <c:v>2130395.9419920002</c:v>
                </c:pt>
                <c:pt idx="108">
                  <c:v>2035034.0432209999</c:v>
                </c:pt>
                <c:pt idx="109">
                  <c:v>1758451.3576530002</c:v>
                </c:pt>
                <c:pt idx="110">
                  <c:v>1764321.2535399999</c:v>
                </c:pt>
                <c:pt idx="111">
                  <c:v>1805707.5116409999</c:v>
                </c:pt>
                <c:pt idx="112">
                  <c:v>1747536.5371659999</c:v>
                </c:pt>
                <c:pt idx="113">
                  <c:v>1854284.166861</c:v>
                </c:pt>
                <c:pt idx="114">
                  <c:v>1884259.578863</c:v>
                </c:pt>
                <c:pt idx="115">
                  <c:v>1827060.365245</c:v>
                </c:pt>
                <c:pt idx="116">
                  <c:v>1753122.2645510002</c:v>
                </c:pt>
                <c:pt idx="117">
                  <c:v>1783753.466727</c:v>
                </c:pt>
                <c:pt idx="118">
                  <c:v>1791027.5781930001</c:v>
                </c:pt>
                <c:pt idx="119">
                  <c:v>1971137.8173780001</c:v>
                </c:pt>
                <c:pt idx="120">
                  <c:v>1778876.6576949998</c:v>
                </c:pt>
              </c:numCache>
            </c:numRef>
          </c:val>
          <c:smooth val="0"/>
        </c:ser>
        <c:ser>
          <c:idx val="1"/>
          <c:order val="1"/>
          <c:tx>
            <c:strRef>
              <c:f>'[Worksheet in M  80_Projects 20151127 - ODM Finarch 10. Model Validation Model Validation Document Summary.docx]1. Back-Test'!$R$3</c:f>
              <c:strCache>
                <c:ptCount val="1"/>
                <c:pt idx="0">
                  <c:v>Core Deposit</c:v>
                </c:pt>
              </c:strCache>
            </c:strRef>
          </c:tx>
          <c:marker>
            <c:symbol val="none"/>
          </c:marker>
          <c:cat>
            <c:numRef>
              <c:f>'[Worksheet in M  80_Projects 20151127 - ODM Finarch 10. Model Validation Model Validation Document Summary.docx]1. Back-Test'!$H$4:$H$124</c:f>
              <c:numCache>
                <c:formatCode>m/d/yyyy</c:formatCode>
                <c:ptCount val="121"/>
                <c:pt idx="0">
                  <c:v>42580</c:v>
                </c:pt>
                <c:pt idx="1">
                  <c:v>42579</c:v>
                </c:pt>
                <c:pt idx="2">
                  <c:v>42578</c:v>
                </c:pt>
                <c:pt idx="3">
                  <c:v>42577</c:v>
                </c:pt>
                <c:pt idx="4">
                  <c:v>42576</c:v>
                </c:pt>
                <c:pt idx="5">
                  <c:v>42573</c:v>
                </c:pt>
                <c:pt idx="6">
                  <c:v>42572</c:v>
                </c:pt>
                <c:pt idx="7">
                  <c:v>42571</c:v>
                </c:pt>
                <c:pt idx="8">
                  <c:v>42570</c:v>
                </c:pt>
                <c:pt idx="9">
                  <c:v>42569</c:v>
                </c:pt>
                <c:pt idx="10">
                  <c:v>42566</c:v>
                </c:pt>
                <c:pt idx="11">
                  <c:v>42565</c:v>
                </c:pt>
                <c:pt idx="12">
                  <c:v>42564</c:v>
                </c:pt>
                <c:pt idx="13">
                  <c:v>42563</c:v>
                </c:pt>
                <c:pt idx="14">
                  <c:v>42562</c:v>
                </c:pt>
                <c:pt idx="15">
                  <c:v>42559</c:v>
                </c:pt>
                <c:pt idx="16">
                  <c:v>42558</c:v>
                </c:pt>
                <c:pt idx="17">
                  <c:v>42557</c:v>
                </c:pt>
                <c:pt idx="18">
                  <c:v>42556</c:v>
                </c:pt>
                <c:pt idx="19">
                  <c:v>42555</c:v>
                </c:pt>
                <c:pt idx="20">
                  <c:v>42552</c:v>
                </c:pt>
                <c:pt idx="21">
                  <c:v>42551</c:v>
                </c:pt>
                <c:pt idx="22">
                  <c:v>42550</c:v>
                </c:pt>
                <c:pt idx="23">
                  <c:v>42549</c:v>
                </c:pt>
                <c:pt idx="24">
                  <c:v>42548</c:v>
                </c:pt>
                <c:pt idx="25">
                  <c:v>42545</c:v>
                </c:pt>
                <c:pt idx="26">
                  <c:v>42544</c:v>
                </c:pt>
                <c:pt idx="27">
                  <c:v>42543</c:v>
                </c:pt>
                <c:pt idx="28">
                  <c:v>42542</c:v>
                </c:pt>
                <c:pt idx="29">
                  <c:v>42541</c:v>
                </c:pt>
                <c:pt idx="30">
                  <c:v>42538</c:v>
                </c:pt>
                <c:pt idx="31">
                  <c:v>42537</c:v>
                </c:pt>
                <c:pt idx="32">
                  <c:v>42536</c:v>
                </c:pt>
                <c:pt idx="33">
                  <c:v>42535</c:v>
                </c:pt>
                <c:pt idx="34">
                  <c:v>42534</c:v>
                </c:pt>
                <c:pt idx="35">
                  <c:v>42531</c:v>
                </c:pt>
                <c:pt idx="36">
                  <c:v>42530</c:v>
                </c:pt>
                <c:pt idx="37">
                  <c:v>42529</c:v>
                </c:pt>
                <c:pt idx="38">
                  <c:v>42528</c:v>
                </c:pt>
                <c:pt idx="39">
                  <c:v>42527</c:v>
                </c:pt>
                <c:pt idx="40">
                  <c:v>42524</c:v>
                </c:pt>
                <c:pt idx="41">
                  <c:v>42523</c:v>
                </c:pt>
                <c:pt idx="42">
                  <c:v>42522</c:v>
                </c:pt>
                <c:pt idx="43">
                  <c:v>42521</c:v>
                </c:pt>
                <c:pt idx="44">
                  <c:v>42520</c:v>
                </c:pt>
                <c:pt idx="45">
                  <c:v>42517</c:v>
                </c:pt>
                <c:pt idx="46">
                  <c:v>42516</c:v>
                </c:pt>
                <c:pt idx="47">
                  <c:v>42515</c:v>
                </c:pt>
                <c:pt idx="48">
                  <c:v>42514</c:v>
                </c:pt>
                <c:pt idx="49">
                  <c:v>42513</c:v>
                </c:pt>
                <c:pt idx="50">
                  <c:v>42510</c:v>
                </c:pt>
                <c:pt idx="51">
                  <c:v>42509</c:v>
                </c:pt>
                <c:pt idx="52">
                  <c:v>42508</c:v>
                </c:pt>
                <c:pt idx="53">
                  <c:v>42507</c:v>
                </c:pt>
                <c:pt idx="54">
                  <c:v>42506</c:v>
                </c:pt>
                <c:pt idx="55">
                  <c:v>42503</c:v>
                </c:pt>
                <c:pt idx="56">
                  <c:v>42501</c:v>
                </c:pt>
                <c:pt idx="57">
                  <c:v>42500</c:v>
                </c:pt>
                <c:pt idx="58">
                  <c:v>42499</c:v>
                </c:pt>
                <c:pt idx="59">
                  <c:v>42496</c:v>
                </c:pt>
                <c:pt idx="60">
                  <c:v>42495</c:v>
                </c:pt>
                <c:pt idx="61">
                  <c:v>42494</c:v>
                </c:pt>
                <c:pt idx="62">
                  <c:v>42493</c:v>
                </c:pt>
                <c:pt idx="63">
                  <c:v>42492</c:v>
                </c:pt>
                <c:pt idx="64">
                  <c:v>42489</c:v>
                </c:pt>
                <c:pt idx="65">
                  <c:v>42488</c:v>
                </c:pt>
                <c:pt idx="66">
                  <c:v>42487</c:v>
                </c:pt>
                <c:pt idx="67">
                  <c:v>42486</c:v>
                </c:pt>
                <c:pt idx="68">
                  <c:v>42485</c:v>
                </c:pt>
                <c:pt idx="69">
                  <c:v>42482</c:v>
                </c:pt>
                <c:pt idx="70">
                  <c:v>42481</c:v>
                </c:pt>
                <c:pt idx="71">
                  <c:v>42480</c:v>
                </c:pt>
                <c:pt idx="72">
                  <c:v>42479</c:v>
                </c:pt>
                <c:pt idx="73">
                  <c:v>42478</c:v>
                </c:pt>
                <c:pt idx="74">
                  <c:v>42475</c:v>
                </c:pt>
                <c:pt idx="75">
                  <c:v>42474</c:v>
                </c:pt>
                <c:pt idx="76">
                  <c:v>42473</c:v>
                </c:pt>
                <c:pt idx="77">
                  <c:v>42472</c:v>
                </c:pt>
                <c:pt idx="78">
                  <c:v>42471</c:v>
                </c:pt>
                <c:pt idx="79">
                  <c:v>42468</c:v>
                </c:pt>
                <c:pt idx="80">
                  <c:v>42467</c:v>
                </c:pt>
                <c:pt idx="81">
                  <c:v>42466</c:v>
                </c:pt>
                <c:pt idx="82">
                  <c:v>42465</c:v>
                </c:pt>
                <c:pt idx="83">
                  <c:v>42464</c:v>
                </c:pt>
                <c:pt idx="84">
                  <c:v>42461</c:v>
                </c:pt>
                <c:pt idx="85">
                  <c:v>42460</c:v>
                </c:pt>
                <c:pt idx="86">
                  <c:v>42459</c:v>
                </c:pt>
                <c:pt idx="87">
                  <c:v>42458</c:v>
                </c:pt>
                <c:pt idx="88">
                  <c:v>42457</c:v>
                </c:pt>
                <c:pt idx="89">
                  <c:v>42454</c:v>
                </c:pt>
                <c:pt idx="90">
                  <c:v>42453</c:v>
                </c:pt>
                <c:pt idx="91">
                  <c:v>42452</c:v>
                </c:pt>
                <c:pt idx="92">
                  <c:v>42451</c:v>
                </c:pt>
                <c:pt idx="93">
                  <c:v>42450</c:v>
                </c:pt>
                <c:pt idx="94">
                  <c:v>42447</c:v>
                </c:pt>
                <c:pt idx="95">
                  <c:v>42446</c:v>
                </c:pt>
                <c:pt idx="96">
                  <c:v>42445</c:v>
                </c:pt>
                <c:pt idx="97">
                  <c:v>42444</c:v>
                </c:pt>
                <c:pt idx="98">
                  <c:v>42443</c:v>
                </c:pt>
                <c:pt idx="99">
                  <c:v>42440</c:v>
                </c:pt>
                <c:pt idx="100">
                  <c:v>42439</c:v>
                </c:pt>
                <c:pt idx="101">
                  <c:v>42438</c:v>
                </c:pt>
                <c:pt idx="102">
                  <c:v>42437</c:v>
                </c:pt>
                <c:pt idx="103">
                  <c:v>42436</c:v>
                </c:pt>
                <c:pt idx="104">
                  <c:v>42433</c:v>
                </c:pt>
                <c:pt idx="105">
                  <c:v>42432</c:v>
                </c:pt>
                <c:pt idx="106">
                  <c:v>42431</c:v>
                </c:pt>
                <c:pt idx="107">
                  <c:v>42430</c:v>
                </c:pt>
                <c:pt idx="108">
                  <c:v>42429</c:v>
                </c:pt>
                <c:pt idx="109">
                  <c:v>42426</c:v>
                </c:pt>
                <c:pt idx="110">
                  <c:v>42425</c:v>
                </c:pt>
                <c:pt idx="111">
                  <c:v>42424</c:v>
                </c:pt>
                <c:pt idx="112">
                  <c:v>42423</c:v>
                </c:pt>
                <c:pt idx="113">
                  <c:v>42422</c:v>
                </c:pt>
                <c:pt idx="114">
                  <c:v>42419</c:v>
                </c:pt>
                <c:pt idx="115">
                  <c:v>42418</c:v>
                </c:pt>
                <c:pt idx="116">
                  <c:v>42417</c:v>
                </c:pt>
                <c:pt idx="117">
                  <c:v>42416</c:v>
                </c:pt>
                <c:pt idx="118">
                  <c:v>42415</c:v>
                </c:pt>
                <c:pt idx="119">
                  <c:v>42412</c:v>
                </c:pt>
                <c:pt idx="120">
                  <c:v>42411</c:v>
                </c:pt>
              </c:numCache>
            </c:numRef>
          </c:cat>
          <c:val>
            <c:numRef>
              <c:f>'[Worksheet in M  80_Projects 20151127 - ODM Finarch 10. Model Validation Model Validation Document Summary.docx]1. Back-Test'!$R$4:$R$124</c:f>
              <c:numCache>
                <c:formatCode>_-* #,##0_-;\-* #,##0_-;_-* "-"??_-;_-@_-</c:formatCode>
                <c:ptCount val="121"/>
                <c:pt idx="0">
                  <c:v>1838896.1075882998</c:v>
                </c:pt>
                <c:pt idx="1">
                  <c:v>1838896.1075882998</c:v>
                </c:pt>
                <c:pt idx="2">
                  <c:v>1838896.1075882998</c:v>
                </c:pt>
                <c:pt idx="3">
                  <c:v>1838896.1075882998</c:v>
                </c:pt>
                <c:pt idx="4">
                  <c:v>1838896.1075882998</c:v>
                </c:pt>
                <c:pt idx="5">
                  <c:v>1838896.1075882998</c:v>
                </c:pt>
                <c:pt idx="6">
                  <c:v>1838896.1075882998</c:v>
                </c:pt>
                <c:pt idx="7">
                  <c:v>1838896.1075882998</c:v>
                </c:pt>
                <c:pt idx="8">
                  <c:v>1838896.1075882998</c:v>
                </c:pt>
                <c:pt idx="9">
                  <c:v>1838896.1075882998</c:v>
                </c:pt>
                <c:pt idx="10">
                  <c:v>1838896.1075882998</c:v>
                </c:pt>
                <c:pt idx="11">
                  <c:v>1838896.1075882998</c:v>
                </c:pt>
                <c:pt idx="12">
                  <c:v>1838896.1075882998</c:v>
                </c:pt>
                <c:pt idx="13">
                  <c:v>1838896.1075882998</c:v>
                </c:pt>
                <c:pt idx="14">
                  <c:v>1838896.1075882998</c:v>
                </c:pt>
                <c:pt idx="15">
                  <c:v>1838896.1075882998</c:v>
                </c:pt>
                <c:pt idx="16">
                  <c:v>1838896.1075882998</c:v>
                </c:pt>
                <c:pt idx="17">
                  <c:v>1838896.1075882998</c:v>
                </c:pt>
                <c:pt idx="18">
                  <c:v>1838896.1075882998</c:v>
                </c:pt>
                <c:pt idx="19">
                  <c:v>1838896.1075882998</c:v>
                </c:pt>
                <c:pt idx="20">
                  <c:v>1838896.1075882998</c:v>
                </c:pt>
                <c:pt idx="21">
                  <c:v>1757585.2988139</c:v>
                </c:pt>
                <c:pt idx="22">
                  <c:v>1757585.2988139</c:v>
                </c:pt>
                <c:pt idx="23">
                  <c:v>1757585.2988139</c:v>
                </c:pt>
                <c:pt idx="24">
                  <c:v>1757585.2988139</c:v>
                </c:pt>
                <c:pt idx="25">
                  <c:v>1757585.2988139</c:v>
                </c:pt>
                <c:pt idx="26">
                  <c:v>1757585.2988139</c:v>
                </c:pt>
                <c:pt idx="27">
                  <c:v>1757585.2988139</c:v>
                </c:pt>
                <c:pt idx="28">
                  <c:v>1757585.2988139</c:v>
                </c:pt>
                <c:pt idx="29">
                  <c:v>1757585.2988139</c:v>
                </c:pt>
                <c:pt idx="30">
                  <c:v>1757585.2988139</c:v>
                </c:pt>
                <c:pt idx="31">
                  <c:v>1757585.2988139</c:v>
                </c:pt>
                <c:pt idx="32">
                  <c:v>1757585.2988139</c:v>
                </c:pt>
                <c:pt idx="33">
                  <c:v>1757585.2988139</c:v>
                </c:pt>
                <c:pt idx="34">
                  <c:v>1757585.2988139</c:v>
                </c:pt>
                <c:pt idx="35">
                  <c:v>1757585.2988139</c:v>
                </c:pt>
                <c:pt idx="36">
                  <c:v>1757585.2988139</c:v>
                </c:pt>
                <c:pt idx="37">
                  <c:v>1757585.2988139</c:v>
                </c:pt>
                <c:pt idx="38">
                  <c:v>1757585.2988139</c:v>
                </c:pt>
                <c:pt idx="39">
                  <c:v>1757585.2988139</c:v>
                </c:pt>
                <c:pt idx="40">
                  <c:v>1757585.2988139</c:v>
                </c:pt>
                <c:pt idx="41">
                  <c:v>1757585.2988139</c:v>
                </c:pt>
                <c:pt idx="42">
                  <c:v>1757585.2988139</c:v>
                </c:pt>
                <c:pt idx="43">
                  <c:v>1742880.9517197001</c:v>
                </c:pt>
                <c:pt idx="44">
                  <c:v>1742880.9517197001</c:v>
                </c:pt>
                <c:pt idx="45">
                  <c:v>1742880.9517197001</c:v>
                </c:pt>
                <c:pt idx="46">
                  <c:v>1742880.9517197001</c:v>
                </c:pt>
                <c:pt idx="47">
                  <c:v>1742880.9517197001</c:v>
                </c:pt>
                <c:pt idx="48">
                  <c:v>1742880.9517197001</c:v>
                </c:pt>
                <c:pt idx="49">
                  <c:v>1742880.9517197001</c:v>
                </c:pt>
                <c:pt idx="50">
                  <c:v>1742880.9517197001</c:v>
                </c:pt>
                <c:pt idx="51">
                  <c:v>1742880.9517197001</c:v>
                </c:pt>
                <c:pt idx="52">
                  <c:v>1742880.9517197001</c:v>
                </c:pt>
                <c:pt idx="53">
                  <c:v>1742880.9517197001</c:v>
                </c:pt>
                <c:pt idx="54">
                  <c:v>1742880.9517197001</c:v>
                </c:pt>
                <c:pt idx="55">
                  <c:v>1742880.9517197001</c:v>
                </c:pt>
                <c:pt idx="56">
                  <c:v>1742880.9517197001</c:v>
                </c:pt>
                <c:pt idx="57">
                  <c:v>1742880.9517197001</c:v>
                </c:pt>
                <c:pt idx="58">
                  <c:v>1742880.9517197001</c:v>
                </c:pt>
                <c:pt idx="59">
                  <c:v>1742880.9517197001</c:v>
                </c:pt>
                <c:pt idx="60">
                  <c:v>1742880.9517197001</c:v>
                </c:pt>
                <c:pt idx="61">
                  <c:v>1742880.9517197001</c:v>
                </c:pt>
                <c:pt idx="62">
                  <c:v>1742880.9517197001</c:v>
                </c:pt>
                <c:pt idx="63">
                  <c:v>1742880.9517197001</c:v>
                </c:pt>
                <c:pt idx="64">
                  <c:v>1768490.7325399001</c:v>
                </c:pt>
                <c:pt idx="65">
                  <c:v>1768490.7325399001</c:v>
                </c:pt>
                <c:pt idx="66">
                  <c:v>1768490.7325399001</c:v>
                </c:pt>
                <c:pt idx="67">
                  <c:v>1768490.7325399001</c:v>
                </c:pt>
                <c:pt idx="68">
                  <c:v>1768490.7325399001</c:v>
                </c:pt>
                <c:pt idx="69">
                  <c:v>1768490.7325399001</c:v>
                </c:pt>
                <c:pt idx="70">
                  <c:v>1768490.7325399001</c:v>
                </c:pt>
                <c:pt idx="71">
                  <c:v>1768490.7325399001</c:v>
                </c:pt>
                <c:pt idx="72">
                  <c:v>1768490.7325399001</c:v>
                </c:pt>
                <c:pt idx="73">
                  <c:v>1768490.7325399001</c:v>
                </c:pt>
                <c:pt idx="74">
                  <c:v>1768490.7325399001</c:v>
                </c:pt>
                <c:pt idx="75">
                  <c:v>1768490.7325399001</c:v>
                </c:pt>
                <c:pt idx="76">
                  <c:v>1768490.7325399001</c:v>
                </c:pt>
                <c:pt idx="77">
                  <c:v>1768490.7325399001</c:v>
                </c:pt>
                <c:pt idx="78">
                  <c:v>1768490.7325399001</c:v>
                </c:pt>
                <c:pt idx="79">
                  <c:v>1768490.7325399001</c:v>
                </c:pt>
                <c:pt idx="80">
                  <c:v>1768490.7325399001</c:v>
                </c:pt>
                <c:pt idx="81">
                  <c:v>1768490.7325399001</c:v>
                </c:pt>
                <c:pt idx="82">
                  <c:v>1768490.7325399001</c:v>
                </c:pt>
                <c:pt idx="83">
                  <c:v>1768490.7325399001</c:v>
                </c:pt>
                <c:pt idx="84">
                  <c:v>1768490.7325399001</c:v>
                </c:pt>
                <c:pt idx="85">
                  <c:v>1750349.8537056001</c:v>
                </c:pt>
                <c:pt idx="86">
                  <c:v>1750349.8537056001</c:v>
                </c:pt>
                <c:pt idx="87">
                  <c:v>1750349.8537056001</c:v>
                </c:pt>
                <c:pt idx="88">
                  <c:v>1750349.8537056001</c:v>
                </c:pt>
                <c:pt idx="89">
                  <c:v>1750349.8537056001</c:v>
                </c:pt>
                <c:pt idx="90">
                  <c:v>1750349.8537056001</c:v>
                </c:pt>
                <c:pt idx="91">
                  <c:v>1750349.8537056001</c:v>
                </c:pt>
                <c:pt idx="92">
                  <c:v>1750349.8537056001</c:v>
                </c:pt>
                <c:pt idx="93">
                  <c:v>1750349.8537056001</c:v>
                </c:pt>
                <c:pt idx="94">
                  <c:v>1750349.8537056001</c:v>
                </c:pt>
                <c:pt idx="95">
                  <c:v>1750349.8537056001</c:v>
                </c:pt>
                <c:pt idx="96">
                  <c:v>1750349.8537056001</c:v>
                </c:pt>
                <c:pt idx="97">
                  <c:v>1750349.8537056001</c:v>
                </c:pt>
                <c:pt idx="98">
                  <c:v>1750349.8537056001</c:v>
                </c:pt>
                <c:pt idx="99">
                  <c:v>1750349.8537056001</c:v>
                </c:pt>
                <c:pt idx="100">
                  <c:v>1750349.8537056001</c:v>
                </c:pt>
                <c:pt idx="101">
                  <c:v>1750349.8537056001</c:v>
                </c:pt>
                <c:pt idx="102">
                  <c:v>1750349.8537056001</c:v>
                </c:pt>
                <c:pt idx="103">
                  <c:v>1750349.8537056001</c:v>
                </c:pt>
                <c:pt idx="104">
                  <c:v>1750349.8537056001</c:v>
                </c:pt>
                <c:pt idx="105">
                  <c:v>1750349.8537056001</c:v>
                </c:pt>
                <c:pt idx="106">
                  <c:v>1750349.8537056001</c:v>
                </c:pt>
                <c:pt idx="107">
                  <c:v>1750349.8537056001</c:v>
                </c:pt>
                <c:pt idx="108">
                  <c:v>1602384.5067997</c:v>
                </c:pt>
                <c:pt idx="109">
                  <c:v>1602384.5067997</c:v>
                </c:pt>
                <c:pt idx="110">
                  <c:v>1602384.5067997</c:v>
                </c:pt>
                <c:pt idx="111">
                  <c:v>1602384.5067997</c:v>
                </c:pt>
                <c:pt idx="112">
                  <c:v>1602384.5067997</c:v>
                </c:pt>
                <c:pt idx="113">
                  <c:v>1602384.5067997</c:v>
                </c:pt>
                <c:pt idx="114">
                  <c:v>1602384.5067997</c:v>
                </c:pt>
                <c:pt idx="115">
                  <c:v>1602384.5067997</c:v>
                </c:pt>
                <c:pt idx="116">
                  <c:v>1602384.5067997</c:v>
                </c:pt>
                <c:pt idx="117">
                  <c:v>1602384.5067997</c:v>
                </c:pt>
                <c:pt idx="118">
                  <c:v>1602384.5067997</c:v>
                </c:pt>
                <c:pt idx="119">
                  <c:v>1602384.5067997</c:v>
                </c:pt>
                <c:pt idx="120">
                  <c:v>1602384.5067997</c:v>
                </c:pt>
              </c:numCache>
            </c:numRef>
          </c:val>
          <c:smooth val="0"/>
        </c:ser>
        <c:dLbls>
          <c:showLegendKey val="0"/>
          <c:showVal val="0"/>
          <c:showCatName val="0"/>
          <c:showSerName val="0"/>
          <c:showPercent val="0"/>
          <c:showBubbleSize val="0"/>
        </c:dLbls>
        <c:marker val="1"/>
        <c:smooth val="0"/>
        <c:axId val="244577792"/>
        <c:axId val="244579328"/>
      </c:lineChart>
      <c:dateAx>
        <c:axId val="244577792"/>
        <c:scaling>
          <c:orientation val="minMax"/>
        </c:scaling>
        <c:delete val="0"/>
        <c:axPos val="b"/>
        <c:numFmt formatCode="m/d/yyyy" sourceLinked="1"/>
        <c:majorTickMark val="out"/>
        <c:minorTickMark val="none"/>
        <c:tickLblPos val="nextTo"/>
        <c:crossAx val="244579328"/>
        <c:crosses val="autoZero"/>
        <c:auto val="1"/>
        <c:lblOffset val="100"/>
        <c:baseTimeUnit val="days"/>
      </c:dateAx>
      <c:valAx>
        <c:axId val="244579328"/>
        <c:scaling>
          <c:orientation val="minMax"/>
        </c:scaling>
        <c:delete val="0"/>
        <c:axPos val="l"/>
        <c:majorGridlines/>
        <c:numFmt formatCode="_-* #,##0_-;\-* #,##0_-;_-* &quot;-&quot;??_-;_-@_-" sourceLinked="1"/>
        <c:majorTickMark val="out"/>
        <c:minorTickMark val="none"/>
        <c:tickLblPos val="nextTo"/>
        <c:crossAx val="244577792"/>
        <c:crosses val="autoZero"/>
        <c:crossBetween val="between"/>
      </c:valAx>
    </c:plotArea>
    <c:legend>
      <c:legendPos val="r"/>
      <c:layout/>
      <c:overlay val="0"/>
    </c:legend>
    <c:plotVisOnly val="1"/>
    <c:dispBlanksAs val="gap"/>
    <c:showDLblsOverMax val="0"/>
  </c:chart>
  <c:txPr>
    <a:bodyPr/>
    <a:lstStyle/>
    <a:p>
      <a:pPr>
        <a:defRPr sz="900" baseline="0">
          <a:latin typeface="Times New Roman"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Number of Months History</a:t>
            </a:r>
          </a:p>
        </c:rich>
      </c:tx>
      <c:layout/>
      <c:overlay val="0"/>
    </c:title>
    <c:autoTitleDeleted val="0"/>
    <c:plotArea>
      <c:layout/>
      <c:lineChart>
        <c:grouping val="standard"/>
        <c:varyColors val="0"/>
        <c:ser>
          <c:idx val="0"/>
          <c:order val="0"/>
          <c:tx>
            <c:strRef>
              <c:f>Sensitivity!$F$4</c:f>
              <c:strCache>
                <c:ptCount val="1"/>
                <c:pt idx="0">
                  <c:v>Brussels SANV</c:v>
                </c:pt>
              </c:strCache>
            </c:strRef>
          </c:tx>
          <c:marker>
            <c:symbol val="none"/>
          </c:marker>
          <c:cat>
            <c:strRef>
              <c:f>Sensitivity!$E$5:$E$8</c:f>
              <c:strCache>
                <c:ptCount val="4"/>
                <c:pt idx="0">
                  <c:v>1M</c:v>
                </c:pt>
                <c:pt idx="1">
                  <c:v>3M</c:v>
                </c:pt>
                <c:pt idx="2">
                  <c:v>6M</c:v>
                </c:pt>
                <c:pt idx="3">
                  <c:v>12M</c:v>
                </c:pt>
              </c:strCache>
            </c:strRef>
          </c:cat>
          <c:val>
            <c:numRef>
              <c:f>Sensitivity!$F$5:$F$8</c:f>
              <c:numCache>
                <c:formatCode>#,##0</c:formatCode>
                <c:ptCount val="4"/>
                <c:pt idx="0">
                  <c:v>13348716.340486499</c:v>
                </c:pt>
                <c:pt idx="1">
                  <c:v>13856382.3846718</c:v>
                </c:pt>
                <c:pt idx="2">
                  <c:v>14119378.7869693</c:v>
                </c:pt>
                <c:pt idx="3">
                  <c:v>14234481.569326801</c:v>
                </c:pt>
              </c:numCache>
            </c:numRef>
          </c:val>
          <c:smooth val="1"/>
        </c:ser>
        <c:ser>
          <c:idx val="1"/>
          <c:order val="1"/>
          <c:tx>
            <c:strRef>
              <c:f>Sensitivity!$G$4</c:f>
              <c:strCache>
                <c:ptCount val="1"/>
                <c:pt idx="0">
                  <c:v>Brussels Branch</c:v>
                </c:pt>
              </c:strCache>
            </c:strRef>
          </c:tx>
          <c:marker>
            <c:symbol val="none"/>
          </c:marker>
          <c:cat>
            <c:strRef>
              <c:f>Sensitivity!$E$5:$E$8</c:f>
              <c:strCache>
                <c:ptCount val="4"/>
                <c:pt idx="0">
                  <c:v>1M</c:v>
                </c:pt>
                <c:pt idx="1">
                  <c:v>3M</c:v>
                </c:pt>
                <c:pt idx="2">
                  <c:v>6M</c:v>
                </c:pt>
                <c:pt idx="3">
                  <c:v>12M</c:v>
                </c:pt>
              </c:strCache>
            </c:strRef>
          </c:cat>
          <c:val>
            <c:numRef>
              <c:f>Sensitivity!$G$5:$G$8</c:f>
              <c:numCache>
                <c:formatCode>#,##0</c:formatCode>
                <c:ptCount val="4"/>
                <c:pt idx="0">
                  <c:v>9027104.1287821997</c:v>
                </c:pt>
                <c:pt idx="1">
                  <c:v>9238785.1029981989</c:v>
                </c:pt>
                <c:pt idx="2">
                  <c:v>9338089.5791232996</c:v>
                </c:pt>
                <c:pt idx="3">
                  <c:v>9600706.9919681996</c:v>
                </c:pt>
              </c:numCache>
            </c:numRef>
          </c:val>
          <c:smooth val="1"/>
        </c:ser>
        <c:ser>
          <c:idx val="2"/>
          <c:order val="2"/>
          <c:tx>
            <c:strRef>
              <c:f>Sensitivity!$H$4</c:f>
              <c:strCache>
                <c:ptCount val="1"/>
                <c:pt idx="0">
                  <c:v>Luxembourg</c:v>
                </c:pt>
              </c:strCache>
            </c:strRef>
          </c:tx>
          <c:marker>
            <c:symbol val="none"/>
          </c:marker>
          <c:cat>
            <c:strRef>
              <c:f>Sensitivity!$E$5:$E$8</c:f>
              <c:strCache>
                <c:ptCount val="4"/>
                <c:pt idx="0">
                  <c:v>1M</c:v>
                </c:pt>
                <c:pt idx="1">
                  <c:v>3M</c:v>
                </c:pt>
                <c:pt idx="2">
                  <c:v>6M</c:v>
                </c:pt>
                <c:pt idx="3">
                  <c:v>12M</c:v>
                </c:pt>
              </c:strCache>
            </c:strRef>
          </c:cat>
          <c:val>
            <c:numRef>
              <c:f>Sensitivity!$H$5:$H$8</c:f>
              <c:numCache>
                <c:formatCode>#,##0</c:formatCode>
                <c:ptCount val="4"/>
                <c:pt idx="0">
                  <c:v>2859165.6040281001</c:v>
                </c:pt>
                <c:pt idx="1">
                  <c:v>2946869.8257916002</c:v>
                </c:pt>
                <c:pt idx="2">
                  <c:v>2969958.2025891999</c:v>
                </c:pt>
                <c:pt idx="3">
                  <c:v>2992440.4704964999</c:v>
                </c:pt>
              </c:numCache>
            </c:numRef>
          </c:val>
          <c:smooth val="1"/>
        </c:ser>
        <c:ser>
          <c:idx val="3"/>
          <c:order val="3"/>
          <c:tx>
            <c:strRef>
              <c:f>Sensitivity!$I$4</c:f>
              <c:strCache>
                <c:ptCount val="1"/>
                <c:pt idx="0">
                  <c:v>Germany</c:v>
                </c:pt>
              </c:strCache>
            </c:strRef>
          </c:tx>
          <c:marker>
            <c:symbol val="none"/>
          </c:marker>
          <c:cat>
            <c:strRef>
              <c:f>Sensitivity!$E$5:$E$8</c:f>
              <c:strCache>
                <c:ptCount val="4"/>
                <c:pt idx="0">
                  <c:v>1M</c:v>
                </c:pt>
                <c:pt idx="1">
                  <c:v>3M</c:v>
                </c:pt>
                <c:pt idx="2">
                  <c:v>6M</c:v>
                </c:pt>
                <c:pt idx="3">
                  <c:v>12M</c:v>
                </c:pt>
              </c:strCache>
            </c:strRef>
          </c:cat>
          <c:val>
            <c:numRef>
              <c:f>Sensitivity!$I$5:$I$8</c:f>
              <c:numCache>
                <c:formatCode>#,##0</c:formatCode>
                <c:ptCount val="4"/>
                <c:pt idx="0">
                  <c:v>473100.99135610001</c:v>
                </c:pt>
                <c:pt idx="1">
                  <c:v>504466.0801277</c:v>
                </c:pt>
                <c:pt idx="2">
                  <c:v>472627.64314330003</c:v>
                </c:pt>
                <c:pt idx="3">
                  <c:v>469994.303158</c:v>
                </c:pt>
              </c:numCache>
            </c:numRef>
          </c:val>
          <c:smooth val="1"/>
        </c:ser>
        <c:ser>
          <c:idx val="4"/>
          <c:order val="4"/>
          <c:tx>
            <c:strRef>
              <c:f>Sensitivity!$J$4</c:f>
              <c:strCache>
                <c:ptCount val="1"/>
                <c:pt idx="0">
                  <c:v>UK MIL</c:v>
                </c:pt>
              </c:strCache>
            </c:strRef>
          </c:tx>
          <c:marker>
            <c:symbol val="none"/>
          </c:marker>
          <c:cat>
            <c:strRef>
              <c:f>Sensitivity!$E$5:$E$8</c:f>
              <c:strCache>
                <c:ptCount val="4"/>
                <c:pt idx="0">
                  <c:v>1M</c:v>
                </c:pt>
                <c:pt idx="1">
                  <c:v>3M</c:v>
                </c:pt>
                <c:pt idx="2">
                  <c:v>6M</c:v>
                </c:pt>
                <c:pt idx="3">
                  <c:v>12M</c:v>
                </c:pt>
              </c:strCache>
            </c:strRef>
          </c:cat>
          <c:val>
            <c:numRef>
              <c:f>Sensitivity!$J$5:$J$8</c:f>
              <c:numCache>
                <c:formatCode>#,##0</c:formatCode>
                <c:ptCount val="4"/>
                <c:pt idx="0">
                  <c:v>1715473.0519805001</c:v>
                </c:pt>
                <c:pt idx="1">
                  <c:v>1739603.2596854002</c:v>
                </c:pt>
                <c:pt idx="2">
                  <c:v>1750349.8537055999</c:v>
                </c:pt>
                <c:pt idx="3">
                  <c:v>1757945.3190742999</c:v>
                </c:pt>
              </c:numCache>
            </c:numRef>
          </c:val>
          <c:smooth val="0"/>
        </c:ser>
        <c:ser>
          <c:idx val="5"/>
          <c:order val="5"/>
          <c:tx>
            <c:strRef>
              <c:f>Sensitivity!$K$4</c:f>
              <c:strCache>
                <c:ptCount val="1"/>
                <c:pt idx="0">
                  <c:v>HUK</c:v>
                </c:pt>
              </c:strCache>
            </c:strRef>
          </c:tx>
          <c:marker>
            <c:symbol val="none"/>
          </c:marker>
          <c:cat>
            <c:strRef>
              <c:f>Sensitivity!$E$5:$E$8</c:f>
              <c:strCache>
                <c:ptCount val="4"/>
                <c:pt idx="0">
                  <c:v>1M</c:v>
                </c:pt>
                <c:pt idx="1">
                  <c:v>3M</c:v>
                </c:pt>
                <c:pt idx="2">
                  <c:v>6M</c:v>
                </c:pt>
                <c:pt idx="3">
                  <c:v>12M</c:v>
                </c:pt>
              </c:strCache>
            </c:strRef>
          </c:cat>
          <c:val>
            <c:numRef>
              <c:f>Sensitivity!$K$5:$K$8</c:f>
              <c:numCache>
                <c:formatCode>#,##0</c:formatCode>
                <c:ptCount val="4"/>
                <c:pt idx="0">
                  <c:v>1715473.0519805001</c:v>
                </c:pt>
                <c:pt idx="1">
                  <c:v>1739603.2596854002</c:v>
                </c:pt>
                <c:pt idx="2">
                  <c:v>1750349.8537055999</c:v>
                </c:pt>
                <c:pt idx="3">
                  <c:v>1757945.3190742999</c:v>
                </c:pt>
              </c:numCache>
            </c:numRef>
          </c:val>
          <c:smooth val="0"/>
        </c:ser>
        <c:dLbls>
          <c:showLegendKey val="0"/>
          <c:showVal val="0"/>
          <c:showCatName val="0"/>
          <c:showSerName val="0"/>
          <c:showPercent val="0"/>
          <c:showBubbleSize val="0"/>
        </c:dLbls>
        <c:marker val="1"/>
        <c:smooth val="0"/>
        <c:axId val="244853376"/>
        <c:axId val="244867456"/>
      </c:lineChart>
      <c:catAx>
        <c:axId val="244853376"/>
        <c:scaling>
          <c:orientation val="minMax"/>
        </c:scaling>
        <c:delete val="0"/>
        <c:axPos val="b"/>
        <c:numFmt formatCode="General" sourceLinked="1"/>
        <c:majorTickMark val="out"/>
        <c:minorTickMark val="none"/>
        <c:tickLblPos val="nextTo"/>
        <c:crossAx val="244867456"/>
        <c:crosses val="autoZero"/>
        <c:auto val="1"/>
        <c:lblAlgn val="ctr"/>
        <c:lblOffset val="100"/>
        <c:noMultiLvlLbl val="0"/>
      </c:catAx>
      <c:valAx>
        <c:axId val="244867456"/>
        <c:scaling>
          <c:orientation val="minMax"/>
        </c:scaling>
        <c:delete val="0"/>
        <c:axPos val="l"/>
        <c:majorGridlines/>
        <c:numFmt formatCode="#,##0" sourceLinked="1"/>
        <c:majorTickMark val="out"/>
        <c:minorTickMark val="none"/>
        <c:tickLblPos val="nextTo"/>
        <c:crossAx val="244853376"/>
        <c:crosses val="autoZero"/>
        <c:crossBetween val="between"/>
      </c:valAx>
    </c:plotArea>
    <c:legend>
      <c:legendPos val="r"/>
      <c:layout/>
      <c:overlay val="0"/>
    </c:legend>
    <c:plotVisOnly val="1"/>
    <c:dispBlanksAs val="gap"/>
    <c:showDLblsOverMax val="0"/>
  </c:chart>
  <c:txPr>
    <a:bodyPr/>
    <a:lstStyle/>
    <a:p>
      <a:pPr>
        <a:defRPr sz="900" baseline="0">
          <a:latin typeface="Times New Roman"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Periodicity</a:t>
            </a:r>
          </a:p>
        </c:rich>
      </c:tx>
      <c:layout/>
      <c:overlay val="0"/>
    </c:title>
    <c:autoTitleDeleted val="0"/>
    <c:plotArea>
      <c:layout/>
      <c:lineChart>
        <c:grouping val="standard"/>
        <c:varyColors val="0"/>
        <c:ser>
          <c:idx val="0"/>
          <c:order val="0"/>
          <c:tx>
            <c:strRef>
              <c:f>Sensitivity!$F$16</c:f>
              <c:strCache>
                <c:ptCount val="1"/>
                <c:pt idx="0">
                  <c:v>Brussels SANV</c:v>
                </c:pt>
              </c:strCache>
            </c:strRef>
          </c:tx>
          <c:marker>
            <c:symbol val="none"/>
          </c:marker>
          <c:cat>
            <c:strRef>
              <c:f>Sensitivity!$E$17:$E$20</c:f>
              <c:strCache>
                <c:ptCount val="4"/>
                <c:pt idx="0">
                  <c:v>2W</c:v>
                </c:pt>
                <c:pt idx="1">
                  <c:v>1M</c:v>
                </c:pt>
                <c:pt idx="2">
                  <c:v>6W</c:v>
                </c:pt>
                <c:pt idx="3">
                  <c:v>8W</c:v>
                </c:pt>
              </c:strCache>
            </c:strRef>
          </c:cat>
          <c:val>
            <c:numRef>
              <c:f>Sensitivity!$F$17:$F$20</c:f>
              <c:numCache>
                <c:formatCode>#,##0</c:formatCode>
                <c:ptCount val="4"/>
                <c:pt idx="0">
                  <c:v>12010562.8207985</c:v>
                </c:pt>
                <c:pt idx="1">
                  <c:v>14119378.7869693</c:v>
                </c:pt>
                <c:pt idx="2">
                  <c:v>14683663.9218833</c:v>
                </c:pt>
                <c:pt idx="3">
                  <c:v>15158997.234187901</c:v>
                </c:pt>
              </c:numCache>
            </c:numRef>
          </c:val>
          <c:smooth val="1"/>
        </c:ser>
        <c:ser>
          <c:idx val="1"/>
          <c:order val="1"/>
          <c:tx>
            <c:strRef>
              <c:f>Sensitivity!$G$16</c:f>
              <c:strCache>
                <c:ptCount val="1"/>
                <c:pt idx="0">
                  <c:v>Brussels Branch</c:v>
                </c:pt>
              </c:strCache>
            </c:strRef>
          </c:tx>
          <c:marker>
            <c:symbol val="none"/>
          </c:marker>
          <c:cat>
            <c:strRef>
              <c:f>Sensitivity!$E$17:$E$20</c:f>
              <c:strCache>
                <c:ptCount val="4"/>
                <c:pt idx="0">
                  <c:v>2W</c:v>
                </c:pt>
                <c:pt idx="1">
                  <c:v>1M</c:v>
                </c:pt>
                <c:pt idx="2">
                  <c:v>6W</c:v>
                </c:pt>
                <c:pt idx="3">
                  <c:v>8W</c:v>
                </c:pt>
              </c:strCache>
            </c:strRef>
          </c:cat>
          <c:val>
            <c:numRef>
              <c:f>Sensitivity!$G$17:$G$20</c:f>
              <c:numCache>
                <c:formatCode>#,##0</c:formatCode>
                <c:ptCount val="4"/>
                <c:pt idx="0">
                  <c:v>7942503.6370949997</c:v>
                </c:pt>
                <c:pt idx="1">
                  <c:v>9338089.5791232996</c:v>
                </c:pt>
                <c:pt idx="2">
                  <c:v>9824913.4169356003</c:v>
                </c:pt>
                <c:pt idx="3">
                  <c:v>10266542.013408501</c:v>
                </c:pt>
              </c:numCache>
            </c:numRef>
          </c:val>
          <c:smooth val="1"/>
        </c:ser>
        <c:ser>
          <c:idx val="2"/>
          <c:order val="2"/>
          <c:tx>
            <c:strRef>
              <c:f>Sensitivity!$H$16</c:f>
              <c:strCache>
                <c:ptCount val="1"/>
                <c:pt idx="0">
                  <c:v>Luxembourg</c:v>
                </c:pt>
              </c:strCache>
            </c:strRef>
          </c:tx>
          <c:marker>
            <c:symbol val="none"/>
          </c:marker>
          <c:cat>
            <c:strRef>
              <c:f>Sensitivity!$E$17:$E$20</c:f>
              <c:strCache>
                <c:ptCount val="4"/>
                <c:pt idx="0">
                  <c:v>2W</c:v>
                </c:pt>
                <c:pt idx="1">
                  <c:v>1M</c:v>
                </c:pt>
                <c:pt idx="2">
                  <c:v>6W</c:v>
                </c:pt>
                <c:pt idx="3">
                  <c:v>8W</c:v>
                </c:pt>
              </c:strCache>
            </c:strRef>
          </c:cat>
          <c:val>
            <c:numRef>
              <c:f>Sensitivity!$H$17:$H$20</c:f>
              <c:numCache>
                <c:formatCode>#,##0</c:formatCode>
                <c:ptCount val="4"/>
                <c:pt idx="0">
                  <c:v>2758149.1424360001</c:v>
                </c:pt>
                <c:pt idx="1">
                  <c:v>2969958.2025891999</c:v>
                </c:pt>
                <c:pt idx="2">
                  <c:v>3019721.7246610001</c:v>
                </c:pt>
                <c:pt idx="3">
                  <c:v>3042564.6316042999</c:v>
                </c:pt>
              </c:numCache>
            </c:numRef>
          </c:val>
          <c:smooth val="1"/>
        </c:ser>
        <c:ser>
          <c:idx val="3"/>
          <c:order val="3"/>
          <c:tx>
            <c:strRef>
              <c:f>Sensitivity!$I$16</c:f>
              <c:strCache>
                <c:ptCount val="1"/>
                <c:pt idx="0">
                  <c:v>Germany</c:v>
                </c:pt>
              </c:strCache>
            </c:strRef>
          </c:tx>
          <c:marker>
            <c:symbol val="none"/>
          </c:marker>
          <c:cat>
            <c:strRef>
              <c:f>Sensitivity!$E$17:$E$20</c:f>
              <c:strCache>
                <c:ptCount val="4"/>
                <c:pt idx="0">
                  <c:v>2W</c:v>
                </c:pt>
                <c:pt idx="1">
                  <c:v>1M</c:v>
                </c:pt>
                <c:pt idx="2">
                  <c:v>6W</c:v>
                </c:pt>
                <c:pt idx="3">
                  <c:v>8W</c:v>
                </c:pt>
              </c:strCache>
            </c:strRef>
          </c:cat>
          <c:val>
            <c:numRef>
              <c:f>Sensitivity!$I$17:$I$20</c:f>
              <c:numCache>
                <c:formatCode>#,##0</c:formatCode>
                <c:ptCount val="4"/>
                <c:pt idx="0">
                  <c:v>349022.11870280001</c:v>
                </c:pt>
                <c:pt idx="1">
                  <c:v>472627.64314330003</c:v>
                </c:pt>
                <c:pt idx="2">
                  <c:v>531317.93642120005</c:v>
                </c:pt>
                <c:pt idx="3">
                  <c:v>601696.09839379997</c:v>
                </c:pt>
              </c:numCache>
            </c:numRef>
          </c:val>
          <c:smooth val="1"/>
        </c:ser>
        <c:ser>
          <c:idx val="4"/>
          <c:order val="4"/>
          <c:tx>
            <c:strRef>
              <c:f>Sensitivity!$J$16</c:f>
              <c:strCache>
                <c:ptCount val="1"/>
                <c:pt idx="0">
                  <c:v>UK MIL</c:v>
                </c:pt>
              </c:strCache>
            </c:strRef>
          </c:tx>
          <c:marker>
            <c:symbol val="none"/>
          </c:marker>
          <c:cat>
            <c:strRef>
              <c:f>Sensitivity!$E$17:$E$20</c:f>
              <c:strCache>
                <c:ptCount val="4"/>
                <c:pt idx="0">
                  <c:v>2W</c:v>
                </c:pt>
                <c:pt idx="1">
                  <c:v>1M</c:v>
                </c:pt>
                <c:pt idx="2">
                  <c:v>6W</c:v>
                </c:pt>
                <c:pt idx="3">
                  <c:v>8W</c:v>
                </c:pt>
              </c:strCache>
            </c:strRef>
          </c:cat>
          <c:val>
            <c:numRef>
              <c:f>Sensitivity!$J$17:$J$20</c:f>
              <c:numCache>
                <c:formatCode>#,##0</c:formatCode>
                <c:ptCount val="4"/>
                <c:pt idx="0">
                  <c:v>1671955.4186261001</c:v>
                </c:pt>
                <c:pt idx="1">
                  <c:v>1750349.8537055999</c:v>
                </c:pt>
                <c:pt idx="2">
                  <c:v>1765805.5932785</c:v>
                </c:pt>
                <c:pt idx="3">
                  <c:v>1776558.0686729001</c:v>
                </c:pt>
              </c:numCache>
            </c:numRef>
          </c:val>
          <c:smooth val="0"/>
        </c:ser>
        <c:ser>
          <c:idx val="5"/>
          <c:order val="5"/>
          <c:tx>
            <c:strRef>
              <c:f>Sensitivity!$K$16</c:f>
              <c:strCache>
                <c:ptCount val="1"/>
                <c:pt idx="0">
                  <c:v>HUK</c:v>
                </c:pt>
              </c:strCache>
            </c:strRef>
          </c:tx>
          <c:marker>
            <c:symbol val="none"/>
          </c:marker>
          <c:cat>
            <c:strRef>
              <c:f>Sensitivity!$E$17:$E$20</c:f>
              <c:strCache>
                <c:ptCount val="4"/>
                <c:pt idx="0">
                  <c:v>2W</c:v>
                </c:pt>
                <c:pt idx="1">
                  <c:v>1M</c:v>
                </c:pt>
                <c:pt idx="2">
                  <c:v>6W</c:v>
                </c:pt>
                <c:pt idx="3">
                  <c:v>8W</c:v>
                </c:pt>
              </c:strCache>
            </c:strRef>
          </c:cat>
          <c:val>
            <c:numRef>
              <c:f>Sensitivity!$K$17:$K$20</c:f>
              <c:numCache>
                <c:formatCode>#,##0</c:formatCode>
                <c:ptCount val="4"/>
                <c:pt idx="0">
                  <c:v>1671955.4186261001</c:v>
                </c:pt>
                <c:pt idx="1">
                  <c:v>1750349.8537055999</c:v>
                </c:pt>
                <c:pt idx="2">
                  <c:v>1765805.5932785</c:v>
                </c:pt>
                <c:pt idx="3">
                  <c:v>1776558.0686729001</c:v>
                </c:pt>
              </c:numCache>
            </c:numRef>
          </c:val>
          <c:smooth val="0"/>
        </c:ser>
        <c:dLbls>
          <c:showLegendKey val="0"/>
          <c:showVal val="0"/>
          <c:showCatName val="0"/>
          <c:showSerName val="0"/>
          <c:showPercent val="0"/>
          <c:showBubbleSize val="0"/>
        </c:dLbls>
        <c:marker val="1"/>
        <c:smooth val="0"/>
        <c:axId val="244904320"/>
        <c:axId val="244905856"/>
      </c:lineChart>
      <c:catAx>
        <c:axId val="244904320"/>
        <c:scaling>
          <c:orientation val="minMax"/>
        </c:scaling>
        <c:delete val="0"/>
        <c:axPos val="b"/>
        <c:majorTickMark val="out"/>
        <c:minorTickMark val="none"/>
        <c:tickLblPos val="nextTo"/>
        <c:crossAx val="244905856"/>
        <c:crosses val="autoZero"/>
        <c:auto val="1"/>
        <c:lblAlgn val="ctr"/>
        <c:lblOffset val="100"/>
        <c:noMultiLvlLbl val="0"/>
      </c:catAx>
      <c:valAx>
        <c:axId val="244905856"/>
        <c:scaling>
          <c:orientation val="minMax"/>
        </c:scaling>
        <c:delete val="0"/>
        <c:axPos val="l"/>
        <c:majorGridlines/>
        <c:numFmt formatCode="#,##0" sourceLinked="1"/>
        <c:majorTickMark val="out"/>
        <c:minorTickMark val="none"/>
        <c:tickLblPos val="nextTo"/>
        <c:crossAx val="244904320"/>
        <c:crosses val="autoZero"/>
        <c:crossBetween val="between"/>
      </c:valAx>
    </c:plotArea>
    <c:legend>
      <c:legendPos val="r"/>
      <c:layout/>
      <c:overlay val="0"/>
    </c:legend>
    <c:plotVisOnly val="1"/>
    <c:dispBlanksAs val="gap"/>
    <c:showDLblsOverMax val="0"/>
  </c:chart>
  <c:txPr>
    <a:bodyPr/>
    <a:lstStyle/>
    <a:p>
      <a:pPr>
        <a:defRPr sz="900" baseline="0">
          <a:latin typeface="Times New Roman" pitchFamily="18"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Operational Deposit percentage</a:t>
            </a:r>
          </a:p>
        </c:rich>
      </c:tx>
      <c:layout/>
      <c:overlay val="0"/>
    </c:title>
    <c:autoTitleDeleted val="0"/>
    <c:plotArea>
      <c:layout/>
      <c:lineChart>
        <c:grouping val="standard"/>
        <c:varyColors val="0"/>
        <c:ser>
          <c:idx val="0"/>
          <c:order val="0"/>
          <c:tx>
            <c:strRef>
              <c:f>'[Worksheet in M  80_Projects 20151127 - ODM Finarch 10. Model Validation Model Validation Document Summary.docx]3. Stability Test'!$T$13</c:f>
              <c:strCache>
                <c:ptCount val="1"/>
                <c:pt idx="0">
                  <c:v>Brussels SANV</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Test'!$T$14:$T$19</c:f>
              <c:numCache>
                <c:formatCode>0.0%</c:formatCode>
                <c:ptCount val="6"/>
                <c:pt idx="0">
                  <c:v>0.65969544895014776</c:v>
                </c:pt>
                <c:pt idx="1">
                  <c:v>0.58253353919554585</c:v>
                </c:pt>
                <c:pt idx="2">
                  <c:v>0.62750080268654151</c:v>
                </c:pt>
                <c:pt idx="3">
                  <c:v>0.62767307700197905</c:v>
                </c:pt>
                <c:pt idx="4">
                  <c:v>0.62208204073637174</c:v>
                </c:pt>
                <c:pt idx="5">
                  <c:v>0.6348152958475628</c:v>
                </c:pt>
              </c:numCache>
            </c:numRef>
          </c:val>
          <c:smooth val="0"/>
        </c:ser>
        <c:ser>
          <c:idx val="1"/>
          <c:order val="1"/>
          <c:tx>
            <c:strRef>
              <c:f>'[Worksheet in M  80_Projects 20151127 - ODM Finarch 10. Model Validation Model Validation Document Summary.docx]3. Stability Test'!$U$13</c:f>
              <c:strCache>
                <c:ptCount val="1"/>
                <c:pt idx="0">
                  <c:v>Brussels Branch</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Test'!$U$14:$U$19</c:f>
              <c:numCache>
                <c:formatCode>0.0%</c:formatCode>
                <c:ptCount val="6"/>
                <c:pt idx="0">
                  <c:v>0.54209370853365257</c:v>
                </c:pt>
                <c:pt idx="1">
                  <c:v>0.49972646670787157</c:v>
                </c:pt>
                <c:pt idx="2">
                  <c:v>0.55784775523983032</c:v>
                </c:pt>
                <c:pt idx="3">
                  <c:v>0.51564587754649038</c:v>
                </c:pt>
                <c:pt idx="4">
                  <c:v>0.56239677884861594</c:v>
                </c:pt>
                <c:pt idx="5">
                  <c:v>0.46099006809724252</c:v>
                </c:pt>
              </c:numCache>
            </c:numRef>
          </c:val>
          <c:smooth val="0"/>
        </c:ser>
        <c:ser>
          <c:idx val="2"/>
          <c:order val="2"/>
          <c:tx>
            <c:strRef>
              <c:f>'[Worksheet in M  80_Projects 20151127 - ODM Finarch 10. Model Validation Model Validation Document Summary.docx]3. Stability Test'!$V$13</c:f>
              <c:strCache>
                <c:ptCount val="1"/>
                <c:pt idx="0">
                  <c:v>Luxembourg</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Test'!$V$14:$V$19</c:f>
              <c:numCache>
                <c:formatCode>0.0%</c:formatCode>
                <c:ptCount val="6"/>
                <c:pt idx="0">
                  <c:v>0.8189315450892326</c:v>
                </c:pt>
                <c:pt idx="1">
                  <c:v>0.67926439391779114</c:v>
                </c:pt>
                <c:pt idx="2">
                  <c:v>0.82124636674183682</c:v>
                </c:pt>
                <c:pt idx="3">
                  <c:v>0.67272138314755781</c:v>
                </c:pt>
                <c:pt idx="4">
                  <c:v>0.79211503613571221</c:v>
                </c:pt>
                <c:pt idx="5">
                  <c:v>0.76083495021814285</c:v>
                </c:pt>
              </c:numCache>
            </c:numRef>
          </c:val>
          <c:smooth val="0"/>
        </c:ser>
        <c:ser>
          <c:idx val="3"/>
          <c:order val="3"/>
          <c:tx>
            <c:strRef>
              <c:f>'[Worksheet in M  80_Projects 20151127 - ODM Finarch 10. Model Validation Model Validation Document Summary.docx]3. Stability Test'!$W$13</c:f>
              <c:strCache>
                <c:ptCount val="1"/>
                <c:pt idx="0">
                  <c:v>Germany</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Test'!$W$14:$W$19</c:f>
              <c:numCache>
                <c:formatCode>0.0%</c:formatCode>
                <c:ptCount val="6"/>
                <c:pt idx="0">
                  <c:v>0.3429709398999321</c:v>
                </c:pt>
                <c:pt idx="1">
                  <c:v>0.30555493656896787</c:v>
                </c:pt>
                <c:pt idx="2">
                  <c:v>0.35815001542417668</c:v>
                </c:pt>
                <c:pt idx="3">
                  <c:v>0.36729752294300227</c:v>
                </c:pt>
                <c:pt idx="4">
                  <c:v>0.34235451031153213</c:v>
                </c:pt>
                <c:pt idx="5">
                  <c:v>0.33585792283746396</c:v>
                </c:pt>
              </c:numCache>
            </c:numRef>
          </c:val>
          <c:smooth val="0"/>
        </c:ser>
        <c:ser>
          <c:idx val="4"/>
          <c:order val="4"/>
          <c:tx>
            <c:strRef>
              <c:f>'[Worksheet in M  80_Projects 20151127 - ODM Finarch 10. Model Validation Model Validation Document Summary.docx]3. Stability Test'!$X$13</c:f>
              <c:strCache>
                <c:ptCount val="1"/>
                <c:pt idx="0">
                  <c:v>UK MIL</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Test'!$X$14:$X$19</c:f>
              <c:numCache>
                <c:formatCode>0.0%</c:formatCode>
                <c:ptCount val="6"/>
                <c:pt idx="0">
                  <c:v>1.0975336578484507</c:v>
                </c:pt>
                <c:pt idx="1">
                  <c:v>0.70187015214470228</c:v>
                </c:pt>
                <c:pt idx="2">
                  <c:v>0.8652750039569177</c:v>
                </c:pt>
                <c:pt idx="3">
                  <c:v>1.0906746327904415</c:v>
                </c:pt>
                <c:pt idx="4">
                  <c:v>0.89834096986377143</c:v>
                </c:pt>
                <c:pt idx="5">
                  <c:v>0.794593070360604</c:v>
                </c:pt>
              </c:numCache>
            </c:numRef>
          </c:val>
          <c:smooth val="0"/>
        </c:ser>
        <c:ser>
          <c:idx val="5"/>
          <c:order val="5"/>
          <c:tx>
            <c:strRef>
              <c:f>'[Worksheet in M  80_Projects 20151127 - ODM Finarch 10. Model Validation Model Validation Document Summary.docx]3. Stability Test'!$Y$13</c:f>
              <c:strCache>
                <c:ptCount val="1"/>
                <c:pt idx="0">
                  <c:v>HUK</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Test'!$Y$14:$Y$19</c:f>
              <c:numCache>
                <c:formatCode>0.0%</c:formatCode>
                <c:ptCount val="6"/>
                <c:pt idx="0">
                  <c:v>1.0975336578484507</c:v>
                </c:pt>
                <c:pt idx="1">
                  <c:v>0.70187015214470228</c:v>
                </c:pt>
                <c:pt idx="2">
                  <c:v>0.8652750039569177</c:v>
                </c:pt>
                <c:pt idx="3">
                  <c:v>1.0906746327904415</c:v>
                </c:pt>
                <c:pt idx="4">
                  <c:v>0.89834096986377143</c:v>
                </c:pt>
                <c:pt idx="5">
                  <c:v>0.794593070360604</c:v>
                </c:pt>
              </c:numCache>
            </c:numRef>
          </c:val>
          <c:smooth val="0"/>
        </c:ser>
        <c:dLbls>
          <c:showLegendKey val="0"/>
          <c:showVal val="0"/>
          <c:showCatName val="0"/>
          <c:showSerName val="0"/>
          <c:showPercent val="0"/>
          <c:showBubbleSize val="0"/>
        </c:dLbls>
        <c:marker val="1"/>
        <c:smooth val="0"/>
        <c:axId val="244946816"/>
        <c:axId val="244948352"/>
      </c:lineChart>
      <c:dateAx>
        <c:axId val="244946816"/>
        <c:scaling>
          <c:orientation val="minMax"/>
        </c:scaling>
        <c:delete val="0"/>
        <c:axPos val="b"/>
        <c:numFmt formatCode="m/d/yyyy" sourceLinked="1"/>
        <c:majorTickMark val="out"/>
        <c:minorTickMark val="none"/>
        <c:tickLblPos val="nextTo"/>
        <c:crossAx val="244948352"/>
        <c:crosses val="autoZero"/>
        <c:auto val="1"/>
        <c:lblOffset val="100"/>
        <c:baseTimeUnit val="months"/>
      </c:dateAx>
      <c:valAx>
        <c:axId val="244948352"/>
        <c:scaling>
          <c:orientation val="minMax"/>
        </c:scaling>
        <c:delete val="0"/>
        <c:axPos val="l"/>
        <c:majorGridlines/>
        <c:numFmt formatCode="0.0%" sourceLinked="1"/>
        <c:majorTickMark val="out"/>
        <c:minorTickMark val="none"/>
        <c:tickLblPos val="nextTo"/>
        <c:crossAx val="244946816"/>
        <c:crosses val="autoZero"/>
        <c:crossBetween val="between"/>
      </c:valAx>
    </c:plotArea>
    <c:legend>
      <c:legendPos val="r"/>
      <c:layout/>
      <c:overlay val="0"/>
    </c:legend>
    <c:plotVisOnly val="1"/>
    <c:dispBlanksAs val="gap"/>
    <c:showDLblsOverMax val="0"/>
  </c:chart>
  <c:txPr>
    <a:bodyPr/>
    <a:lstStyle/>
    <a:p>
      <a:pPr>
        <a:defRPr sz="900" baseline="0">
          <a:latin typeface="Times New Roman" pitchFamily="18"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Eligible Deposits</a:t>
            </a:r>
          </a:p>
        </c:rich>
      </c:tx>
      <c:layout/>
      <c:overlay val="0"/>
    </c:title>
    <c:autoTitleDeleted val="0"/>
    <c:plotArea>
      <c:layout/>
      <c:lineChart>
        <c:grouping val="standard"/>
        <c:varyColors val="0"/>
        <c:ser>
          <c:idx val="0"/>
          <c:order val="0"/>
          <c:tx>
            <c:strRef>
              <c:f>'[Worksheet in M  80_Projects 20151127 - ODM Finarch 10. Model Validation Model Validation Document Summary.docx]3. Stability Test'!$N$13</c:f>
              <c:strCache>
                <c:ptCount val="1"/>
                <c:pt idx="0">
                  <c:v>Brussels SANV</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Test'!$N$14:$N$19</c:f>
              <c:numCache>
                <c:formatCode>#,##0</c:formatCode>
                <c:ptCount val="6"/>
                <c:pt idx="0">
                  <c:v>19470231.322103601</c:v>
                </c:pt>
                <c:pt idx="1">
                  <c:v>19409380.436779302</c:v>
                </c:pt>
                <c:pt idx="2">
                  <c:v>18129466.329753097</c:v>
                </c:pt>
                <c:pt idx="3">
                  <c:v>17333744.1708741</c:v>
                </c:pt>
                <c:pt idx="4">
                  <c:v>17958068.204879701</c:v>
                </c:pt>
                <c:pt idx="5">
                  <c:v>17959182.5864048</c:v>
                </c:pt>
              </c:numCache>
            </c:numRef>
          </c:val>
          <c:smooth val="0"/>
        </c:ser>
        <c:ser>
          <c:idx val="1"/>
          <c:order val="1"/>
          <c:tx>
            <c:strRef>
              <c:f>'[Worksheet in M  80_Projects 20151127 - ODM Finarch 10. Model Validation Model Validation Document Summary.docx]3. Stability Test'!$O$13</c:f>
              <c:strCache>
                <c:ptCount val="1"/>
                <c:pt idx="0">
                  <c:v>Brussels Branch</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Test'!$O$14:$O$19</c:f>
              <c:numCache>
                <c:formatCode>#,##0</c:formatCode>
                <c:ptCount val="6"/>
                <c:pt idx="0">
                  <c:v>14105419.730965599</c:v>
                </c:pt>
                <c:pt idx="1">
                  <c:v>15719893.921693301</c:v>
                </c:pt>
                <c:pt idx="2">
                  <c:v>13971622.478363199</c:v>
                </c:pt>
                <c:pt idx="3">
                  <c:v>14880992.658917001</c:v>
                </c:pt>
                <c:pt idx="4">
                  <c:v>13181679.001956899</c:v>
                </c:pt>
                <c:pt idx="5">
                  <c:v>16423002.3459378</c:v>
                </c:pt>
              </c:numCache>
            </c:numRef>
          </c:val>
          <c:smooth val="0"/>
        </c:ser>
        <c:ser>
          <c:idx val="2"/>
          <c:order val="2"/>
          <c:tx>
            <c:strRef>
              <c:f>'[Worksheet in M  80_Projects 20151127 - ODM Finarch 10. Model Validation Model Validation Document Summary.docx]3. Stability Test'!$P$13</c:f>
              <c:strCache>
                <c:ptCount val="1"/>
                <c:pt idx="0">
                  <c:v>Luxembourg</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Test'!$P$14:$P$19</c:f>
              <c:numCache>
                <c:formatCode>#,##0</c:formatCode>
                <c:ptCount val="6"/>
                <c:pt idx="0">
                  <c:v>4162941.0519357002</c:v>
                </c:pt>
                <c:pt idx="1">
                  <c:v>4174717.8040809999</c:v>
                </c:pt>
                <c:pt idx="2">
                  <c:v>3694801.4034066997</c:v>
                </c:pt>
                <c:pt idx="3">
                  <c:v>3869673.0232076999</c:v>
                </c:pt>
                <c:pt idx="4">
                  <c:v>3191617.3824215997</c:v>
                </c:pt>
                <c:pt idx="5">
                  <c:v>3337515.7730936999</c:v>
                </c:pt>
              </c:numCache>
            </c:numRef>
          </c:val>
          <c:smooth val="0"/>
        </c:ser>
        <c:ser>
          <c:idx val="3"/>
          <c:order val="3"/>
          <c:tx>
            <c:strRef>
              <c:f>'[Worksheet in M  80_Projects 20151127 - ODM Finarch 10. Model Validation Model Validation Document Summary.docx]3. Stability Test'!$Q$13</c:f>
              <c:strCache>
                <c:ptCount val="1"/>
                <c:pt idx="0">
                  <c:v>Germany</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Test'!$Q$14:$Q$19</c:f>
              <c:numCache>
                <c:formatCode>#,##0</c:formatCode>
                <c:ptCount val="6"/>
                <c:pt idx="0">
                  <c:v>784735.88165000011</c:v>
                </c:pt>
                <c:pt idx="1">
                  <c:v>818879.44047000003</c:v>
                </c:pt>
                <c:pt idx="2">
                  <c:v>595950.5091400001</c:v>
                </c:pt>
                <c:pt idx="3">
                  <c:v>661363.70838000008</c:v>
                </c:pt>
                <c:pt idx="4">
                  <c:v>618132.80705000006</c:v>
                </c:pt>
                <c:pt idx="5">
                  <c:v>627477.81848000002</c:v>
                </c:pt>
              </c:numCache>
            </c:numRef>
          </c:val>
          <c:smooth val="0"/>
        </c:ser>
        <c:ser>
          <c:idx val="4"/>
          <c:order val="4"/>
          <c:tx>
            <c:strRef>
              <c:f>'[Worksheet in M  80_Projects 20151127 - ODM Finarch 10. Model Validation Model Validation Document Summary.docx]3. Stability Test'!$R$13</c:f>
              <c:strCache>
                <c:ptCount val="1"/>
                <c:pt idx="0">
                  <c:v>UK MIL</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Test'!$R$14:$R$19</c:f>
              <c:numCache>
                <c:formatCode>#,##0</c:formatCode>
                <c:ptCount val="6"/>
                <c:pt idx="0">
                  <c:v>1817735.1842616</c:v>
                </c:pt>
                <c:pt idx="1">
                  <c:v>2561223.0571416002</c:v>
                </c:pt>
                <c:pt idx="2">
                  <c:v>2036166.8331509002</c:v>
                </c:pt>
                <c:pt idx="3">
                  <c:v>1626656.4612520002</c:v>
                </c:pt>
                <c:pt idx="4">
                  <c:v>1932564.5032011</c:v>
                </c:pt>
                <c:pt idx="5">
                  <c:v>2034961.8813146001</c:v>
                </c:pt>
              </c:numCache>
            </c:numRef>
          </c:val>
          <c:smooth val="0"/>
        </c:ser>
        <c:ser>
          <c:idx val="5"/>
          <c:order val="5"/>
          <c:tx>
            <c:strRef>
              <c:f>'[Worksheet in M  80_Projects 20151127 - ODM Finarch 10. Model Validation Model Validation Document Summary.docx]3. Stability Test'!$S$13</c:f>
              <c:strCache>
                <c:ptCount val="1"/>
                <c:pt idx="0">
                  <c:v>HUK</c:v>
                </c:pt>
              </c:strCache>
            </c:strRef>
          </c:tx>
          <c:marker>
            <c:symbol val="none"/>
          </c:marker>
          <c:cat>
            <c:numRef>
              <c:f>'[Worksheet in M  80_Projects 20151127 - ODM Finarch 10. Model Validation Model Validation Document Summary.docx]3. Stability Test'!$A$14:$A$19</c:f>
              <c:numCache>
                <c:formatCode>m/d/yyyy</c:formatCode>
                <c:ptCount val="6"/>
                <c:pt idx="0">
                  <c:v>42580</c:v>
                </c:pt>
                <c:pt idx="1">
                  <c:v>42551</c:v>
                </c:pt>
                <c:pt idx="2">
                  <c:v>42521</c:v>
                </c:pt>
                <c:pt idx="3">
                  <c:v>42489</c:v>
                </c:pt>
                <c:pt idx="4">
                  <c:v>42460</c:v>
                </c:pt>
                <c:pt idx="5">
                  <c:v>42429</c:v>
                </c:pt>
              </c:numCache>
            </c:numRef>
          </c:cat>
          <c:val>
            <c:numRef>
              <c:f>'[Worksheet in M  80_Projects 20151127 - ODM Finarch 10. Model Validation Model Validation Document Summary.docx]3. Stability Test'!$S$14:$S$19</c:f>
              <c:numCache>
                <c:formatCode>#,##0</c:formatCode>
                <c:ptCount val="6"/>
                <c:pt idx="0">
                  <c:v>1817735.1842616</c:v>
                </c:pt>
                <c:pt idx="1">
                  <c:v>2561223.0571416002</c:v>
                </c:pt>
                <c:pt idx="2">
                  <c:v>2036166.8331509002</c:v>
                </c:pt>
                <c:pt idx="3">
                  <c:v>1626656.4612520002</c:v>
                </c:pt>
                <c:pt idx="4">
                  <c:v>1932564.5032011</c:v>
                </c:pt>
                <c:pt idx="5">
                  <c:v>2034961.8813146001</c:v>
                </c:pt>
              </c:numCache>
            </c:numRef>
          </c:val>
          <c:smooth val="0"/>
        </c:ser>
        <c:dLbls>
          <c:showLegendKey val="0"/>
          <c:showVal val="0"/>
          <c:showCatName val="0"/>
          <c:showSerName val="0"/>
          <c:showPercent val="0"/>
          <c:showBubbleSize val="0"/>
        </c:dLbls>
        <c:marker val="1"/>
        <c:smooth val="0"/>
        <c:axId val="245026816"/>
        <c:axId val="245028352"/>
      </c:lineChart>
      <c:dateAx>
        <c:axId val="245026816"/>
        <c:scaling>
          <c:orientation val="minMax"/>
        </c:scaling>
        <c:delete val="0"/>
        <c:axPos val="b"/>
        <c:numFmt formatCode="m/d/yyyy" sourceLinked="1"/>
        <c:majorTickMark val="out"/>
        <c:minorTickMark val="none"/>
        <c:tickLblPos val="nextTo"/>
        <c:crossAx val="245028352"/>
        <c:crosses val="autoZero"/>
        <c:auto val="1"/>
        <c:lblOffset val="100"/>
        <c:baseTimeUnit val="months"/>
      </c:dateAx>
      <c:valAx>
        <c:axId val="245028352"/>
        <c:scaling>
          <c:orientation val="minMax"/>
        </c:scaling>
        <c:delete val="0"/>
        <c:axPos val="l"/>
        <c:majorGridlines/>
        <c:numFmt formatCode="#,##0" sourceLinked="1"/>
        <c:majorTickMark val="out"/>
        <c:minorTickMark val="none"/>
        <c:tickLblPos val="nextTo"/>
        <c:crossAx val="245026816"/>
        <c:crosses val="autoZero"/>
        <c:crossBetween val="between"/>
      </c:valAx>
    </c:plotArea>
    <c:legend>
      <c:legendPos val="r"/>
      <c:layout/>
      <c:overlay val="0"/>
    </c:legend>
    <c:plotVisOnly val="1"/>
    <c:dispBlanksAs val="gap"/>
    <c:showDLblsOverMax val="0"/>
  </c:chart>
  <c:txPr>
    <a:bodyPr/>
    <a:lstStyle/>
    <a:p>
      <a:pPr>
        <a:defRPr sz="900" baseline="0">
          <a:latin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6AD8EEC9DCA6468014DAA788CF0CFD" ma:contentTypeVersion="0" ma:contentTypeDescription="Create a new document." ma:contentTypeScope="" ma:versionID="dcec31131709f117a1dfc112532b2af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4B2B5-6D41-4FE3-9096-ECC84B003B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0AA960F-52FD-48EA-B875-88A11E6031EA}">
  <ds:schemaRefs>
    <ds:schemaRef ds:uri="http://schemas.microsoft.com/sharepoint/v3/contenttype/forms"/>
  </ds:schemaRefs>
</ds:datastoreItem>
</file>

<file path=customXml/itemProps3.xml><?xml version="1.0" encoding="utf-8"?>
<ds:datastoreItem xmlns:ds="http://schemas.openxmlformats.org/officeDocument/2006/customXml" ds:itemID="{CB112F8F-B93E-4F0B-9823-4984970218F7}">
  <ds:schemaRefs>
    <ds:schemaRef ds:uri="http://schemas.microsoft.com/office/2006/metadata/properties"/>
    <ds:schemaRef ds:uri="http://purl.org/dc/elements/1.1/"/>
    <ds:schemaRef ds:uri="http://www.w3.org/XML/1998/namespace"/>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78E22579-032E-44EB-AA88-1B54DF74A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24</Pages>
  <Words>6037</Words>
  <Characters>34411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Standard - Model Management</vt:lpstr>
    </vt:vector>
  </TitlesOfParts>
  <Company>The Bank of New York Mellon Corporation</Company>
  <LinksUpToDate>false</LinksUpToDate>
  <CharactersWithSpaces>40368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 Model Management</dc:title>
  <dc:creator>Hayden, Edward</dc:creator>
  <cp:lastModifiedBy>Grundy, Guy</cp:lastModifiedBy>
  <cp:revision>4</cp:revision>
  <cp:lastPrinted>2015-04-19T03:17:00Z</cp:lastPrinted>
  <dcterms:created xsi:type="dcterms:W3CDTF">2016-10-17T09:49:00Z</dcterms:created>
  <dcterms:modified xsi:type="dcterms:W3CDTF">2016-10-19T11:26:00Z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0x010100656AD8EEC9DCA6468014DAA788CF0CFD</vt:lpwstr>
  </property>
</Properties>
</file>